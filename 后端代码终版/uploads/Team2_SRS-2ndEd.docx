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Autospacing="0"/>
        <w:jc w:val="center"/>
        <w:rPr>
          <w:rFonts w:hint="default" w:ascii="Times New Roman" w:hAnsi="Times New Roman" w:eastAsia="宋体" w:cs="Times New Roman"/>
          <w:b/>
          <w:bCs/>
          <w:sz w:val="44"/>
          <w:szCs w:val="44"/>
          <w:lang w:val="en-US" w:eastAsia="zh-CN"/>
        </w:rPr>
      </w:pPr>
    </w:p>
    <w:p>
      <w:pPr>
        <w:spacing w:afterAutospacing="0"/>
        <w:jc w:val="center"/>
        <w:rPr>
          <w:rFonts w:hint="default" w:ascii="Times New Roman" w:hAnsi="Times New Roman" w:eastAsia="宋体" w:cs="Times New Roman"/>
          <w:b/>
          <w:bCs/>
          <w:sz w:val="44"/>
          <w:szCs w:val="44"/>
          <w:lang w:val="en-US" w:eastAsia="zh-CN"/>
        </w:rPr>
      </w:pPr>
    </w:p>
    <w:p>
      <w:pPr>
        <w:spacing w:afterAutospacing="0"/>
        <w:jc w:val="center"/>
        <w:rPr>
          <w:rFonts w:hint="default" w:ascii="Times New Roman" w:hAnsi="Times New Roman" w:eastAsia="宋体" w:cs="Times New Roman"/>
          <w:b/>
          <w:bCs/>
          <w:sz w:val="44"/>
          <w:szCs w:val="44"/>
          <w:lang w:val="en-US" w:eastAsia="zh-CN"/>
        </w:rPr>
      </w:pPr>
    </w:p>
    <w:p>
      <w:pPr>
        <w:tabs>
          <w:tab w:val="left" w:pos="8400"/>
        </w:tabs>
        <w:spacing w:afterAutospacing="0"/>
        <w:ind w:right="-2506" w:rightChars="-1044"/>
        <w:jc w:val="center"/>
        <w:rPr>
          <w:rFonts w:hint="default" w:ascii="Times New Roman" w:hAnsi="Times New Roman" w:eastAsia="宋体" w:cs="Times New Roman"/>
          <w:b/>
          <w:bCs/>
          <w:sz w:val="44"/>
          <w:szCs w:val="44"/>
          <w:lang w:val="en-US" w:eastAsia="zh-CN"/>
        </w:rPr>
      </w:pPr>
    </w:p>
    <w:p>
      <w:pPr>
        <w:spacing w:afterAutospacing="0"/>
        <w:jc w:val="center"/>
        <w:rPr>
          <w:rFonts w:hint="default" w:ascii="Times New Roman" w:hAnsi="Times New Roman" w:eastAsia="宋体" w:cs="Times New Roman"/>
          <w:b/>
          <w:bCs/>
          <w:sz w:val="44"/>
          <w:szCs w:val="44"/>
          <w:lang w:val="en-US" w:eastAsia="zh-CN"/>
        </w:rPr>
      </w:pPr>
    </w:p>
    <w:p>
      <w:pPr>
        <w:spacing w:afterAutospacing="0"/>
        <w:jc w:val="center"/>
        <w:rPr>
          <w:del w:id="0" w:author="......" w:date="2024-03-26T00:50:13Z"/>
          <w:rFonts w:hint="default" w:ascii="Times New Roman" w:hAnsi="Times New Roman" w:eastAsia="宋体" w:cs="Times New Roman"/>
          <w:b/>
          <w:bCs/>
          <w:sz w:val="44"/>
          <w:szCs w:val="44"/>
          <w:lang w:val="en-US" w:eastAsia="zh-CN"/>
        </w:rPr>
      </w:pPr>
    </w:p>
    <w:p>
      <w:pPr>
        <w:spacing w:afterAutospacing="0"/>
        <w:jc w:val="both"/>
        <w:rPr>
          <w:rFonts w:hint="default" w:ascii="Times New Roman" w:hAnsi="Times New Roman" w:eastAsia="宋体" w:cs="Times New Roman"/>
          <w:b/>
          <w:bCs/>
          <w:sz w:val="44"/>
          <w:szCs w:val="44"/>
          <w:lang w:val="en-US" w:eastAsia="zh-CN"/>
        </w:rPr>
        <w:pPrChange w:id="1" w:author="......" w:date="2024-03-26T00:50:12Z">
          <w:pPr>
            <w:spacing w:afterAutospacing="0"/>
            <w:jc w:val="center"/>
          </w:pPr>
        </w:pPrChange>
      </w:pPr>
    </w:p>
    <w:p>
      <w:pPr>
        <w:rPr>
          <w:ins w:id="2" w:author="......" w:date="2024-03-26T00:49:27Z"/>
          <w:rFonts w:hint="default" w:ascii="Times New Roman" w:hAnsi="Times New Roman" w:eastAsia="宋体" w:cs="Times New Roman"/>
          <w:rPrChange w:id="3" w:author="......" w:date="2024-03-26T00:51:47Z">
            <w:rPr>
              <w:ins w:id="4" w:author="......" w:date="2024-03-26T00:49:27Z"/>
            </w:rPr>
          </w:rPrChange>
        </w:rPr>
      </w:pPr>
      <w:bookmarkStart w:id="0" w:name="_Toc20418"/>
      <w:bookmarkStart w:id="1" w:name="_Toc11175"/>
      <w:bookmarkStart w:id="2" w:name="_Toc21301"/>
    </w:p>
    <w:p>
      <w:pPr>
        <w:spacing w:afterAutospacing="0"/>
        <w:jc w:val="center"/>
        <w:outlineLvl w:val="0"/>
        <w:rPr>
          <w:rFonts w:hint="default" w:ascii="Times New Roman" w:hAnsi="Times New Roman" w:eastAsia="宋体" w:cs="Times New Roman"/>
          <w:b/>
          <w:bCs/>
          <w:sz w:val="52"/>
          <w:szCs w:val="52"/>
          <w:lang w:val="en-US" w:eastAsia="zh-CN"/>
        </w:rPr>
      </w:pPr>
      <w:bookmarkStart w:id="3" w:name="_Toc26160"/>
      <w:r>
        <w:rPr>
          <w:rFonts w:hint="default" w:ascii="Times New Roman" w:hAnsi="Times New Roman" w:eastAsia="宋体" w:cs="Times New Roman"/>
          <w:b/>
          <w:bCs/>
          <w:sz w:val="52"/>
          <w:szCs w:val="52"/>
          <w:lang w:val="en-US" w:eastAsia="zh-CN"/>
        </w:rPr>
        <w:t>工程项目管理软件</w:t>
      </w:r>
      <w:bookmarkEnd w:id="0"/>
      <w:bookmarkEnd w:id="1"/>
      <w:bookmarkEnd w:id="2"/>
      <w:bookmarkEnd w:id="3"/>
    </w:p>
    <w:p>
      <w:pPr>
        <w:spacing w:afterAutospacing="0"/>
        <w:jc w:val="center"/>
        <w:rPr>
          <w:rFonts w:hint="default" w:ascii="Times New Roman" w:hAnsi="Times New Roman" w:eastAsia="宋体" w:cs="Times New Roman"/>
          <w:b/>
          <w:bCs/>
          <w:sz w:val="44"/>
          <w:szCs w:val="44"/>
          <w:lang w:val="en-US" w:eastAsia="zh-CN"/>
        </w:rPr>
      </w:pPr>
      <w:r>
        <w:rPr>
          <w:rFonts w:hint="default" w:ascii="Times New Roman" w:hAnsi="Times New Roman" w:eastAsia="宋体" w:cs="Times New Roman"/>
          <w:b/>
          <w:bCs/>
          <w:sz w:val="44"/>
          <w:szCs w:val="44"/>
          <w:lang w:val="en-US" w:eastAsia="zh-CN"/>
        </w:rPr>
        <w:t>Engineering Project Management Software</w:t>
      </w:r>
    </w:p>
    <w:p>
      <w:pPr>
        <w:spacing w:afterAutospacing="0"/>
        <w:jc w:val="center"/>
        <w:rPr>
          <w:rFonts w:hint="default" w:ascii="Times New Roman" w:hAnsi="Times New Roman" w:eastAsia="宋体" w:cs="Times New Roman"/>
          <w:sz w:val="44"/>
          <w:szCs w:val="44"/>
        </w:rPr>
      </w:pPr>
      <w:r>
        <w:rPr>
          <w:rFonts w:hint="default" w:ascii="Times New Roman" w:hAnsi="Times New Roman" w:eastAsia="宋体" w:cs="Times New Roman"/>
          <w:sz w:val="44"/>
          <w:szCs w:val="44"/>
        </w:rPr>
        <w:t>软件需求规格说明书</w:t>
      </w:r>
    </w:p>
    <w:p>
      <w:pPr>
        <w:spacing w:afterAutospacing="0"/>
        <w:jc w:val="center"/>
        <w:rPr>
          <w:rFonts w:hint="default" w:ascii="Times New Roman" w:hAnsi="Times New Roman" w:eastAsia="宋体" w:cs="Times New Roman"/>
          <w:sz w:val="44"/>
          <w:szCs w:val="44"/>
        </w:rPr>
      </w:pPr>
    </w:p>
    <w:p>
      <w:pPr>
        <w:spacing w:afterAutospacing="0"/>
        <w:jc w:val="center"/>
        <w:rPr>
          <w:rFonts w:hint="default" w:ascii="Times New Roman" w:hAnsi="Times New Roman" w:eastAsia="宋体" w:cs="Times New Roman"/>
          <w:sz w:val="44"/>
          <w:szCs w:val="44"/>
        </w:rPr>
      </w:pPr>
    </w:p>
    <w:p>
      <w:pPr>
        <w:spacing w:afterAutospacing="0"/>
        <w:jc w:val="center"/>
        <w:rPr>
          <w:rFonts w:hint="default" w:ascii="Times New Roman" w:hAnsi="Times New Roman" w:eastAsia="宋体" w:cs="Times New Roman"/>
          <w:sz w:val="44"/>
          <w:szCs w:val="44"/>
        </w:rPr>
      </w:pPr>
    </w:p>
    <w:p>
      <w:pPr>
        <w:spacing w:afterAutospacing="0"/>
        <w:jc w:val="center"/>
        <w:rPr>
          <w:rFonts w:hint="default" w:ascii="Times New Roman" w:hAnsi="Times New Roman" w:eastAsia="宋体" w:cs="Times New Roman"/>
          <w:sz w:val="44"/>
          <w:szCs w:val="44"/>
        </w:rPr>
      </w:pPr>
    </w:p>
    <w:p>
      <w:pPr>
        <w:spacing w:afterAutospacing="0"/>
        <w:jc w:val="center"/>
        <w:rPr>
          <w:rFonts w:hint="default" w:ascii="Times New Roman" w:hAnsi="Times New Roman" w:eastAsia="宋体" w:cs="Times New Roman"/>
          <w:sz w:val="44"/>
          <w:szCs w:val="44"/>
        </w:rPr>
      </w:pPr>
    </w:p>
    <w:p>
      <w:pPr>
        <w:spacing w:afterAutospacing="0"/>
        <w:jc w:val="both"/>
        <w:rPr>
          <w:rFonts w:hint="default" w:ascii="Times New Roman" w:hAnsi="Times New Roman" w:eastAsia="宋体" w:cs="Times New Roman"/>
          <w:sz w:val="44"/>
          <w:szCs w:val="44"/>
        </w:rPr>
      </w:pPr>
    </w:p>
    <w:p>
      <w:pPr>
        <w:spacing w:afterAutospacing="0"/>
        <w:jc w:val="center"/>
        <w:rPr>
          <w:rFonts w:hint="default" w:ascii="Times New Roman" w:hAnsi="Times New Roman" w:eastAsia="宋体" w:cs="Times New Roman"/>
          <w:sz w:val="36"/>
          <w:szCs w:val="36"/>
        </w:rPr>
      </w:pPr>
    </w:p>
    <w:p>
      <w:pPr>
        <w:spacing w:afterAutospacing="0"/>
        <w:jc w:val="center"/>
        <w:outlineLvl w:val="0"/>
        <w:rPr>
          <w:rFonts w:hint="default" w:ascii="Times New Roman" w:hAnsi="Times New Roman" w:eastAsia="宋体" w:cs="Times New Roman"/>
          <w:sz w:val="36"/>
          <w:szCs w:val="36"/>
          <w:lang w:val="en-US" w:eastAsia="zh-CN"/>
        </w:rPr>
      </w:pPr>
      <w:bookmarkStart w:id="4" w:name="_Toc1279"/>
      <w:bookmarkStart w:id="5" w:name="_Toc3538"/>
      <w:bookmarkStart w:id="6" w:name="_Toc14448"/>
      <w:bookmarkStart w:id="7" w:name="_Toc10869"/>
      <w:bookmarkStart w:id="8" w:name="_Toc21405"/>
      <w:r>
        <w:rPr>
          <w:rFonts w:hint="default" w:ascii="Times New Roman" w:hAnsi="Times New Roman" w:eastAsia="宋体" w:cs="Times New Roman"/>
          <w:sz w:val="36"/>
          <w:szCs w:val="36"/>
          <w:lang w:val="en-US" w:eastAsia="zh-CN"/>
        </w:rPr>
        <w:t>第二小组</w:t>
      </w:r>
      <w:bookmarkEnd w:id="4"/>
      <w:bookmarkEnd w:id="5"/>
      <w:bookmarkEnd w:id="6"/>
      <w:bookmarkEnd w:id="7"/>
      <w:bookmarkEnd w:id="8"/>
    </w:p>
    <w:p>
      <w:pPr>
        <w:spacing w:afterAutospacing="0"/>
        <w:jc w:val="center"/>
        <w:rPr>
          <w:rFonts w:hint="default" w:ascii="Times New Roman" w:hAnsi="Times New Roman" w:eastAsia="宋体" w:cs="Times New Roman"/>
          <w:sz w:val="44"/>
          <w:szCs w:val="44"/>
        </w:rPr>
      </w:pPr>
    </w:p>
    <w:p>
      <w:pPr>
        <w:spacing w:afterAutospacing="0"/>
        <w:jc w:val="both"/>
        <w:rPr>
          <w:rFonts w:hint="default" w:ascii="Times New Roman" w:hAnsi="Times New Roman" w:eastAsia="宋体" w:cs="Times New Roman"/>
          <w:sz w:val="44"/>
          <w:szCs w:val="44"/>
        </w:rPr>
      </w:pPr>
    </w:p>
    <w:p>
      <w:pPr>
        <w:spacing w:afterAutospacing="0"/>
        <w:jc w:val="both"/>
        <w:rPr>
          <w:rFonts w:hint="default" w:ascii="Times New Roman" w:hAnsi="Times New Roman" w:eastAsia="宋体" w:cs="Times New Roman"/>
          <w:sz w:val="44"/>
          <w:szCs w:val="44"/>
        </w:rPr>
      </w:pPr>
    </w:p>
    <w:p>
      <w:pPr>
        <w:spacing w:afterAutospacing="0"/>
        <w:jc w:val="both"/>
        <w:rPr>
          <w:rFonts w:hint="default" w:ascii="Times New Roman" w:hAnsi="Times New Roman" w:eastAsia="宋体" w:cs="Times New Roman"/>
          <w:sz w:val="28"/>
          <w:szCs w:val="28"/>
        </w:rPr>
      </w:pPr>
    </w:p>
    <w:p>
      <w:pPr>
        <w:spacing w:afterAutospacing="0"/>
        <w:jc w:val="both"/>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t>版本变更历史</w:t>
      </w:r>
    </w:p>
    <w:tbl>
      <w:tblPr>
        <w:tblStyle w:val="19"/>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
        <w:gridCol w:w="1839"/>
        <w:gridCol w:w="2692"/>
        <w:gridCol w:w="1330"/>
        <w:gridCol w:w="1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9" w:type="pct"/>
          </w:tcPr>
          <w:p>
            <w:pPr>
              <w:spacing w:afterAutospacing="0"/>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版本</w:t>
            </w:r>
          </w:p>
        </w:tc>
        <w:tc>
          <w:tcPr>
            <w:tcW w:w="1079" w:type="pct"/>
          </w:tcPr>
          <w:p>
            <w:pPr>
              <w:spacing w:afterAutospacing="0"/>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提交日期</w:t>
            </w:r>
          </w:p>
        </w:tc>
        <w:tc>
          <w:tcPr>
            <w:tcW w:w="1579" w:type="pct"/>
          </w:tcPr>
          <w:p>
            <w:pPr>
              <w:spacing w:afterAutospacing="0"/>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主要编制人</w:t>
            </w:r>
          </w:p>
        </w:tc>
        <w:tc>
          <w:tcPr>
            <w:tcW w:w="780" w:type="pct"/>
          </w:tcPr>
          <w:p>
            <w:pPr>
              <w:spacing w:afterAutospacing="0"/>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审核人</w:t>
            </w:r>
          </w:p>
        </w:tc>
        <w:tc>
          <w:tcPr>
            <w:tcW w:w="980" w:type="pct"/>
          </w:tcPr>
          <w:p>
            <w:pPr>
              <w:spacing w:afterAutospacing="0"/>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9" w:type="pct"/>
          </w:tcPr>
          <w:p>
            <w:pPr>
              <w:spacing w:afterAutospacing="0"/>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1.0</w:t>
            </w:r>
          </w:p>
        </w:tc>
        <w:tc>
          <w:tcPr>
            <w:tcW w:w="1079" w:type="pct"/>
          </w:tcPr>
          <w:p>
            <w:pPr>
              <w:spacing w:afterAutospacing="0"/>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2024.03.17</w:t>
            </w:r>
          </w:p>
        </w:tc>
        <w:tc>
          <w:tcPr>
            <w:tcW w:w="1579" w:type="pct"/>
          </w:tcPr>
          <w:p>
            <w:pPr>
              <w:spacing w:afterAutospacing="0"/>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李卓康、王若羽</w:t>
            </w:r>
          </w:p>
          <w:p>
            <w:pPr>
              <w:spacing w:afterAutospacing="0"/>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杨迅、曾为</w:t>
            </w:r>
          </w:p>
        </w:tc>
        <w:tc>
          <w:tcPr>
            <w:tcW w:w="780" w:type="pct"/>
          </w:tcPr>
          <w:p>
            <w:pPr>
              <w:spacing w:afterAutospacing="0"/>
              <w:jc w:val="center"/>
              <w:rPr>
                <w:rFonts w:hint="default" w:ascii="Times New Roman" w:hAnsi="Times New Roman" w:eastAsia="宋体" w:cs="Times New Roman"/>
                <w:sz w:val="24"/>
                <w:szCs w:val="24"/>
                <w:vertAlign w:val="baseline"/>
              </w:rPr>
            </w:pPr>
          </w:p>
        </w:tc>
        <w:tc>
          <w:tcPr>
            <w:tcW w:w="980" w:type="pct"/>
          </w:tcPr>
          <w:p>
            <w:pPr>
              <w:spacing w:afterAutospacing="0"/>
              <w:jc w:val="left"/>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9" w:type="pct"/>
          </w:tcPr>
          <w:p>
            <w:pPr>
              <w:spacing w:afterAutospacing="0"/>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2.0</w:t>
            </w:r>
          </w:p>
        </w:tc>
        <w:tc>
          <w:tcPr>
            <w:tcW w:w="1079" w:type="pct"/>
          </w:tcPr>
          <w:p>
            <w:pPr>
              <w:spacing w:afterAutospacing="0"/>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2024.03.26</w:t>
            </w:r>
          </w:p>
        </w:tc>
        <w:tc>
          <w:tcPr>
            <w:tcW w:w="1579" w:type="pct"/>
          </w:tcPr>
          <w:p>
            <w:pPr>
              <w:spacing w:afterAutospacing="0"/>
              <w:jc w:val="center"/>
              <w:rPr>
                <w:rFonts w:hint="default" w:ascii="Times New Roman" w:hAnsi="Times New Roman" w:eastAsia="宋体" w:cs="Times New Roman"/>
                <w:sz w:val="24"/>
                <w:szCs w:val="24"/>
                <w:vertAlign w:val="baseline"/>
              </w:rPr>
            </w:pPr>
            <w:r>
              <w:rPr>
                <w:rFonts w:hint="default" w:ascii="Times New Roman" w:hAnsi="Times New Roman" w:eastAsia="宋体" w:cs="Times New Roman"/>
                <w:sz w:val="24"/>
                <w:szCs w:val="24"/>
                <w:vertAlign w:val="baseline"/>
                <w:lang w:val="en-US" w:eastAsia="zh-CN"/>
              </w:rPr>
              <w:t>李卓康、王若羽、曾为</w:t>
            </w:r>
          </w:p>
        </w:tc>
        <w:tc>
          <w:tcPr>
            <w:tcW w:w="780" w:type="pct"/>
          </w:tcPr>
          <w:p>
            <w:pPr>
              <w:spacing w:afterAutospacing="0"/>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杨迅</w:t>
            </w:r>
          </w:p>
        </w:tc>
        <w:tc>
          <w:tcPr>
            <w:tcW w:w="980" w:type="pct"/>
          </w:tcPr>
          <w:p>
            <w:pPr>
              <w:spacing w:afterAutospacing="0"/>
              <w:jc w:val="left"/>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补充</w:t>
            </w:r>
            <w:ins w:id="5" w:author="......" w:date="2024-03-26T15:41:04Z">
              <w:r>
                <w:rPr>
                  <w:rFonts w:hint="eastAsia" w:ascii="Times New Roman" w:hAnsi="Times New Roman" w:eastAsia="宋体" w:cs="Times New Roman"/>
                  <w:sz w:val="24"/>
                  <w:szCs w:val="24"/>
                  <w:vertAlign w:val="baseline"/>
                  <w:lang w:val="en-US" w:eastAsia="zh-CN"/>
                </w:rPr>
                <w:t>了</w:t>
              </w:r>
            </w:ins>
            <w:ins w:id="6" w:author="......" w:date="2024-03-26T15:40:53Z">
              <w:r>
                <w:rPr>
                  <w:rFonts w:hint="eastAsia" w:ascii="Times New Roman" w:hAnsi="Times New Roman" w:eastAsia="宋体" w:cs="Times New Roman"/>
                  <w:sz w:val="24"/>
                  <w:szCs w:val="24"/>
                  <w:vertAlign w:val="baseline"/>
                  <w:lang w:val="en-US" w:eastAsia="zh-CN"/>
                </w:rPr>
                <w:t>用户界面</w:t>
              </w:r>
            </w:ins>
            <w:ins w:id="7" w:author="......" w:date="2024-03-26T15:41:01Z">
              <w:r>
                <w:rPr>
                  <w:rFonts w:hint="eastAsia" w:ascii="Times New Roman" w:hAnsi="Times New Roman" w:eastAsia="宋体" w:cs="Times New Roman"/>
                  <w:sz w:val="24"/>
                  <w:szCs w:val="24"/>
                  <w:vertAlign w:val="baseline"/>
                  <w:lang w:val="en-US" w:eastAsia="zh-CN"/>
                </w:rPr>
                <w:t>和</w:t>
              </w:r>
            </w:ins>
            <w:del w:id="8" w:author="......" w:date="2024-03-26T15:40:50Z">
              <w:r>
                <w:rPr>
                  <w:rFonts w:hint="default" w:ascii="Times New Roman" w:hAnsi="Times New Roman" w:eastAsia="宋体" w:cs="Times New Roman"/>
                  <w:sz w:val="24"/>
                  <w:szCs w:val="24"/>
                  <w:vertAlign w:val="baseline"/>
                  <w:lang w:val="en-US" w:eastAsia="zh-CN"/>
                </w:rPr>
                <w:delText>了</w:delText>
              </w:r>
            </w:del>
            <w:r>
              <w:rPr>
                <w:rFonts w:hint="default" w:ascii="Times New Roman" w:hAnsi="Times New Roman" w:eastAsia="宋体" w:cs="Times New Roman"/>
                <w:sz w:val="24"/>
                <w:szCs w:val="24"/>
                <w:vertAlign w:val="baseline"/>
                <w:lang w:val="en-US" w:eastAsia="zh-CN"/>
              </w:rPr>
              <w:t>功能部分细节，删去了有关数据部分。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9" w:type="pct"/>
          </w:tcPr>
          <w:p>
            <w:pPr>
              <w:spacing w:afterAutospacing="0"/>
              <w:jc w:val="center"/>
              <w:rPr>
                <w:rFonts w:hint="default" w:ascii="Times New Roman" w:hAnsi="Times New Roman" w:eastAsia="宋体" w:cs="Times New Roman"/>
                <w:sz w:val="24"/>
                <w:szCs w:val="24"/>
                <w:vertAlign w:val="baseline"/>
              </w:rPr>
            </w:pPr>
          </w:p>
        </w:tc>
        <w:tc>
          <w:tcPr>
            <w:tcW w:w="1079" w:type="pct"/>
          </w:tcPr>
          <w:p>
            <w:pPr>
              <w:spacing w:afterAutospacing="0"/>
              <w:jc w:val="center"/>
              <w:rPr>
                <w:rFonts w:hint="default" w:ascii="Times New Roman" w:hAnsi="Times New Roman" w:eastAsia="宋体" w:cs="Times New Roman"/>
                <w:sz w:val="24"/>
                <w:szCs w:val="24"/>
                <w:vertAlign w:val="baseline"/>
              </w:rPr>
            </w:pPr>
          </w:p>
        </w:tc>
        <w:tc>
          <w:tcPr>
            <w:tcW w:w="1579" w:type="pct"/>
          </w:tcPr>
          <w:p>
            <w:pPr>
              <w:spacing w:afterAutospacing="0"/>
              <w:jc w:val="center"/>
              <w:rPr>
                <w:rFonts w:hint="default" w:ascii="Times New Roman" w:hAnsi="Times New Roman" w:eastAsia="宋体" w:cs="Times New Roman"/>
                <w:sz w:val="24"/>
                <w:szCs w:val="24"/>
                <w:vertAlign w:val="baseline"/>
              </w:rPr>
            </w:pPr>
          </w:p>
        </w:tc>
        <w:tc>
          <w:tcPr>
            <w:tcW w:w="780" w:type="pct"/>
          </w:tcPr>
          <w:p>
            <w:pPr>
              <w:spacing w:afterAutospacing="0"/>
              <w:jc w:val="center"/>
              <w:rPr>
                <w:rFonts w:hint="default" w:ascii="Times New Roman" w:hAnsi="Times New Roman" w:eastAsia="宋体" w:cs="Times New Roman"/>
                <w:sz w:val="24"/>
                <w:szCs w:val="24"/>
                <w:vertAlign w:val="baseline"/>
              </w:rPr>
            </w:pPr>
          </w:p>
        </w:tc>
        <w:tc>
          <w:tcPr>
            <w:tcW w:w="980" w:type="pct"/>
          </w:tcPr>
          <w:p>
            <w:pPr>
              <w:spacing w:afterAutospacing="0"/>
              <w:jc w:val="center"/>
              <w:rPr>
                <w:rFonts w:hint="default" w:ascii="Times New Roman" w:hAnsi="Times New Roman" w:eastAsia="宋体"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9" w:type="pct"/>
          </w:tcPr>
          <w:p>
            <w:pPr>
              <w:spacing w:afterAutospacing="0"/>
              <w:jc w:val="center"/>
              <w:rPr>
                <w:rFonts w:hint="default" w:ascii="Times New Roman" w:hAnsi="Times New Roman" w:eastAsia="宋体" w:cs="Times New Roman"/>
                <w:sz w:val="24"/>
                <w:szCs w:val="24"/>
                <w:vertAlign w:val="baseline"/>
              </w:rPr>
            </w:pPr>
          </w:p>
        </w:tc>
        <w:tc>
          <w:tcPr>
            <w:tcW w:w="1079" w:type="pct"/>
          </w:tcPr>
          <w:p>
            <w:pPr>
              <w:spacing w:afterAutospacing="0"/>
              <w:jc w:val="center"/>
              <w:rPr>
                <w:rFonts w:hint="default" w:ascii="Times New Roman" w:hAnsi="Times New Roman" w:eastAsia="宋体" w:cs="Times New Roman"/>
                <w:sz w:val="24"/>
                <w:szCs w:val="24"/>
                <w:vertAlign w:val="baseline"/>
              </w:rPr>
            </w:pPr>
          </w:p>
        </w:tc>
        <w:tc>
          <w:tcPr>
            <w:tcW w:w="1579" w:type="pct"/>
          </w:tcPr>
          <w:p>
            <w:pPr>
              <w:spacing w:afterAutospacing="0"/>
              <w:jc w:val="center"/>
              <w:rPr>
                <w:rFonts w:hint="default" w:ascii="Times New Roman" w:hAnsi="Times New Roman" w:eastAsia="宋体" w:cs="Times New Roman"/>
                <w:sz w:val="24"/>
                <w:szCs w:val="24"/>
                <w:vertAlign w:val="baseline"/>
              </w:rPr>
            </w:pPr>
          </w:p>
        </w:tc>
        <w:tc>
          <w:tcPr>
            <w:tcW w:w="780" w:type="pct"/>
          </w:tcPr>
          <w:p>
            <w:pPr>
              <w:spacing w:afterAutospacing="0"/>
              <w:jc w:val="center"/>
              <w:rPr>
                <w:rFonts w:hint="default" w:ascii="Times New Roman" w:hAnsi="Times New Roman" w:eastAsia="宋体" w:cs="Times New Roman"/>
                <w:sz w:val="24"/>
                <w:szCs w:val="24"/>
                <w:vertAlign w:val="baseline"/>
              </w:rPr>
            </w:pPr>
          </w:p>
        </w:tc>
        <w:tc>
          <w:tcPr>
            <w:tcW w:w="980" w:type="pct"/>
          </w:tcPr>
          <w:p>
            <w:pPr>
              <w:spacing w:afterAutospacing="0"/>
              <w:jc w:val="center"/>
              <w:rPr>
                <w:rFonts w:hint="default" w:ascii="Times New Roman" w:hAnsi="Times New Roman" w:eastAsia="宋体" w:cs="Times New Roman"/>
                <w:sz w:val="24"/>
                <w:szCs w:val="24"/>
                <w:vertAlign w:val="baseline"/>
              </w:rPr>
            </w:pPr>
          </w:p>
        </w:tc>
      </w:tr>
    </w:tbl>
    <w:p>
      <w:pPr>
        <w:spacing w:afterAutospacing="0"/>
        <w:jc w:val="left"/>
        <w:rPr>
          <w:rFonts w:hint="default" w:ascii="Times New Roman" w:hAnsi="Times New Roman" w:eastAsia="宋体" w:cs="Times New Roman"/>
          <w:sz w:val="44"/>
          <w:szCs w:val="44"/>
        </w:rPr>
      </w:pPr>
    </w:p>
    <w:p>
      <w:pPr>
        <w:spacing w:afterAutospacing="0"/>
        <w:jc w:val="left"/>
        <w:rPr>
          <w:rFonts w:hint="default" w:ascii="Times New Roman" w:hAnsi="Times New Roman" w:eastAsia="宋体" w:cs="Times New Roman"/>
          <w:sz w:val="44"/>
          <w:szCs w:val="44"/>
        </w:rPr>
      </w:pPr>
    </w:p>
    <w:p>
      <w:pPr>
        <w:spacing w:afterAutospacing="0"/>
        <w:jc w:val="left"/>
        <w:rPr>
          <w:rFonts w:hint="default" w:ascii="Times New Roman" w:hAnsi="Times New Roman" w:eastAsia="宋体" w:cs="Times New Roman"/>
          <w:sz w:val="44"/>
          <w:szCs w:val="44"/>
        </w:rPr>
      </w:pPr>
    </w:p>
    <w:p>
      <w:pPr>
        <w:spacing w:afterAutospacing="0"/>
        <w:jc w:val="left"/>
        <w:rPr>
          <w:rFonts w:hint="default" w:ascii="Times New Roman" w:hAnsi="Times New Roman" w:eastAsia="宋体" w:cs="Times New Roman"/>
          <w:sz w:val="44"/>
          <w:szCs w:val="44"/>
        </w:rPr>
      </w:pPr>
    </w:p>
    <w:p>
      <w:pPr>
        <w:spacing w:afterAutospacing="0"/>
        <w:jc w:val="left"/>
        <w:rPr>
          <w:rFonts w:hint="default" w:ascii="Times New Roman" w:hAnsi="Times New Roman" w:eastAsia="宋体" w:cs="Times New Roman"/>
          <w:sz w:val="44"/>
          <w:szCs w:val="44"/>
        </w:rPr>
      </w:pPr>
    </w:p>
    <w:p>
      <w:pPr>
        <w:spacing w:afterAutospacing="0"/>
        <w:jc w:val="left"/>
        <w:rPr>
          <w:rFonts w:hint="default" w:ascii="Times New Roman" w:hAnsi="Times New Roman" w:eastAsia="宋体" w:cs="Times New Roman"/>
          <w:sz w:val="44"/>
          <w:szCs w:val="44"/>
        </w:rPr>
      </w:pPr>
    </w:p>
    <w:p>
      <w:pPr>
        <w:spacing w:afterAutospacing="0"/>
        <w:jc w:val="left"/>
        <w:rPr>
          <w:rFonts w:hint="default" w:ascii="Times New Roman" w:hAnsi="Times New Roman" w:eastAsia="宋体" w:cs="Times New Roman"/>
          <w:sz w:val="44"/>
          <w:szCs w:val="44"/>
        </w:rPr>
      </w:pPr>
    </w:p>
    <w:p>
      <w:pPr>
        <w:spacing w:afterAutospacing="0"/>
        <w:jc w:val="left"/>
        <w:rPr>
          <w:rFonts w:hint="default" w:ascii="Times New Roman" w:hAnsi="Times New Roman" w:eastAsia="宋体" w:cs="Times New Roman"/>
          <w:sz w:val="44"/>
          <w:szCs w:val="44"/>
        </w:rPr>
      </w:pPr>
    </w:p>
    <w:p>
      <w:pPr>
        <w:spacing w:afterAutospacing="0"/>
        <w:jc w:val="left"/>
        <w:rPr>
          <w:rFonts w:hint="default" w:ascii="Times New Roman" w:hAnsi="Times New Roman" w:eastAsia="宋体" w:cs="Times New Roman"/>
          <w:sz w:val="44"/>
          <w:szCs w:val="44"/>
        </w:rPr>
      </w:pPr>
    </w:p>
    <w:p>
      <w:pPr>
        <w:spacing w:afterAutospacing="0"/>
        <w:jc w:val="left"/>
        <w:rPr>
          <w:rFonts w:hint="default" w:ascii="Times New Roman" w:hAnsi="Times New Roman" w:eastAsia="宋体" w:cs="Times New Roman"/>
          <w:sz w:val="44"/>
          <w:szCs w:val="44"/>
        </w:rPr>
      </w:pPr>
    </w:p>
    <w:p>
      <w:pPr>
        <w:spacing w:afterAutospacing="0"/>
        <w:jc w:val="left"/>
        <w:rPr>
          <w:rFonts w:hint="default" w:ascii="Times New Roman" w:hAnsi="Times New Roman" w:eastAsia="宋体" w:cs="Times New Roman"/>
          <w:sz w:val="44"/>
          <w:szCs w:val="44"/>
        </w:rPr>
      </w:pPr>
    </w:p>
    <w:p>
      <w:pPr>
        <w:spacing w:afterAutospacing="0"/>
        <w:jc w:val="left"/>
        <w:rPr>
          <w:rFonts w:hint="default" w:ascii="Times New Roman" w:hAnsi="Times New Roman" w:eastAsia="宋体" w:cs="Times New Roman"/>
          <w:sz w:val="44"/>
          <w:szCs w:val="44"/>
        </w:rPr>
      </w:pPr>
    </w:p>
    <w:p>
      <w:pPr>
        <w:spacing w:afterAutospacing="0"/>
        <w:jc w:val="left"/>
        <w:rPr>
          <w:rFonts w:hint="default" w:ascii="Times New Roman" w:hAnsi="Times New Roman" w:eastAsia="宋体" w:cs="Times New Roman"/>
          <w:sz w:val="44"/>
          <w:szCs w:val="44"/>
        </w:rPr>
      </w:pPr>
    </w:p>
    <w:p>
      <w:pPr>
        <w:spacing w:afterAutospacing="0"/>
        <w:jc w:val="left"/>
        <w:rPr>
          <w:ins w:id="9" w:author="......" w:date="2024-03-26T00:50:00Z"/>
          <w:rFonts w:hint="default" w:ascii="Times New Roman" w:hAnsi="Times New Roman" w:eastAsia="宋体" w:cs="Times New Roman"/>
          <w:sz w:val="44"/>
          <w:szCs w:val="44"/>
        </w:rPr>
      </w:pPr>
    </w:p>
    <w:p>
      <w:pPr>
        <w:spacing w:afterAutospacing="0"/>
        <w:jc w:val="left"/>
        <w:rPr>
          <w:rFonts w:hint="default" w:ascii="Times New Roman" w:hAnsi="Times New Roman" w:eastAsia="宋体" w:cs="Times New Roman"/>
          <w:sz w:val="44"/>
          <w:szCs w:val="44"/>
        </w:rPr>
      </w:pPr>
    </w:p>
    <w:p>
      <w:pPr>
        <w:spacing w:afterAutospacing="0"/>
        <w:jc w:val="left"/>
        <w:rPr>
          <w:rFonts w:hint="default" w:ascii="Times New Roman" w:hAnsi="Times New Roman" w:eastAsia="宋体" w:cs="Times New Roman"/>
          <w:sz w:val="44"/>
          <w:szCs w:val="44"/>
        </w:rPr>
      </w:pPr>
    </w:p>
    <w:customXmlInsRangeStart w:id="10" w:author="......" w:date="2024-03-26T00:49:56Z"/>
    <w:sdt>
      <w:sdtPr>
        <w:rPr>
          <w:rFonts w:hint="default" w:ascii="Times New Roman" w:hAnsi="Times New Roman" w:eastAsia="宋体" w:cs="Times New Roman"/>
          <w:kern w:val="2"/>
          <w:sz w:val="21"/>
          <w:szCs w:val="24"/>
          <w:lang w:val="en-US" w:eastAsia="zh-CN" w:bidi="ar-SA"/>
        </w:rPr>
        <w:id w:val="147467047"/>
        <w15:color w:val="DBDBDB"/>
        <w:docPartObj>
          <w:docPartGallery w:val="Table of Contents"/>
          <w:docPartUnique/>
        </w:docPartObj>
      </w:sdtPr>
      <w:sdtEndPr>
        <w:rPr>
          <w:rFonts w:hint="default" w:ascii="Times New Roman" w:hAnsi="Times New Roman" w:eastAsia="宋体" w:cs="Times New Roman"/>
          <w:kern w:val="2"/>
          <w:sz w:val="21"/>
          <w:szCs w:val="24"/>
          <w:lang w:val="en-US" w:eastAsia="zh-CN" w:bidi="ar-SA"/>
        </w:rPr>
      </w:sdtEndPr>
      <w:sdtContent>
        <w:customXmlInsRangeEnd w:id="10"/>
        <w:p>
          <w:pPr>
            <w:spacing w:before="0" w:beforeLines="0" w:after="0" w:afterLines="0" w:line="240" w:lineRule="auto"/>
            <w:ind w:left="0" w:leftChars="0" w:right="0" w:rightChars="0" w:firstLine="0" w:firstLineChars="0"/>
            <w:jc w:val="center"/>
            <w:rPr>
              <w:ins w:id="12" w:author="......" w:date="2024-03-26T00:49:56Z"/>
              <w:rFonts w:hint="default" w:ascii="Times New Roman" w:hAnsi="Times New Roman" w:eastAsia="宋体" w:cs="Times New Roman"/>
              <w:sz w:val="30"/>
              <w:szCs w:val="30"/>
              <w:rPrChange w:id="13" w:author="......" w:date="2024-03-26T00:51:47Z">
                <w:rPr>
                  <w:ins w:id="14" w:author="......" w:date="2024-03-26T00:49:56Z"/>
                </w:rPr>
              </w:rPrChange>
            </w:rPr>
          </w:pPr>
          <w:ins w:id="16" w:author="......" w:date="2024-03-26T00:49:56Z">
            <w:r>
              <w:rPr>
                <w:rFonts w:hint="default" w:ascii="Times New Roman" w:hAnsi="Times New Roman" w:eastAsia="宋体" w:cs="Times New Roman"/>
                <w:sz w:val="30"/>
                <w:szCs w:val="30"/>
                <w:rPrChange w:id="17" w:author="......" w:date="2024-03-26T00:51:47Z">
                  <w:rPr>
                    <w:rFonts w:ascii="宋体" w:hAnsi="宋体" w:eastAsia="宋体"/>
                    <w:sz w:val="21"/>
                  </w:rPr>
                </w:rPrChange>
              </w:rPr>
              <w:t>目</w:t>
            </w:r>
          </w:ins>
          <w:ins w:id="18" w:author="......" w:date="2024-03-26T10:10:38Z">
            <w:r>
              <w:rPr>
                <w:rFonts w:hint="eastAsia" w:ascii="Times New Roman" w:hAnsi="Times New Roman" w:eastAsia="宋体" w:cs="Times New Roman"/>
                <w:sz w:val="30"/>
                <w:szCs w:val="30"/>
                <w:lang w:val="en-US" w:eastAsia="zh-CN"/>
              </w:rPr>
              <w:t xml:space="preserve"> </w:t>
            </w:r>
          </w:ins>
          <w:ins w:id="19" w:author="......" w:date="2024-03-26T00:49:56Z">
            <w:r>
              <w:rPr>
                <w:rFonts w:hint="default" w:ascii="Times New Roman" w:hAnsi="Times New Roman" w:eastAsia="宋体" w:cs="Times New Roman"/>
                <w:sz w:val="30"/>
                <w:szCs w:val="30"/>
                <w:rPrChange w:id="20" w:author="......" w:date="2024-03-26T00:51:47Z">
                  <w:rPr>
                    <w:rFonts w:ascii="宋体" w:hAnsi="宋体" w:eastAsia="宋体"/>
                    <w:sz w:val="21"/>
                  </w:rPr>
                </w:rPrChange>
              </w:rPr>
              <w:t>录</w:t>
            </w:r>
          </w:ins>
        </w:p>
        <w:p>
          <w:pPr>
            <w:pStyle w:val="15"/>
            <w:tabs>
              <w:tab w:val="right" w:leader="dot" w:pos="8306"/>
            </w:tabs>
            <w:rPr>
              <w:ins w:id="21" w:author="......" w:date="2024-03-26T00:49:56Z"/>
              <w:rFonts w:hint="default" w:ascii="Times New Roman" w:hAnsi="Times New Roman" w:eastAsia="宋体" w:cs="Times New Roman"/>
              <w:rPrChange w:id="22" w:author="......" w:date="2024-03-26T00:51:47Z">
                <w:rPr>
                  <w:ins w:id="23" w:author="......" w:date="2024-03-26T00:49:56Z"/>
                </w:rPr>
              </w:rPrChange>
            </w:rPr>
          </w:pPr>
          <w:ins w:id="24" w:author="......" w:date="2024-03-26T00:49:56Z">
            <w:r>
              <w:rPr>
                <w:rFonts w:hint="default" w:ascii="Times New Roman" w:hAnsi="Times New Roman" w:eastAsia="宋体" w:cs="Times New Roman"/>
                <w:rPrChange w:id="25" w:author="......" w:date="2024-03-26T00:51:47Z">
                  <w:rPr/>
                </w:rPrChange>
              </w:rPr>
              <w:fldChar w:fldCharType="begin"/>
            </w:r>
          </w:ins>
          <w:ins w:id="26" w:author="......" w:date="2024-03-26T00:49:56Z">
            <w:r>
              <w:rPr>
                <w:rFonts w:hint="default" w:ascii="Times New Roman" w:hAnsi="Times New Roman" w:eastAsia="宋体" w:cs="Times New Roman"/>
                <w:rPrChange w:id="27" w:author="......" w:date="2024-03-26T00:51:47Z">
                  <w:rPr/>
                </w:rPrChange>
              </w:rPr>
              <w:instrText xml:space="preserve">TOC \o "1-3" \h \u </w:instrText>
            </w:r>
          </w:ins>
          <w:ins w:id="28" w:author="......" w:date="2024-03-26T00:49:56Z">
            <w:r>
              <w:rPr>
                <w:rFonts w:hint="default" w:ascii="Times New Roman" w:hAnsi="Times New Roman" w:eastAsia="宋体" w:cs="Times New Roman"/>
                <w:rPrChange w:id="29" w:author="......" w:date="2024-03-26T00:51:47Z">
                  <w:rPr/>
                </w:rPrChange>
              </w:rPr>
              <w:fldChar w:fldCharType="separate"/>
            </w:r>
          </w:ins>
        </w:p>
        <w:p>
          <w:pPr>
            <w:pStyle w:val="15"/>
            <w:tabs>
              <w:tab w:val="right" w:leader="dot" w:pos="8306"/>
            </w:tabs>
            <w:rPr>
              <w:ins w:id="30" w:author="......" w:date="2024-03-26T00:49:56Z"/>
              <w:rFonts w:hint="default" w:ascii="Times New Roman" w:hAnsi="Times New Roman" w:eastAsia="宋体" w:cs="Times New Roman"/>
              <w:rPrChange w:id="31" w:author="......" w:date="2024-03-26T00:51:47Z">
                <w:rPr>
                  <w:ins w:id="32" w:author="......" w:date="2024-03-26T00:49:56Z"/>
                </w:rPr>
              </w:rPrChange>
            </w:rPr>
          </w:pPr>
          <w:ins w:id="33" w:author="......" w:date="2024-03-26T00:49:56Z">
            <w:r>
              <w:rPr>
                <w:rFonts w:hint="default" w:ascii="Times New Roman" w:hAnsi="Times New Roman" w:eastAsia="宋体" w:cs="Times New Roman"/>
                <w:rPrChange w:id="34" w:author="......" w:date="2024-03-26T00:51:47Z">
                  <w:rPr/>
                </w:rPrChange>
              </w:rPr>
              <w:fldChar w:fldCharType="begin"/>
            </w:r>
          </w:ins>
          <w:ins w:id="35" w:author="......" w:date="2024-03-26T00:49:56Z">
            <w:r>
              <w:rPr>
                <w:rFonts w:hint="default" w:ascii="Times New Roman" w:hAnsi="Times New Roman" w:eastAsia="宋体" w:cs="Times New Roman"/>
                <w:rPrChange w:id="36" w:author="......" w:date="2024-03-26T00:51:47Z">
                  <w:rPr/>
                </w:rPrChange>
              </w:rPr>
              <w:instrText xml:space="preserve"> HYPERLINK \l _Toc8670 </w:instrText>
            </w:r>
          </w:ins>
          <w:ins w:id="37" w:author="......" w:date="2024-03-26T00:49:56Z">
            <w:r>
              <w:rPr>
                <w:rFonts w:hint="default" w:ascii="Times New Roman" w:hAnsi="Times New Roman" w:eastAsia="宋体" w:cs="Times New Roman"/>
                <w:rPrChange w:id="38" w:author="......" w:date="2024-03-26T00:51:47Z">
                  <w:rPr/>
                </w:rPrChange>
              </w:rPr>
              <w:fldChar w:fldCharType="separate"/>
            </w:r>
          </w:ins>
          <w:ins w:id="39" w:author="......" w:date="2024-03-26T00:49:56Z">
            <w:r>
              <w:rPr>
                <w:rFonts w:hint="default" w:ascii="Times New Roman" w:hAnsi="Times New Roman" w:eastAsia="宋体" w:cs="Times New Roman"/>
                <w:szCs w:val="32"/>
                <w:rPrChange w:id="40" w:author="......" w:date="2024-03-26T00:51:47Z">
                  <w:rPr>
                    <w:rFonts w:hint="default" w:ascii="Times New Roman" w:hAnsi="Times New Roman" w:cs="Times New Roman"/>
                    <w:szCs w:val="32"/>
                  </w:rPr>
                </w:rPrChange>
              </w:rPr>
              <w:t xml:space="preserve">1. </w:t>
            </w:r>
          </w:ins>
          <w:ins w:id="41" w:author="......" w:date="2024-03-26T00:49:56Z">
            <w:r>
              <w:rPr>
                <w:rFonts w:hint="default" w:ascii="Times New Roman" w:hAnsi="Times New Roman" w:eastAsia="宋体" w:cs="Times New Roman"/>
                <w:rPrChange w:id="42" w:author="......" w:date="2024-03-26T00:51:47Z">
                  <w:rPr>
                    <w:rFonts w:hint="default" w:ascii="Times New Roman" w:hAnsi="Times New Roman" w:cs="Times New Roman"/>
                  </w:rPr>
                </w:rPrChange>
              </w:rPr>
              <w:t>引言</w:t>
            </w:r>
          </w:ins>
          <w:ins w:id="43" w:author="......" w:date="2024-03-26T00:49:56Z">
            <w:r>
              <w:rPr>
                <w:rFonts w:hint="default" w:ascii="Times New Roman" w:hAnsi="Times New Roman" w:eastAsia="宋体" w:cs="Times New Roman"/>
                <w:rPrChange w:id="44" w:author="......" w:date="2024-03-26T00:51:47Z">
                  <w:rPr/>
                </w:rPrChange>
              </w:rPr>
              <w:tab/>
            </w:r>
          </w:ins>
          <w:ins w:id="45" w:author="......" w:date="2024-03-26T00:49:56Z">
            <w:r>
              <w:rPr>
                <w:rFonts w:hint="default" w:ascii="Times New Roman" w:hAnsi="Times New Roman" w:eastAsia="宋体" w:cs="Times New Roman"/>
                <w:rPrChange w:id="46" w:author="......" w:date="2024-03-26T00:51:47Z">
                  <w:rPr/>
                </w:rPrChange>
              </w:rPr>
              <w:fldChar w:fldCharType="begin"/>
            </w:r>
          </w:ins>
          <w:ins w:id="47" w:author="......" w:date="2024-03-26T00:49:56Z">
            <w:r>
              <w:rPr>
                <w:rFonts w:hint="default" w:ascii="Times New Roman" w:hAnsi="Times New Roman" w:eastAsia="宋体" w:cs="Times New Roman"/>
                <w:rPrChange w:id="48" w:author="......" w:date="2024-03-26T00:51:47Z">
                  <w:rPr/>
                </w:rPrChange>
              </w:rPr>
              <w:instrText xml:space="preserve"> PAGEREF _Toc8670 \h </w:instrText>
            </w:r>
          </w:ins>
          <w:ins w:id="49" w:author="......" w:date="2024-03-26T00:49:56Z">
            <w:r>
              <w:rPr>
                <w:rFonts w:hint="default" w:ascii="Times New Roman" w:hAnsi="Times New Roman" w:eastAsia="宋体" w:cs="Times New Roman"/>
                <w:rPrChange w:id="50" w:author="......" w:date="2024-03-26T00:51:47Z">
                  <w:rPr/>
                </w:rPrChange>
              </w:rPr>
              <w:fldChar w:fldCharType="separate"/>
            </w:r>
          </w:ins>
          <w:ins w:id="51" w:author="......" w:date="2024-03-26T15:51:50Z">
            <w:r>
              <w:rPr>
                <w:rFonts w:hint="default" w:ascii="Times New Roman" w:hAnsi="Times New Roman" w:eastAsia="宋体" w:cs="Times New Roman"/>
              </w:rPr>
              <w:t>3</w:t>
            </w:r>
          </w:ins>
          <w:ins w:id="52" w:author="......" w:date="2024-03-26T00:49:56Z">
            <w:r>
              <w:rPr>
                <w:rFonts w:hint="default" w:ascii="Times New Roman" w:hAnsi="Times New Roman" w:eastAsia="宋体" w:cs="Times New Roman"/>
                <w:rPrChange w:id="53" w:author="......" w:date="2024-03-26T00:51:47Z">
                  <w:rPr/>
                </w:rPrChange>
              </w:rPr>
              <w:fldChar w:fldCharType="end"/>
            </w:r>
          </w:ins>
          <w:ins w:id="54" w:author="......" w:date="2024-03-26T00:49:56Z">
            <w:r>
              <w:rPr>
                <w:rFonts w:hint="default" w:ascii="Times New Roman" w:hAnsi="Times New Roman" w:eastAsia="宋体" w:cs="Times New Roman"/>
                <w:rPrChange w:id="55" w:author="......" w:date="2024-03-26T00:51:47Z">
                  <w:rPr/>
                </w:rPrChange>
              </w:rPr>
              <w:fldChar w:fldCharType="end"/>
            </w:r>
          </w:ins>
        </w:p>
        <w:p>
          <w:pPr>
            <w:pStyle w:val="16"/>
            <w:tabs>
              <w:tab w:val="right" w:leader="dot" w:pos="8306"/>
            </w:tabs>
            <w:rPr>
              <w:ins w:id="56" w:author="......" w:date="2024-03-26T00:49:56Z"/>
              <w:rFonts w:hint="default" w:ascii="Times New Roman" w:hAnsi="Times New Roman" w:eastAsia="宋体" w:cs="Times New Roman"/>
              <w:rPrChange w:id="57" w:author="......" w:date="2024-03-26T00:51:47Z">
                <w:rPr>
                  <w:ins w:id="58" w:author="......" w:date="2024-03-26T00:49:56Z"/>
                </w:rPr>
              </w:rPrChange>
            </w:rPr>
          </w:pPr>
          <w:ins w:id="59" w:author="......" w:date="2024-03-26T00:49:56Z">
            <w:r>
              <w:rPr>
                <w:rFonts w:hint="default" w:ascii="Times New Roman" w:hAnsi="Times New Roman" w:eastAsia="宋体" w:cs="Times New Roman"/>
                <w:rPrChange w:id="60" w:author="......" w:date="2024-03-26T00:51:47Z">
                  <w:rPr/>
                </w:rPrChange>
              </w:rPr>
              <w:fldChar w:fldCharType="begin"/>
            </w:r>
          </w:ins>
          <w:ins w:id="61" w:author="......" w:date="2024-03-26T00:49:56Z">
            <w:r>
              <w:rPr>
                <w:rFonts w:hint="default" w:ascii="Times New Roman" w:hAnsi="Times New Roman" w:eastAsia="宋体" w:cs="Times New Roman"/>
                <w:rPrChange w:id="62" w:author="......" w:date="2024-03-26T00:51:47Z">
                  <w:rPr/>
                </w:rPrChange>
              </w:rPr>
              <w:instrText xml:space="preserve"> HYPERLINK \l _Toc14674 </w:instrText>
            </w:r>
          </w:ins>
          <w:ins w:id="63" w:author="......" w:date="2024-03-26T00:49:56Z">
            <w:r>
              <w:rPr>
                <w:rFonts w:hint="default" w:ascii="Times New Roman" w:hAnsi="Times New Roman" w:eastAsia="宋体" w:cs="Times New Roman"/>
                <w:rPrChange w:id="64" w:author="......" w:date="2024-03-26T00:51:47Z">
                  <w:rPr/>
                </w:rPrChange>
              </w:rPr>
              <w:fldChar w:fldCharType="separate"/>
            </w:r>
          </w:ins>
          <w:ins w:id="65" w:author="......" w:date="2024-03-26T00:49:56Z">
            <w:r>
              <w:rPr>
                <w:rFonts w:hint="default" w:ascii="Times New Roman" w:hAnsi="Times New Roman" w:eastAsia="宋体" w:cs="Times New Roman"/>
                <w:bCs w:val="0"/>
                <w:szCs w:val="28"/>
              </w:rPr>
              <w:t xml:space="preserve">1.1. </w:t>
            </w:r>
          </w:ins>
          <w:ins w:id="66" w:author="......" w:date="2024-03-26T00:49:56Z">
            <w:r>
              <w:rPr>
                <w:rFonts w:hint="default" w:ascii="Times New Roman" w:hAnsi="Times New Roman" w:eastAsia="宋体" w:cs="Times New Roman"/>
                <w:bCs w:val="0"/>
                <w:lang w:val="en-US" w:eastAsia="zh-CN"/>
              </w:rPr>
              <w:t>目</w:t>
            </w:r>
          </w:ins>
          <w:ins w:id="67" w:author="......" w:date="2024-03-26T00:49:56Z">
            <w:r>
              <w:rPr>
                <w:rFonts w:hint="default" w:ascii="Times New Roman" w:hAnsi="Times New Roman" w:eastAsia="宋体" w:cs="Times New Roman"/>
                <w:lang w:val="en-US" w:eastAsia="zh-CN"/>
              </w:rPr>
              <w:t>的</w:t>
            </w:r>
          </w:ins>
          <w:ins w:id="68" w:author="......" w:date="2024-03-26T00:49:56Z">
            <w:r>
              <w:rPr>
                <w:rFonts w:hint="default" w:ascii="Times New Roman" w:hAnsi="Times New Roman" w:eastAsia="宋体" w:cs="Times New Roman"/>
                <w:rPrChange w:id="69" w:author="......" w:date="2024-03-26T00:51:47Z">
                  <w:rPr/>
                </w:rPrChange>
              </w:rPr>
              <w:tab/>
            </w:r>
          </w:ins>
          <w:ins w:id="70" w:author="......" w:date="2024-03-26T00:49:56Z">
            <w:r>
              <w:rPr>
                <w:rFonts w:hint="default" w:ascii="Times New Roman" w:hAnsi="Times New Roman" w:eastAsia="宋体" w:cs="Times New Roman"/>
                <w:rPrChange w:id="71" w:author="......" w:date="2024-03-26T00:51:47Z">
                  <w:rPr/>
                </w:rPrChange>
              </w:rPr>
              <w:fldChar w:fldCharType="begin"/>
            </w:r>
          </w:ins>
          <w:ins w:id="72" w:author="......" w:date="2024-03-26T00:49:56Z">
            <w:r>
              <w:rPr>
                <w:rFonts w:hint="default" w:ascii="Times New Roman" w:hAnsi="Times New Roman" w:eastAsia="宋体" w:cs="Times New Roman"/>
                <w:rPrChange w:id="73" w:author="......" w:date="2024-03-26T00:51:47Z">
                  <w:rPr/>
                </w:rPrChange>
              </w:rPr>
              <w:instrText xml:space="preserve"> PAGEREF _Toc14674 \h </w:instrText>
            </w:r>
          </w:ins>
          <w:ins w:id="74" w:author="......" w:date="2024-03-26T00:49:56Z">
            <w:r>
              <w:rPr>
                <w:rFonts w:hint="default" w:ascii="Times New Roman" w:hAnsi="Times New Roman" w:eastAsia="宋体" w:cs="Times New Roman"/>
                <w:rPrChange w:id="75" w:author="......" w:date="2024-03-26T00:51:47Z">
                  <w:rPr/>
                </w:rPrChange>
              </w:rPr>
              <w:fldChar w:fldCharType="separate"/>
            </w:r>
          </w:ins>
          <w:ins w:id="76" w:author="......" w:date="2024-03-26T15:51:50Z">
            <w:r>
              <w:rPr>
                <w:rFonts w:hint="default" w:ascii="Times New Roman" w:hAnsi="Times New Roman" w:eastAsia="宋体" w:cs="Times New Roman"/>
              </w:rPr>
              <w:t>3</w:t>
            </w:r>
          </w:ins>
          <w:ins w:id="77" w:author="......" w:date="2024-03-26T00:49:56Z">
            <w:r>
              <w:rPr>
                <w:rFonts w:hint="default" w:ascii="Times New Roman" w:hAnsi="Times New Roman" w:eastAsia="宋体" w:cs="Times New Roman"/>
                <w:rPrChange w:id="78" w:author="......" w:date="2024-03-26T00:51:47Z">
                  <w:rPr/>
                </w:rPrChange>
              </w:rPr>
              <w:fldChar w:fldCharType="end"/>
            </w:r>
          </w:ins>
          <w:ins w:id="79" w:author="......" w:date="2024-03-26T00:49:56Z">
            <w:r>
              <w:rPr>
                <w:rFonts w:hint="default" w:ascii="Times New Roman" w:hAnsi="Times New Roman" w:eastAsia="宋体" w:cs="Times New Roman"/>
                <w:rPrChange w:id="80" w:author="......" w:date="2024-03-26T00:51:47Z">
                  <w:rPr/>
                </w:rPrChange>
              </w:rPr>
              <w:fldChar w:fldCharType="end"/>
            </w:r>
          </w:ins>
        </w:p>
        <w:p>
          <w:pPr>
            <w:pStyle w:val="16"/>
            <w:tabs>
              <w:tab w:val="right" w:leader="dot" w:pos="8306"/>
            </w:tabs>
            <w:rPr>
              <w:ins w:id="81" w:author="......" w:date="2024-03-26T00:49:56Z"/>
              <w:rFonts w:hint="default" w:ascii="Times New Roman" w:hAnsi="Times New Roman" w:eastAsia="宋体" w:cs="Times New Roman"/>
              <w:rPrChange w:id="82" w:author="......" w:date="2024-03-26T00:51:47Z">
                <w:rPr>
                  <w:ins w:id="83" w:author="......" w:date="2024-03-26T00:49:56Z"/>
                </w:rPr>
              </w:rPrChange>
            </w:rPr>
          </w:pPr>
          <w:ins w:id="84" w:author="......" w:date="2024-03-26T00:49:56Z">
            <w:r>
              <w:rPr>
                <w:rFonts w:hint="default" w:ascii="Times New Roman" w:hAnsi="Times New Roman" w:eastAsia="宋体" w:cs="Times New Roman"/>
                <w:rPrChange w:id="85" w:author="......" w:date="2024-03-26T00:51:47Z">
                  <w:rPr/>
                </w:rPrChange>
              </w:rPr>
              <w:fldChar w:fldCharType="begin"/>
            </w:r>
          </w:ins>
          <w:ins w:id="86" w:author="......" w:date="2024-03-26T00:49:56Z">
            <w:r>
              <w:rPr>
                <w:rFonts w:hint="default" w:ascii="Times New Roman" w:hAnsi="Times New Roman" w:eastAsia="宋体" w:cs="Times New Roman"/>
                <w:rPrChange w:id="87" w:author="......" w:date="2024-03-26T00:51:47Z">
                  <w:rPr/>
                </w:rPrChange>
              </w:rPr>
              <w:instrText xml:space="preserve"> HYPERLINK \l _Toc22143 </w:instrText>
            </w:r>
          </w:ins>
          <w:ins w:id="88" w:author="......" w:date="2024-03-26T00:49:56Z">
            <w:r>
              <w:rPr>
                <w:rFonts w:hint="default" w:ascii="Times New Roman" w:hAnsi="Times New Roman" w:eastAsia="宋体" w:cs="Times New Roman"/>
                <w:rPrChange w:id="89" w:author="......" w:date="2024-03-26T00:51:47Z">
                  <w:rPr/>
                </w:rPrChange>
              </w:rPr>
              <w:fldChar w:fldCharType="separate"/>
            </w:r>
          </w:ins>
          <w:ins w:id="90" w:author="......" w:date="2024-03-26T00:49:56Z">
            <w:r>
              <w:rPr>
                <w:rFonts w:hint="default" w:ascii="Times New Roman" w:hAnsi="Times New Roman" w:eastAsia="宋体" w:cs="Times New Roman"/>
                <w:szCs w:val="28"/>
              </w:rPr>
              <w:t xml:space="preserve">1.2. </w:t>
            </w:r>
          </w:ins>
          <w:ins w:id="91" w:author="......" w:date="2024-03-26T00:49:56Z">
            <w:r>
              <w:rPr>
                <w:rFonts w:hint="default" w:ascii="Times New Roman" w:hAnsi="Times New Roman" w:eastAsia="宋体" w:cs="Times New Roman"/>
              </w:rPr>
              <w:t>预期读者</w:t>
            </w:r>
          </w:ins>
          <w:ins w:id="92" w:author="......" w:date="2024-03-26T00:49:56Z">
            <w:r>
              <w:rPr>
                <w:rFonts w:hint="default" w:ascii="Times New Roman" w:hAnsi="Times New Roman" w:eastAsia="宋体" w:cs="Times New Roman"/>
                <w:rPrChange w:id="93" w:author="......" w:date="2024-03-26T00:51:47Z">
                  <w:rPr/>
                </w:rPrChange>
              </w:rPr>
              <w:tab/>
            </w:r>
          </w:ins>
          <w:ins w:id="94" w:author="......" w:date="2024-03-26T00:49:56Z">
            <w:r>
              <w:rPr>
                <w:rFonts w:hint="default" w:ascii="Times New Roman" w:hAnsi="Times New Roman" w:eastAsia="宋体" w:cs="Times New Roman"/>
                <w:rPrChange w:id="95" w:author="......" w:date="2024-03-26T00:51:47Z">
                  <w:rPr/>
                </w:rPrChange>
              </w:rPr>
              <w:fldChar w:fldCharType="begin"/>
            </w:r>
          </w:ins>
          <w:ins w:id="96" w:author="......" w:date="2024-03-26T00:49:56Z">
            <w:r>
              <w:rPr>
                <w:rFonts w:hint="default" w:ascii="Times New Roman" w:hAnsi="Times New Roman" w:eastAsia="宋体" w:cs="Times New Roman"/>
                <w:rPrChange w:id="97" w:author="......" w:date="2024-03-26T00:51:47Z">
                  <w:rPr/>
                </w:rPrChange>
              </w:rPr>
              <w:instrText xml:space="preserve"> PAGEREF _Toc22143 \h </w:instrText>
            </w:r>
          </w:ins>
          <w:ins w:id="98" w:author="......" w:date="2024-03-26T00:49:56Z">
            <w:r>
              <w:rPr>
                <w:rFonts w:hint="default" w:ascii="Times New Roman" w:hAnsi="Times New Roman" w:eastAsia="宋体" w:cs="Times New Roman"/>
                <w:rPrChange w:id="99" w:author="......" w:date="2024-03-26T00:51:47Z">
                  <w:rPr/>
                </w:rPrChange>
              </w:rPr>
              <w:fldChar w:fldCharType="separate"/>
            </w:r>
          </w:ins>
          <w:ins w:id="100" w:author="......" w:date="2024-03-26T15:51:50Z">
            <w:r>
              <w:rPr>
                <w:rFonts w:hint="default" w:ascii="Times New Roman" w:hAnsi="Times New Roman" w:eastAsia="宋体" w:cs="Times New Roman"/>
              </w:rPr>
              <w:t>3</w:t>
            </w:r>
          </w:ins>
          <w:ins w:id="101" w:author="......" w:date="2024-03-26T00:49:56Z">
            <w:r>
              <w:rPr>
                <w:rFonts w:hint="default" w:ascii="Times New Roman" w:hAnsi="Times New Roman" w:eastAsia="宋体" w:cs="Times New Roman"/>
                <w:rPrChange w:id="102" w:author="......" w:date="2024-03-26T00:51:47Z">
                  <w:rPr/>
                </w:rPrChange>
              </w:rPr>
              <w:fldChar w:fldCharType="end"/>
            </w:r>
          </w:ins>
          <w:ins w:id="103" w:author="......" w:date="2024-03-26T00:49:56Z">
            <w:r>
              <w:rPr>
                <w:rFonts w:hint="default" w:ascii="Times New Roman" w:hAnsi="Times New Roman" w:eastAsia="宋体" w:cs="Times New Roman"/>
                <w:rPrChange w:id="104" w:author="......" w:date="2024-03-26T00:51:47Z">
                  <w:rPr/>
                </w:rPrChange>
              </w:rPr>
              <w:fldChar w:fldCharType="end"/>
            </w:r>
          </w:ins>
        </w:p>
        <w:p>
          <w:pPr>
            <w:pStyle w:val="16"/>
            <w:tabs>
              <w:tab w:val="right" w:leader="dot" w:pos="8306"/>
            </w:tabs>
            <w:rPr>
              <w:ins w:id="105" w:author="......" w:date="2024-03-26T00:49:56Z"/>
              <w:rFonts w:hint="default" w:ascii="Times New Roman" w:hAnsi="Times New Roman" w:eastAsia="宋体" w:cs="Times New Roman"/>
              <w:rPrChange w:id="106" w:author="......" w:date="2024-03-26T00:51:47Z">
                <w:rPr>
                  <w:ins w:id="107" w:author="......" w:date="2024-03-26T00:49:56Z"/>
                </w:rPr>
              </w:rPrChange>
            </w:rPr>
          </w:pPr>
          <w:ins w:id="108" w:author="......" w:date="2024-03-26T00:49:56Z">
            <w:r>
              <w:rPr>
                <w:rFonts w:hint="default" w:ascii="Times New Roman" w:hAnsi="Times New Roman" w:eastAsia="宋体" w:cs="Times New Roman"/>
                <w:rPrChange w:id="109" w:author="......" w:date="2024-03-26T00:51:47Z">
                  <w:rPr/>
                </w:rPrChange>
              </w:rPr>
              <w:fldChar w:fldCharType="begin"/>
            </w:r>
          </w:ins>
          <w:ins w:id="110" w:author="......" w:date="2024-03-26T00:49:56Z">
            <w:r>
              <w:rPr>
                <w:rFonts w:hint="default" w:ascii="Times New Roman" w:hAnsi="Times New Roman" w:eastAsia="宋体" w:cs="Times New Roman"/>
                <w:rPrChange w:id="111" w:author="......" w:date="2024-03-26T00:51:47Z">
                  <w:rPr/>
                </w:rPrChange>
              </w:rPr>
              <w:instrText xml:space="preserve"> HYPERLINK \l _Toc15108 </w:instrText>
            </w:r>
          </w:ins>
          <w:ins w:id="112" w:author="......" w:date="2024-03-26T00:49:56Z">
            <w:r>
              <w:rPr>
                <w:rFonts w:hint="default" w:ascii="Times New Roman" w:hAnsi="Times New Roman" w:eastAsia="宋体" w:cs="Times New Roman"/>
                <w:rPrChange w:id="113" w:author="......" w:date="2024-03-26T00:51:47Z">
                  <w:rPr/>
                </w:rPrChange>
              </w:rPr>
              <w:fldChar w:fldCharType="separate"/>
            </w:r>
          </w:ins>
          <w:ins w:id="114" w:author="......" w:date="2024-03-26T00:49:56Z">
            <w:r>
              <w:rPr>
                <w:rFonts w:hint="default" w:ascii="Times New Roman" w:hAnsi="Times New Roman" w:eastAsia="宋体" w:cs="Times New Roman"/>
                <w:szCs w:val="28"/>
              </w:rPr>
              <w:t xml:space="preserve">1.3. </w:t>
            </w:r>
          </w:ins>
          <w:ins w:id="115" w:author="......" w:date="2024-03-26T00:49:56Z">
            <w:r>
              <w:rPr>
                <w:rFonts w:hint="default" w:ascii="Times New Roman" w:hAnsi="Times New Roman" w:eastAsia="宋体" w:cs="Times New Roman"/>
              </w:rPr>
              <w:t>引用文件</w:t>
            </w:r>
          </w:ins>
          <w:ins w:id="116" w:author="......" w:date="2024-03-26T00:49:56Z">
            <w:r>
              <w:rPr>
                <w:rFonts w:hint="default" w:ascii="Times New Roman" w:hAnsi="Times New Roman" w:eastAsia="宋体" w:cs="Times New Roman"/>
                <w:rPrChange w:id="117" w:author="......" w:date="2024-03-26T00:51:47Z">
                  <w:rPr/>
                </w:rPrChange>
              </w:rPr>
              <w:tab/>
            </w:r>
          </w:ins>
          <w:ins w:id="118" w:author="......" w:date="2024-03-26T00:49:56Z">
            <w:r>
              <w:rPr>
                <w:rFonts w:hint="default" w:ascii="Times New Roman" w:hAnsi="Times New Roman" w:eastAsia="宋体" w:cs="Times New Roman"/>
                <w:rPrChange w:id="119" w:author="......" w:date="2024-03-26T00:51:47Z">
                  <w:rPr/>
                </w:rPrChange>
              </w:rPr>
              <w:fldChar w:fldCharType="begin"/>
            </w:r>
          </w:ins>
          <w:ins w:id="120" w:author="......" w:date="2024-03-26T00:49:56Z">
            <w:r>
              <w:rPr>
                <w:rFonts w:hint="default" w:ascii="Times New Roman" w:hAnsi="Times New Roman" w:eastAsia="宋体" w:cs="Times New Roman"/>
                <w:rPrChange w:id="121" w:author="......" w:date="2024-03-26T00:51:47Z">
                  <w:rPr/>
                </w:rPrChange>
              </w:rPr>
              <w:instrText xml:space="preserve"> PAGEREF _Toc15108 \h </w:instrText>
            </w:r>
          </w:ins>
          <w:ins w:id="122" w:author="......" w:date="2024-03-26T00:49:56Z">
            <w:r>
              <w:rPr>
                <w:rFonts w:hint="default" w:ascii="Times New Roman" w:hAnsi="Times New Roman" w:eastAsia="宋体" w:cs="Times New Roman"/>
                <w:rPrChange w:id="123" w:author="......" w:date="2024-03-26T00:51:47Z">
                  <w:rPr/>
                </w:rPrChange>
              </w:rPr>
              <w:fldChar w:fldCharType="separate"/>
            </w:r>
          </w:ins>
          <w:ins w:id="124" w:author="......" w:date="2024-03-26T15:51:50Z">
            <w:r>
              <w:rPr>
                <w:rFonts w:hint="default" w:ascii="Times New Roman" w:hAnsi="Times New Roman" w:eastAsia="宋体" w:cs="Times New Roman"/>
              </w:rPr>
              <w:t>3</w:t>
            </w:r>
          </w:ins>
          <w:ins w:id="125" w:author="......" w:date="2024-03-26T00:49:56Z">
            <w:r>
              <w:rPr>
                <w:rFonts w:hint="default" w:ascii="Times New Roman" w:hAnsi="Times New Roman" w:eastAsia="宋体" w:cs="Times New Roman"/>
                <w:rPrChange w:id="126" w:author="......" w:date="2024-03-26T00:51:47Z">
                  <w:rPr/>
                </w:rPrChange>
              </w:rPr>
              <w:fldChar w:fldCharType="end"/>
            </w:r>
          </w:ins>
          <w:ins w:id="127" w:author="......" w:date="2024-03-26T00:49:56Z">
            <w:r>
              <w:rPr>
                <w:rFonts w:hint="default" w:ascii="Times New Roman" w:hAnsi="Times New Roman" w:eastAsia="宋体" w:cs="Times New Roman"/>
                <w:rPrChange w:id="128" w:author="......" w:date="2024-03-26T00:51:47Z">
                  <w:rPr/>
                </w:rPrChange>
              </w:rPr>
              <w:fldChar w:fldCharType="end"/>
            </w:r>
          </w:ins>
        </w:p>
        <w:p>
          <w:pPr>
            <w:pStyle w:val="15"/>
            <w:tabs>
              <w:tab w:val="right" w:leader="dot" w:pos="8306"/>
            </w:tabs>
            <w:rPr>
              <w:ins w:id="129" w:author="......" w:date="2024-03-26T00:49:56Z"/>
              <w:rFonts w:hint="default" w:ascii="Times New Roman" w:hAnsi="Times New Roman" w:eastAsia="宋体" w:cs="Times New Roman"/>
              <w:rPrChange w:id="130" w:author="......" w:date="2024-03-26T00:51:47Z">
                <w:rPr>
                  <w:ins w:id="131" w:author="......" w:date="2024-03-26T00:49:56Z"/>
                </w:rPr>
              </w:rPrChange>
            </w:rPr>
          </w:pPr>
          <w:ins w:id="132" w:author="......" w:date="2024-03-26T00:49:56Z">
            <w:r>
              <w:rPr>
                <w:rFonts w:hint="default" w:ascii="Times New Roman" w:hAnsi="Times New Roman" w:eastAsia="宋体" w:cs="Times New Roman"/>
                <w:rPrChange w:id="133" w:author="......" w:date="2024-03-26T00:51:47Z">
                  <w:rPr/>
                </w:rPrChange>
              </w:rPr>
              <w:fldChar w:fldCharType="begin"/>
            </w:r>
          </w:ins>
          <w:ins w:id="134" w:author="......" w:date="2024-03-26T00:49:56Z">
            <w:r>
              <w:rPr>
                <w:rFonts w:hint="default" w:ascii="Times New Roman" w:hAnsi="Times New Roman" w:eastAsia="宋体" w:cs="Times New Roman"/>
                <w:rPrChange w:id="135" w:author="......" w:date="2024-03-26T00:51:47Z">
                  <w:rPr/>
                </w:rPrChange>
              </w:rPr>
              <w:instrText xml:space="preserve"> HYPERLINK \l _Toc24216 </w:instrText>
            </w:r>
          </w:ins>
          <w:ins w:id="136" w:author="......" w:date="2024-03-26T00:49:56Z">
            <w:r>
              <w:rPr>
                <w:rFonts w:hint="default" w:ascii="Times New Roman" w:hAnsi="Times New Roman" w:eastAsia="宋体" w:cs="Times New Roman"/>
                <w:rPrChange w:id="137" w:author="......" w:date="2024-03-26T00:51:47Z">
                  <w:rPr/>
                </w:rPrChange>
              </w:rPr>
              <w:fldChar w:fldCharType="separate"/>
            </w:r>
          </w:ins>
          <w:ins w:id="138" w:author="......" w:date="2024-03-26T00:49:56Z">
            <w:r>
              <w:rPr>
                <w:rFonts w:hint="default" w:ascii="Times New Roman" w:hAnsi="Times New Roman" w:eastAsia="宋体" w:cs="Times New Roman"/>
                <w:szCs w:val="32"/>
              </w:rPr>
              <w:t xml:space="preserve">2. </w:t>
            </w:r>
          </w:ins>
          <w:ins w:id="139" w:author="......" w:date="2024-03-26T00:49:56Z">
            <w:r>
              <w:rPr>
                <w:rFonts w:hint="default" w:ascii="Times New Roman" w:hAnsi="Times New Roman" w:eastAsia="宋体" w:cs="Times New Roman"/>
              </w:rPr>
              <w:t>总体描述</w:t>
            </w:r>
          </w:ins>
          <w:ins w:id="140" w:author="......" w:date="2024-03-26T00:49:56Z">
            <w:r>
              <w:rPr>
                <w:rFonts w:hint="default" w:ascii="Times New Roman" w:hAnsi="Times New Roman" w:eastAsia="宋体" w:cs="Times New Roman"/>
                <w:rPrChange w:id="141" w:author="......" w:date="2024-03-26T00:51:47Z">
                  <w:rPr/>
                </w:rPrChange>
              </w:rPr>
              <w:tab/>
            </w:r>
          </w:ins>
          <w:ins w:id="142" w:author="......" w:date="2024-03-26T00:49:56Z">
            <w:r>
              <w:rPr>
                <w:rFonts w:hint="default" w:ascii="Times New Roman" w:hAnsi="Times New Roman" w:eastAsia="宋体" w:cs="Times New Roman"/>
                <w:rPrChange w:id="143" w:author="......" w:date="2024-03-26T00:51:47Z">
                  <w:rPr/>
                </w:rPrChange>
              </w:rPr>
              <w:fldChar w:fldCharType="begin"/>
            </w:r>
          </w:ins>
          <w:ins w:id="144" w:author="......" w:date="2024-03-26T00:49:56Z">
            <w:r>
              <w:rPr>
                <w:rFonts w:hint="default" w:ascii="Times New Roman" w:hAnsi="Times New Roman" w:eastAsia="宋体" w:cs="Times New Roman"/>
                <w:rPrChange w:id="145" w:author="......" w:date="2024-03-26T00:51:47Z">
                  <w:rPr/>
                </w:rPrChange>
              </w:rPr>
              <w:instrText xml:space="preserve"> PAGEREF _Toc24216 \h </w:instrText>
            </w:r>
          </w:ins>
          <w:ins w:id="146" w:author="......" w:date="2024-03-26T00:49:56Z">
            <w:r>
              <w:rPr>
                <w:rFonts w:hint="default" w:ascii="Times New Roman" w:hAnsi="Times New Roman" w:eastAsia="宋体" w:cs="Times New Roman"/>
                <w:rPrChange w:id="147" w:author="......" w:date="2024-03-26T00:51:47Z">
                  <w:rPr/>
                </w:rPrChange>
              </w:rPr>
              <w:fldChar w:fldCharType="separate"/>
            </w:r>
          </w:ins>
          <w:ins w:id="148" w:author="......" w:date="2024-03-26T15:51:50Z">
            <w:r>
              <w:rPr>
                <w:rFonts w:hint="default" w:ascii="Times New Roman" w:hAnsi="Times New Roman" w:eastAsia="宋体" w:cs="Times New Roman"/>
              </w:rPr>
              <w:t>3</w:t>
            </w:r>
          </w:ins>
          <w:ins w:id="149" w:author="......" w:date="2024-03-26T00:49:56Z">
            <w:r>
              <w:rPr>
                <w:rFonts w:hint="default" w:ascii="Times New Roman" w:hAnsi="Times New Roman" w:eastAsia="宋体" w:cs="Times New Roman"/>
                <w:rPrChange w:id="150" w:author="......" w:date="2024-03-26T00:51:47Z">
                  <w:rPr/>
                </w:rPrChange>
              </w:rPr>
              <w:fldChar w:fldCharType="end"/>
            </w:r>
          </w:ins>
          <w:ins w:id="151" w:author="......" w:date="2024-03-26T00:49:56Z">
            <w:r>
              <w:rPr>
                <w:rFonts w:hint="default" w:ascii="Times New Roman" w:hAnsi="Times New Roman" w:eastAsia="宋体" w:cs="Times New Roman"/>
                <w:rPrChange w:id="152" w:author="......" w:date="2024-03-26T00:51:47Z">
                  <w:rPr/>
                </w:rPrChange>
              </w:rPr>
              <w:fldChar w:fldCharType="end"/>
            </w:r>
          </w:ins>
        </w:p>
        <w:p>
          <w:pPr>
            <w:pStyle w:val="16"/>
            <w:tabs>
              <w:tab w:val="right" w:leader="dot" w:pos="8306"/>
            </w:tabs>
            <w:rPr>
              <w:ins w:id="153" w:author="......" w:date="2024-03-26T00:49:56Z"/>
              <w:rFonts w:hint="default" w:ascii="Times New Roman" w:hAnsi="Times New Roman" w:eastAsia="宋体" w:cs="Times New Roman"/>
              <w:rPrChange w:id="154" w:author="......" w:date="2024-03-26T00:51:47Z">
                <w:rPr>
                  <w:ins w:id="155" w:author="......" w:date="2024-03-26T00:49:56Z"/>
                </w:rPr>
              </w:rPrChange>
            </w:rPr>
          </w:pPr>
          <w:ins w:id="156" w:author="......" w:date="2024-03-26T00:49:56Z">
            <w:r>
              <w:rPr>
                <w:rFonts w:hint="default" w:ascii="Times New Roman" w:hAnsi="Times New Roman" w:eastAsia="宋体" w:cs="Times New Roman"/>
                <w:rPrChange w:id="157" w:author="......" w:date="2024-03-26T00:51:47Z">
                  <w:rPr/>
                </w:rPrChange>
              </w:rPr>
              <w:fldChar w:fldCharType="begin"/>
            </w:r>
          </w:ins>
          <w:ins w:id="158" w:author="......" w:date="2024-03-26T00:49:56Z">
            <w:r>
              <w:rPr>
                <w:rFonts w:hint="default" w:ascii="Times New Roman" w:hAnsi="Times New Roman" w:eastAsia="宋体" w:cs="Times New Roman"/>
                <w:rPrChange w:id="159" w:author="......" w:date="2024-03-26T00:51:47Z">
                  <w:rPr/>
                </w:rPrChange>
              </w:rPr>
              <w:instrText xml:space="preserve"> HYPERLINK \l _Toc14883 </w:instrText>
            </w:r>
          </w:ins>
          <w:ins w:id="160" w:author="......" w:date="2024-03-26T00:49:56Z">
            <w:r>
              <w:rPr>
                <w:rFonts w:hint="default" w:ascii="Times New Roman" w:hAnsi="Times New Roman" w:eastAsia="宋体" w:cs="Times New Roman"/>
                <w:rPrChange w:id="161" w:author="......" w:date="2024-03-26T00:51:47Z">
                  <w:rPr/>
                </w:rPrChange>
              </w:rPr>
              <w:fldChar w:fldCharType="separate"/>
            </w:r>
          </w:ins>
          <w:ins w:id="162" w:author="......" w:date="2024-03-26T00:49:56Z">
            <w:r>
              <w:rPr>
                <w:rFonts w:hint="default" w:ascii="Times New Roman" w:hAnsi="Times New Roman" w:eastAsia="宋体" w:cs="Times New Roman"/>
                <w:szCs w:val="28"/>
              </w:rPr>
              <w:t xml:space="preserve">2.1. </w:t>
            </w:r>
          </w:ins>
          <w:ins w:id="163" w:author="......" w:date="2024-03-26T00:49:56Z">
            <w:r>
              <w:rPr>
                <w:rFonts w:hint="default" w:ascii="Times New Roman" w:hAnsi="Times New Roman" w:eastAsia="宋体" w:cs="Times New Roman"/>
              </w:rPr>
              <w:t>产品描述</w:t>
            </w:r>
          </w:ins>
          <w:ins w:id="164" w:author="......" w:date="2024-03-26T00:49:56Z">
            <w:r>
              <w:rPr>
                <w:rFonts w:hint="default" w:ascii="Times New Roman" w:hAnsi="Times New Roman" w:eastAsia="宋体" w:cs="Times New Roman"/>
                <w:rPrChange w:id="165" w:author="......" w:date="2024-03-26T00:51:47Z">
                  <w:rPr/>
                </w:rPrChange>
              </w:rPr>
              <w:tab/>
            </w:r>
          </w:ins>
          <w:ins w:id="166" w:author="......" w:date="2024-03-26T00:49:56Z">
            <w:r>
              <w:rPr>
                <w:rFonts w:hint="default" w:ascii="Times New Roman" w:hAnsi="Times New Roman" w:eastAsia="宋体" w:cs="Times New Roman"/>
                <w:rPrChange w:id="167" w:author="......" w:date="2024-03-26T00:51:47Z">
                  <w:rPr/>
                </w:rPrChange>
              </w:rPr>
              <w:fldChar w:fldCharType="begin"/>
            </w:r>
          </w:ins>
          <w:ins w:id="168" w:author="......" w:date="2024-03-26T00:49:56Z">
            <w:r>
              <w:rPr>
                <w:rFonts w:hint="default" w:ascii="Times New Roman" w:hAnsi="Times New Roman" w:eastAsia="宋体" w:cs="Times New Roman"/>
                <w:rPrChange w:id="169" w:author="......" w:date="2024-03-26T00:51:47Z">
                  <w:rPr/>
                </w:rPrChange>
              </w:rPr>
              <w:instrText xml:space="preserve"> PAGEREF _Toc14883 \h </w:instrText>
            </w:r>
          </w:ins>
          <w:ins w:id="170" w:author="......" w:date="2024-03-26T00:49:56Z">
            <w:r>
              <w:rPr>
                <w:rFonts w:hint="default" w:ascii="Times New Roman" w:hAnsi="Times New Roman" w:eastAsia="宋体" w:cs="Times New Roman"/>
                <w:rPrChange w:id="171" w:author="......" w:date="2024-03-26T00:51:47Z">
                  <w:rPr/>
                </w:rPrChange>
              </w:rPr>
              <w:fldChar w:fldCharType="separate"/>
            </w:r>
          </w:ins>
          <w:ins w:id="172" w:author="......" w:date="2024-03-26T15:51:50Z">
            <w:r>
              <w:rPr>
                <w:rFonts w:hint="default" w:ascii="Times New Roman" w:hAnsi="Times New Roman" w:eastAsia="宋体" w:cs="Times New Roman"/>
              </w:rPr>
              <w:t>3</w:t>
            </w:r>
          </w:ins>
          <w:ins w:id="173" w:author="......" w:date="2024-03-26T00:49:56Z">
            <w:r>
              <w:rPr>
                <w:rFonts w:hint="default" w:ascii="Times New Roman" w:hAnsi="Times New Roman" w:eastAsia="宋体" w:cs="Times New Roman"/>
                <w:rPrChange w:id="174" w:author="......" w:date="2024-03-26T00:51:47Z">
                  <w:rPr/>
                </w:rPrChange>
              </w:rPr>
              <w:fldChar w:fldCharType="end"/>
            </w:r>
          </w:ins>
          <w:ins w:id="175" w:author="......" w:date="2024-03-26T00:49:56Z">
            <w:r>
              <w:rPr>
                <w:rFonts w:hint="default" w:ascii="Times New Roman" w:hAnsi="Times New Roman" w:eastAsia="宋体" w:cs="Times New Roman"/>
                <w:rPrChange w:id="176" w:author="......" w:date="2024-03-26T00:51:47Z">
                  <w:rPr/>
                </w:rPrChange>
              </w:rPr>
              <w:fldChar w:fldCharType="end"/>
            </w:r>
          </w:ins>
        </w:p>
        <w:p>
          <w:pPr>
            <w:pStyle w:val="12"/>
            <w:tabs>
              <w:tab w:val="right" w:leader="dot" w:pos="8306"/>
            </w:tabs>
            <w:rPr>
              <w:ins w:id="177" w:author="......" w:date="2024-03-26T00:49:56Z"/>
              <w:rFonts w:hint="default" w:ascii="Times New Roman" w:hAnsi="Times New Roman" w:eastAsia="宋体" w:cs="Times New Roman"/>
              <w:rPrChange w:id="178" w:author="......" w:date="2024-03-26T00:51:47Z">
                <w:rPr>
                  <w:ins w:id="179" w:author="......" w:date="2024-03-26T00:49:56Z"/>
                </w:rPr>
              </w:rPrChange>
            </w:rPr>
          </w:pPr>
          <w:ins w:id="180" w:author="......" w:date="2024-03-26T00:49:56Z">
            <w:r>
              <w:rPr>
                <w:rFonts w:hint="default" w:ascii="Times New Roman" w:hAnsi="Times New Roman" w:eastAsia="宋体" w:cs="Times New Roman"/>
                <w:rPrChange w:id="181" w:author="......" w:date="2024-03-26T00:51:47Z">
                  <w:rPr/>
                </w:rPrChange>
              </w:rPr>
              <w:fldChar w:fldCharType="begin"/>
            </w:r>
          </w:ins>
          <w:ins w:id="182" w:author="......" w:date="2024-03-26T00:49:56Z">
            <w:r>
              <w:rPr>
                <w:rFonts w:hint="default" w:ascii="Times New Roman" w:hAnsi="Times New Roman" w:eastAsia="宋体" w:cs="Times New Roman"/>
                <w:rPrChange w:id="183" w:author="......" w:date="2024-03-26T00:51:47Z">
                  <w:rPr/>
                </w:rPrChange>
              </w:rPr>
              <w:instrText xml:space="preserve"> HYPERLINK \l _Toc26524 </w:instrText>
            </w:r>
          </w:ins>
          <w:ins w:id="184" w:author="......" w:date="2024-03-26T00:49:56Z">
            <w:r>
              <w:rPr>
                <w:rFonts w:hint="default" w:ascii="Times New Roman" w:hAnsi="Times New Roman" w:eastAsia="宋体" w:cs="Times New Roman"/>
                <w:rPrChange w:id="185" w:author="......" w:date="2024-03-26T00:51:47Z">
                  <w:rPr/>
                </w:rPrChange>
              </w:rPr>
              <w:fldChar w:fldCharType="separate"/>
            </w:r>
          </w:ins>
          <w:ins w:id="186" w:author="......" w:date="2024-03-26T00:49:56Z">
            <w:r>
              <w:rPr>
                <w:rFonts w:hint="default" w:ascii="Times New Roman" w:hAnsi="Times New Roman" w:eastAsia="宋体" w:cs="Times New Roman"/>
              </w:rPr>
              <w:t xml:space="preserve">2.1.1. </w:t>
            </w:r>
          </w:ins>
          <w:ins w:id="187" w:author="......" w:date="2024-03-26T00:49:56Z">
            <w:r>
              <w:rPr>
                <w:rFonts w:hint="default" w:ascii="Times New Roman" w:hAnsi="Times New Roman" w:eastAsia="宋体" w:cs="Times New Roman"/>
                <w:lang w:val="en-US" w:eastAsia="zh-CN"/>
              </w:rPr>
              <w:t>产品概述</w:t>
            </w:r>
          </w:ins>
          <w:ins w:id="188" w:author="......" w:date="2024-03-26T00:49:56Z">
            <w:r>
              <w:rPr>
                <w:rFonts w:hint="default" w:ascii="Times New Roman" w:hAnsi="Times New Roman" w:eastAsia="宋体" w:cs="Times New Roman"/>
                <w:rPrChange w:id="189" w:author="......" w:date="2024-03-26T00:51:47Z">
                  <w:rPr/>
                </w:rPrChange>
              </w:rPr>
              <w:tab/>
            </w:r>
          </w:ins>
          <w:ins w:id="190" w:author="......" w:date="2024-03-26T00:49:56Z">
            <w:r>
              <w:rPr>
                <w:rFonts w:hint="default" w:ascii="Times New Roman" w:hAnsi="Times New Roman" w:eastAsia="宋体" w:cs="Times New Roman"/>
                <w:rPrChange w:id="191" w:author="......" w:date="2024-03-26T00:51:47Z">
                  <w:rPr/>
                </w:rPrChange>
              </w:rPr>
              <w:fldChar w:fldCharType="begin"/>
            </w:r>
          </w:ins>
          <w:ins w:id="192" w:author="......" w:date="2024-03-26T00:49:56Z">
            <w:r>
              <w:rPr>
                <w:rFonts w:hint="default" w:ascii="Times New Roman" w:hAnsi="Times New Roman" w:eastAsia="宋体" w:cs="Times New Roman"/>
                <w:rPrChange w:id="193" w:author="......" w:date="2024-03-26T00:51:47Z">
                  <w:rPr/>
                </w:rPrChange>
              </w:rPr>
              <w:instrText xml:space="preserve"> PAGEREF _Toc26524 \h </w:instrText>
            </w:r>
          </w:ins>
          <w:ins w:id="194" w:author="......" w:date="2024-03-26T00:49:56Z">
            <w:r>
              <w:rPr>
                <w:rFonts w:hint="default" w:ascii="Times New Roman" w:hAnsi="Times New Roman" w:eastAsia="宋体" w:cs="Times New Roman"/>
                <w:rPrChange w:id="195" w:author="......" w:date="2024-03-26T00:51:47Z">
                  <w:rPr/>
                </w:rPrChange>
              </w:rPr>
              <w:fldChar w:fldCharType="separate"/>
            </w:r>
          </w:ins>
          <w:ins w:id="196" w:author="......" w:date="2024-03-26T15:51:50Z">
            <w:r>
              <w:rPr>
                <w:rFonts w:hint="default" w:ascii="Times New Roman" w:hAnsi="Times New Roman" w:eastAsia="宋体" w:cs="Times New Roman"/>
              </w:rPr>
              <w:t>3</w:t>
            </w:r>
          </w:ins>
          <w:ins w:id="197" w:author="......" w:date="2024-03-26T00:49:56Z">
            <w:r>
              <w:rPr>
                <w:rFonts w:hint="default" w:ascii="Times New Roman" w:hAnsi="Times New Roman" w:eastAsia="宋体" w:cs="Times New Roman"/>
                <w:rPrChange w:id="198" w:author="......" w:date="2024-03-26T00:51:47Z">
                  <w:rPr/>
                </w:rPrChange>
              </w:rPr>
              <w:fldChar w:fldCharType="end"/>
            </w:r>
          </w:ins>
          <w:ins w:id="199" w:author="......" w:date="2024-03-26T00:49:56Z">
            <w:r>
              <w:rPr>
                <w:rFonts w:hint="default" w:ascii="Times New Roman" w:hAnsi="Times New Roman" w:eastAsia="宋体" w:cs="Times New Roman"/>
                <w:rPrChange w:id="200" w:author="......" w:date="2024-03-26T00:51:47Z">
                  <w:rPr/>
                </w:rPrChange>
              </w:rPr>
              <w:fldChar w:fldCharType="end"/>
            </w:r>
          </w:ins>
        </w:p>
        <w:p>
          <w:pPr>
            <w:pStyle w:val="12"/>
            <w:tabs>
              <w:tab w:val="right" w:leader="dot" w:pos="8306"/>
            </w:tabs>
            <w:rPr>
              <w:ins w:id="201" w:author="......" w:date="2024-03-26T00:49:56Z"/>
              <w:rFonts w:hint="default" w:ascii="Times New Roman" w:hAnsi="Times New Roman" w:eastAsia="宋体" w:cs="Times New Roman"/>
              <w:rPrChange w:id="202" w:author="......" w:date="2024-03-26T00:51:47Z">
                <w:rPr>
                  <w:ins w:id="203" w:author="......" w:date="2024-03-26T00:49:56Z"/>
                </w:rPr>
              </w:rPrChange>
            </w:rPr>
          </w:pPr>
          <w:ins w:id="204" w:author="......" w:date="2024-03-26T00:49:56Z">
            <w:r>
              <w:rPr>
                <w:rFonts w:hint="default" w:ascii="Times New Roman" w:hAnsi="Times New Roman" w:eastAsia="宋体" w:cs="Times New Roman"/>
                <w:rPrChange w:id="205" w:author="......" w:date="2024-03-26T00:51:47Z">
                  <w:rPr/>
                </w:rPrChange>
              </w:rPr>
              <w:fldChar w:fldCharType="begin"/>
            </w:r>
          </w:ins>
          <w:ins w:id="206" w:author="......" w:date="2024-03-26T00:49:56Z">
            <w:r>
              <w:rPr>
                <w:rFonts w:hint="default" w:ascii="Times New Roman" w:hAnsi="Times New Roman" w:eastAsia="宋体" w:cs="Times New Roman"/>
                <w:rPrChange w:id="207" w:author="......" w:date="2024-03-26T00:51:47Z">
                  <w:rPr/>
                </w:rPrChange>
              </w:rPr>
              <w:instrText xml:space="preserve"> HYPERLINK \l _Toc9751 </w:instrText>
            </w:r>
          </w:ins>
          <w:ins w:id="208" w:author="......" w:date="2024-03-26T00:49:56Z">
            <w:r>
              <w:rPr>
                <w:rFonts w:hint="default" w:ascii="Times New Roman" w:hAnsi="Times New Roman" w:eastAsia="宋体" w:cs="Times New Roman"/>
                <w:rPrChange w:id="209" w:author="......" w:date="2024-03-26T00:51:47Z">
                  <w:rPr/>
                </w:rPrChange>
              </w:rPr>
              <w:fldChar w:fldCharType="separate"/>
            </w:r>
          </w:ins>
          <w:ins w:id="210" w:author="......" w:date="2024-03-26T00:49:56Z">
            <w:r>
              <w:rPr>
                <w:rFonts w:hint="default" w:ascii="Times New Roman" w:hAnsi="Times New Roman" w:eastAsia="宋体" w:cs="Times New Roman"/>
              </w:rPr>
              <w:t xml:space="preserve">2.1.2. </w:t>
            </w:r>
          </w:ins>
          <w:ins w:id="211" w:author="......" w:date="2024-03-26T00:49:56Z">
            <w:r>
              <w:rPr>
                <w:rFonts w:hint="default" w:ascii="Times New Roman" w:hAnsi="Times New Roman" w:eastAsia="宋体" w:cs="Times New Roman"/>
                <w:lang w:val="en-US"/>
              </w:rPr>
              <w:t>系统接口</w:t>
            </w:r>
          </w:ins>
          <w:ins w:id="212" w:author="......" w:date="2024-03-26T00:49:56Z">
            <w:r>
              <w:rPr>
                <w:rFonts w:hint="default" w:ascii="Times New Roman" w:hAnsi="Times New Roman" w:eastAsia="宋体" w:cs="Times New Roman"/>
                <w:rPrChange w:id="213" w:author="......" w:date="2024-03-26T00:51:47Z">
                  <w:rPr/>
                </w:rPrChange>
              </w:rPr>
              <w:tab/>
            </w:r>
          </w:ins>
          <w:ins w:id="214" w:author="......" w:date="2024-03-26T00:49:56Z">
            <w:r>
              <w:rPr>
                <w:rFonts w:hint="default" w:ascii="Times New Roman" w:hAnsi="Times New Roman" w:eastAsia="宋体" w:cs="Times New Roman"/>
                <w:rPrChange w:id="215" w:author="......" w:date="2024-03-26T00:51:47Z">
                  <w:rPr/>
                </w:rPrChange>
              </w:rPr>
              <w:fldChar w:fldCharType="begin"/>
            </w:r>
          </w:ins>
          <w:ins w:id="216" w:author="......" w:date="2024-03-26T00:49:56Z">
            <w:r>
              <w:rPr>
                <w:rFonts w:hint="default" w:ascii="Times New Roman" w:hAnsi="Times New Roman" w:eastAsia="宋体" w:cs="Times New Roman"/>
                <w:rPrChange w:id="217" w:author="......" w:date="2024-03-26T00:51:47Z">
                  <w:rPr/>
                </w:rPrChange>
              </w:rPr>
              <w:instrText xml:space="preserve"> PAGEREF _Toc9751 \h </w:instrText>
            </w:r>
          </w:ins>
          <w:ins w:id="218" w:author="......" w:date="2024-03-26T00:49:56Z">
            <w:r>
              <w:rPr>
                <w:rFonts w:hint="default" w:ascii="Times New Roman" w:hAnsi="Times New Roman" w:eastAsia="宋体" w:cs="Times New Roman"/>
                <w:rPrChange w:id="219" w:author="......" w:date="2024-03-26T00:51:47Z">
                  <w:rPr/>
                </w:rPrChange>
              </w:rPr>
              <w:fldChar w:fldCharType="separate"/>
            </w:r>
          </w:ins>
          <w:ins w:id="220" w:author="......" w:date="2024-03-26T15:51:50Z">
            <w:r>
              <w:rPr>
                <w:rFonts w:hint="default" w:ascii="Times New Roman" w:hAnsi="Times New Roman" w:eastAsia="宋体" w:cs="Times New Roman"/>
              </w:rPr>
              <w:t>3</w:t>
            </w:r>
          </w:ins>
          <w:ins w:id="221" w:author="......" w:date="2024-03-26T00:49:56Z">
            <w:r>
              <w:rPr>
                <w:rFonts w:hint="default" w:ascii="Times New Roman" w:hAnsi="Times New Roman" w:eastAsia="宋体" w:cs="Times New Roman"/>
                <w:rPrChange w:id="222" w:author="......" w:date="2024-03-26T00:51:47Z">
                  <w:rPr/>
                </w:rPrChange>
              </w:rPr>
              <w:fldChar w:fldCharType="end"/>
            </w:r>
          </w:ins>
          <w:ins w:id="223" w:author="......" w:date="2024-03-26T00:49:56Z">
            <w:r>
              <w:rPr>
                <w:rFonts w:hint="default" w:ascii="Times New Roman" w:hAnsi="Times New Roman" w:eastAsia="宋体" w:cs="Times New Roman"/>
                <w:rPrChange w:id="224" w:author="......" w:date="2024-03-26T00:51:47Z">
                  <w:rPr/>
                </w:rPrChange>
              </w:rPr>
              <w:fldChar w:fldCharType="end"/>
            </w:r>
          </w:ins>
        </w:p>
        <w:p>
          <w:pPr>
            <w:pStyle w:val="12"/>
            <w:tabs>
              <w:tab w:val="right" w:leader="dot" w:pos="8306"/>
            </w:tabs>
            <w:rPr>
              <w:ins w:id="225" w:author="......" w:date="2024-03-26T00:49:56Z"/>
              <w:rFonts w:hint="default" w:ascii="Times New Roman" w:hAnsi="Times New Roman" w:eastAsia="宋体" w:cs="Times New Roman"/>
              <w:rPrChange w:id="226" w:author="......" w:date="2024-03-26T00:51:47Z">
                <w:rPr>
                  <w:ins w:id="227" w:author="......" w:date="2024-03-26T00:49:56Z"/>
                </w:rPr>
              </w:rPrChange>
            </w:rPr>
          </w:pPr>
          <w:ins w:id="228" w:author="......" w:date="2024-03-26T00:49:56Z">
            <w:r>
              <w:rPr>
                <w:rFonts w:hint="default" w:ascii="Times New Roman" w:hAnsi="Times New Roman" w:eastAsia="宋体" w:cs="Times New Roman"/>
                <w:rPrChange w:id="229" w:author="......" w:date="2024-03-26T00:51:47Z">
                  <w:rPr/>
                </w:rPrChange>
              </w:rPr>
              <w:fldChar w:fldCharType="begin"/>
            </w:r>
          </w:ins>
          <w:ins w:id="230" w:author="......" w:date="2024-03-26T00:49:56Z">
            <w:r>
              <w:rPr>
                <w:rFonts w:hint="default" w:ascii="Times New Roman" w:hAnsi="Times New Roman" w:eastAsia="宋体" w:cs="Times New Roman"/>
                <w:rPrChange w:id="231" w:author="......" w:date="2024-03-26T00:51:47Z">
                  <w:rPr/>
                </w:rPrChange>
              </w:rPr>
              <w:instrText xml:space="preserve"> HYPERLINK \l _Toc16478 </w:instrText>
            </w:r>
          </w:ins>
          <w:ins w:id="232" w:author="......" w:date="2024-03-26T00:49:56Z">
            <w:r>
              <w:rPr>
                <w:rFonts w:hint="default" w:ascii="Times New Roman" w:hAnsi="Times New Roman" w:eastAsia="宋体" w:cs="Times New Roman"/>
                <w:rPrChange w:id="233" w:author="......" w:date="2024-03-26T00:51:47Z">
                  <w:rPr/>
                </w:rPrChange>
              </w:rPr>
              <w:fldChar w:fldCharType="separate"/>
            </w:r>
          </w:ins>
          <w:ins w:id="234" w:author="......" w:date="2024-03-26T00:49:56Z">
            <w:r>
              <w:rPr>
                <w:rFonts w:hint="default" w:ascii="Times New Roman" w:hAnsi="Times New Roman" w:eastAsia="宋体" w:cs="Times New Roman"/>
              </w:rPr>
              <w:t xml:space="preserve">2.1.3. </w:t>
            </w:r>
          </w:ins>
          <w:ins w:id="235" w:author="......" w:date="2024-03-26T00:49:56Z">
            <w:r>
              <w:rPr>
                <w:rFonts w:hint="default" w:ascii="Times New Roman" w:hAnsi="Times New Roman" w:eastAsia="宋体" w:cs="Times New Roman"/>
                <w:lang w:val="en-US"/>
              </w:rPr>
              <w:t>用户界面</w:t>
            </w:r>
          </w:ins>
          <w:ins w:id="236" w:author="......" w:date="2024-03-26T00:49:56Z">
            <w:r>
              <w:rPr>
                <w:rFonts w:hint="default" w:ascii="Times New Roman" w:hAnsi="Times New Roman" w:eastAsia="宋体" w:cs="Times New Roman"/>
                <w:rPrChange w:id="237" w:author="......" w:date="2024-03-26T00:51:47Z">
                  <w:rPr/>
                </w:rPrChange>
              </w:rPr>
              <w:tab/>
            </w:r>
          </w:ins>
          <w:ins w:id="238" w:author="......" w:date="2024-03-26T00:49:56Z">
            <w:r>
              <w:rPr>
                <w:rFonts w:hint="default" w:ascii="Times New Roman" w:hAnsi="Times New Roman" w:eastAsia="宋体" w:cs="Times New Roman"/>
                <w:rPrChange w:id="239" w:author="......" w:date="2024-03-26T00:51:47Z">
                  <w:rPr/>
                </w:rPrChange>
              </w:rPr>
              <w:fldChar w:fldCharType="begin"/>
            </w:r>
          </w:ins>
          <w:ins w:id="240" w:author="......" w:date="2024-03-26T00:49:56Z">
            <w:r>
              <w:rPr>
                <w:rFonts w:hint="default" w:ascii="Times New Roman" w:hAnsi="Times New Roman" w:eastAsia="宋体" w:cs="Times New Roman"/>
                <w:rPrChange w:id="241" w:author="......" w:date="2024-03-26T00:51:47Z">
                  <w:rPr/>
                </w:rPrChange>
              </w:rPr>
              <w:instrText xml:space="preserve"> PAGEREF _Toc16478 \h </w:instrText>
            </w:r>
          </w:ins>
          <w:ins w:id="242" w:author="......" w:date="2024-03-26T00:49:56Z">
            <w:r>
              <w:rPr>
                <w:rFonts w:hint="default" w:ascii="Times New Roman" w:hAnsi="Times New Roman" w:eastAsia="宋体" w:cs="Times New Roman"/>
                <w:rPrChange w:id="243" w:author="......" w:date="2024-03-26T00:51:47Z">
                  <w:rPr/>
                </w:rPrChange>
              </w:rPr>
              <w:fldChar w:fldCharType="separate"/>
            </w:r>
          </w:ins>
          <w:ins w:id="244" w:author="......" w:date="2024-03-26T15:51:50Z">
            <w:r>
              <w:rPr>
                <w:rFonts w:hint="default" w:ascii="Times New Roman" w:hAnsi="Times New Roman" w:eastAsia="宋体" w:cs="Times New Roman"/>
              </w:rPr>
              <w:t>3</w:t>
            </w:r>
          </w:ins>
          <w:ins w:id="245" w:author="......" w:date="2024-03-26T00:49:56Z">
            <w:r>
              <w:rPr>
                <w:rFonts w:hint="default" w:ascii="Times New Roman" w:hAnsi="Times New Roman" w:eastAsia="宋体" w:cs="Times New Roman"/>
                <w:rPrChange w:id="246" w:author="......" w:date="2024-03-26T00:51:47Z">
                  <w:rPr/>
                </w:rPrChange>
              </w:rPr>
              <w:fldChar w:fldCharType="end"/>
            </w:r>
          </w:ins>
          <w:ins w:id="247" w:author="......" w:date="2024-03-26T00:49:56Z">
            <w:r>
              <w:rPr>
                <w:rFonts w:hint="default" w:ascii="Times New Roman" w:hAnsi="Times New Roman" w:eastAsia="宋体" w:cs="Times New Roman"/>
                <w:rPrChange w:id="248" w:author="......" w:date="2024-03-26T00:51:47Z">
                  <w:rPr/>
                </w:rPrChange>
              </w:rPr>
              <w:fldChar w:fldCharType="end"/>
            </w:r>
          </w:ins>
        </w:p>
        <w:p>
          <w:pPr>
            <w:pStyle w:val="12"/>
            <w:tabs>
              <w:tab w:val="right" w:leader="dot" w:pos="8306"/>
            </w:tabs>
            <w:rPr>
              <w:ins w:id="249" w:author="......" w:date="2024-03-26T00:49:56Z"/>
              <w:rFonts w:hint="default" w:ascii="Times New Roman" w:hAnsi="Times New Roman" w:eastAsia="宋体" w:cs="Times New Roman"/>
              <w:rPrChange w:id="250" w:author="......" w:date="2024-03-26T00:51:47Z">
                <w:rPr>
                  <w:ins w:id="251" w:author="......" w:date="2024-03-26T00:49:56Z"/>
                </w:rPr>
              </w:rPrChange>
            </w:rPr>
          </w:pPr>
          <w:ins w:id="252" w:author="......" w:date="2024-03-26T00:49:56Z">
            <w:r>
              <w:rPr>
                <w:rFonts w:hint="default" w:ascii="Times New Roman" w:hAnsi="Times New Roman" w:eastAsia="宋体" w:cs="Times New Roman"/>
                <w:rPrChange w:id="253" w:author="......" w:date="2024-03-26T00:51:47Z">
                  <w:rPr/>
                </w:rPrChange>
              </w:rPr>
              <w:fldChar w:fldCharType="begin"/>
            </w:r>
          </w:ins>
          <w:ins w:id="254" w:author="......" w:date="2024-03-26T00:49:56Z">
            <w:r>
              <w:rPr>
                <w:rFonts w:hint="default" w:ascii="Times New Roman" w:hAnsi="Times New Roman" w:eastAsia="宋体" w:cs="Times New Roman"/>
                <w:rPrChange w:id="255" w:author="......" w:date="2024-03-26T00:51:47Z">
                  <w:rPr/>
                </w:rPrChange>
              </w:rPr>
              <w:instrText xml:space="preserve"> HYPERLINK \l _Toc12561 </w:instrText>
            </w:r>
          </w:ins>
          <w:ins w:id="256" w:author="......" w:date="2024-03-26T00:49:56Z">
            <w:r>
              <w:rPr>
                <w:rFonts w:hint="default" w:ascii="Times New Roman" w:hAnsi="Times New Roman" w:eastAsia="宋体" w:cs="Times New Roman"/>
                <w:rPrChange w:id="257" w:author="......" w:date="2024-03-26T00:51:47Z">
                  <w:rPr/>
                </w:rPrChange>
              </w:rPr>
              <w:fldChar w:fldCharType="separate"/>
            </w:r>
          </w:ins>
          <w:ins w:id="258" w:author="......" w:date="2024-03-26T00:49:56Z">
            <w:r>
              <w:rPr>
                <w:rFonts w:hint="default" w:ascii="Times New Roman" w:hAnsi="Times New Roman" w:eastAsia="宋体" w:cs="Times New Roman"/>
                <w:szCs w:val="24"/>
              </w:rPr>
              <w:t xml:space="preserve">2.1.4. </w:t>
            </w:r>
          </w:ins>
          <w:ins w:id="259" w:author="......" w:date="2024-03-26T00:49:56Z">
            <w:r>
              <w:rPr>
                <w:rFonts w:hint="default" w:ascii="Times New Roman" w:hAnsi="Times New Roman" w:eastAsia="宋体" w:cs="Times New Roman"/>
                <w:szCs w:val="24"/>
                <w:lang w:val="en-US"/>
              </w:rPr>
              <w:t>硬件接口</w:t>
            </w:r>
          </w:ins>
          <w:ins w:id="260" w:author="......" w:date="2024-03-26T00:49:56Z">
            <w:r>
              <w:rPr>
                <w:rFonts w:hint="default" w:ascii="Times New Roman" w:hAnsi="Times New Roman" w:eastAsia="宋体" w:cs="Times New Roman"/>
                <w:rPrChange w:id="261" w:author="......" w:date="2024-03-26T00:51:47Z">
                  <w:rPr/>
                </w:rPrChange>
              </w:rPr>
              <w:tab/>
            </w:r>
          </w:ins>
          <w:ins w:id="262" w:author="......" w:date="2024-03-26T00:49:56Z">
            <w:r>
              <w:rPr>
                <w:rFonts w:hint="default" w:ascii="Times New Roman" w:hAnsi="Times New Roman" w:eastAsia="宋体" w:cs="Times New Roman"/>
                <w:rPrChange w:id="263" w:author="......" w:date="2024-03-26T00:51:47Z">
                  <w:rPr/>
                </w:rPrChange>
              </w:rPr>
              <w:fldChar w:fldCharType="begin"/>
            </w:r>
          </w:ins>
          <w:ins w:id="264" w:author="......" w:date="2024-03-26T00:49:56Z">
            <w:r>
              <w:rPr>
                <w:rFonts w:hint="default" w:ascii="Times New Roman" w:hAnsi="Times New Roman" w:eastAsia="宋体" w:cs="Times New Roman"/>
                <w:rPrChange w:id="265" w:author="......" w:date="2024-03-26T00:51:47Z">
                  <w:rPr/>
                </w:rPrChange>
              </w:rPr>
              <w:instrText xml:space="preserve"> PAGEREF _Toc12561 \h </w:instrText>
            </w:r>
          </w:ins>
          <w:ins w:id="266" w:author="......" w:date="2024-03-26T00:49:56Z">
            <w:r>
              <w:rPr>
                <w:rFonts w:hint="default" w:ascii="Times New Roman" w:hAnsi="Times New Roman" w:eastAsia="宋体" w:cs="Times New Roman"/>
                <w:rPrChange w:id="267" w:author="......" w:date="2024-03-26T00:51:47Z">
                  <w:rPr/>
                </w:rPrChange>
              </w:rPr>
              <w:fldChar w:fldCharType="separate"/>
            </w:r>
          </w:ins>
          <w:ins w:id="268" w:author="......" w:date="2024-03-26T15:51:50Z">
            <w:r>
              <w:rPr>
                <w:rFonts w:hint="default" w:ascii="Times New Roman" w:hAnsi="Times New Roman" w:eastAsia="宋体" w:cs="Times New Roman"/>
              </w:rPr>
              <w:t>4</w:t>
            </w:r>
          </w:ins>
          <w:ins w:id="269" w:author="......" w:date="2024-03-26T00:49:56Z">
            <w:r>
              <w:rPr>
                <w:rFonts w:hint="default" w:ascii="Times New Roman" w:hAnsi="Times New Roman" w:eastAsia="宋体" w:cs="Times New Roman"/>
                <w:rPrChange w:id="270" w:author="......" w:date="2024-03-26T00:51:47Z">
                  <w:rPr/>
                </w:rPrChange>
              </w:rPr>
              <w:fldChar w:fldCharType="end"/>
            </w:r>
          </w:ins>
          <w:ins w:id="271" w:author="......" w:date="2024-03-26T00:49:56Z">
            <w:r>
              <w:rPr>
                <w:rFonts w:hint="default" w:ascii="Times New Roman" w:hAnsi="Times New Roman" w:eastAsia="宋体" w:cs="Times New Roman"/>
                <w:rPrChange w:id="272" w:author="......" w:date="2024-03-26T00:51:47Z">
                  <w:rPr/>
                </w:rPrChange>
              </w:rPr>
              <w:fldChar w:fldCharType="end"/>
            </w:r>
          </w:ins>
        </w:p>
        <w:p>
          <w:pPr>
            <w:pStyle w:val="12"/>
            <w:tabs>
              <w:tab w:val="right" w:leader="dot" w:pos="8306"/>
            </w:tabs>
            <w:rPr>
              <w:ins w:id="273" w:author="......" w:date="2024-03-26T00:49:56Z"/>
              <w:rFonts w:hint="default" w:ascii="Times New Roman" w:hAnsi="Times New Roman" w:eastAsia="宋体" w:cs="Times New Roman"/>
              <w:rPrChange w:id="274" w:author="......" w:date="2024-03-26T00:51:47Z">
                <w:rPr>
                  <w:ins w:id="275" w:author="......" w:date="2024-03-26T00:49:56Z"/>
                </w:rPr>
              </w:rPrChange>
            </w:rPr>
          </w:pPr>
          <w:ins w:id="276" w:author="......" w:date="2024-03-26T00:49:56Z">
            <w:r>
              <w:rPr>
                <w:rFonts w:hint="default" w:ascii="Times New Roman" w:hAnsi="Times New Roman" w:eastAsia="宋体" w:cs="Times New Roman"/>
                <w:rPrChange w:id="277" w:author="......" w:date="2024-03-26T00:51:47Z">
                  <w:rPr/>
                </w:rPrChange>
              </w:rPr>
              <w:fldChar w:fldCharType="begin"/>
            </w:r>
          </w:ins>
          <w:ins w:id="278" w:author="......" w:date="2024-03-26T00:49:56Z">
            <w:r>
              <w:rPr>
                <w:rFonts w:hint="default" w:ascii="Times New Roman" w:hAnsi="Times New Roman" w:eastAsia="宋体" w:cs="Times New Roman"/>
                <w:rPrChange w:id="279" w:author="......" w:date="2024-03-26T00:51:47Z">
                  <w:rPr/>
                </w:rPrChange>
              </w:rPr>
              <w:instrText xml:space="preserve"> HYPERLINK \l _Toc7762 </w:instrText>
            </w:r>
          </w:ins>
          <w:ins w:id="280" w:author="......" w:date="2024-03-26T00:49:56Z">
            <w:r>
              <w:rPr>
                <w:rFonts w:hint="default" w:ascii="Times New Roman" w:hAnsi="Times New Roman" w:eastAsia="宋体" w:cs="Times New Roman"/>
                <w:rPrChange w:id="281" w:author="......" w:date="2024-03-26T00:51:47Z">
                  <w:rPr/>
                </w:rPrChange>
              </w:rPr>
              <w:fldChar w:fldCharType="separate"/>
            </w:r>
          </w:ins>
          <w:ins w:id="282" w:author="......" w:date="2024-03-26T00:49:56Z">
            <w:r>
              <w:rPr>
                <w:rFonts w:hint="default" w:ascii="Times New Roman" w:hAnsi="Times New Roman" w:eastAsia="宋体" w:cs="Times New Roman"/>
                <w:szCs w:val="24"/>
              </w:rPr>
              <w:t xml:space="preserve">2.1.5. </w:t>
            </w:r>
          </w:ins>
          <w:ins w:id="283" w:author="......" w:date="2024-03-26T00:49:56Z">
            <w:r>
              <w:rPr>
                <w:rFonts w:hint="default" w:ascii="Times New Roman" w:hAnsi="Times New Roman" w:eastAsia="宋体" w:cs="Times New Roman"/>
                <w:szCs w:val="24"/>
                <w:lang w:val="en-US"/>
              </w:rPr>
              <w:t>软件接口</w:t>
            </w:r>
          </w:ins>
          <w:ins w:id="284" w:author="......" w:date="2024-03-26T00:49:56Z">
            <w:r>
              <w:rPr>
                <w:rFonts w:hint="default" w:ascii="Times New Roman" w:hAnsi="Times New Roman" w:eastAsia="宋体" w:cs="Times New Roman"/>
                <w:rPrChange w:id="285" w:author="......" w:date="2024-03-26T00:51:47Z">
                  <w:rPr/>
                </w:rPrChange>
              </w:rPr>
              <w:tab/>
            </w:r>
          </w:ins>
          <w:ins w:id="286" w:author="......" w:date="2024-03-26T00:49:56Z">
            <w:r>
              <w:rPr>
                <w:rFonts w:hint="default" w:ascii="Times New Roman" w:hAnsi="Times New Roman" w:eastAsia="宋体" w:cs="Times New Roman"/>
                <w:rPrChange w:id="287" w:author="......" w:date="2024-03-26T00:51:47Z">
                  <w:rPr/>
                </w:rPrChange>
              </w:rPr>
              <w:fldChar w:fldCharType="begin"/>
            </w:r>
          </w:ins>
          <w:ins w:id="288" w:author="......" w:date="2024-03-26T00:49:56Z">
            <w:r>
              <w:rPr>
                <w:rFonts w:hint="default" w:ascii="Times New Roman" w:hAnsi="Times New Roman" w:eastAsia="宋体" w:cs="Times New Roman"/>
                <w:rPrChange w:id="289" w:author="......" w:date="2024-03-26T00:51:47Z">
                  <w:rPr/>
                </w:rPrChange>
              </w:rPr>
              <w:instrText xml:space="preserve"> PAGEREF _Toc7762 \h </w:instrText>
            </w:r>
          </w:ins>
          <w:ins w:id="290" w:author="......" w:date="2024-03-26T00:49:56Z">
            <w:r>
              <w:rPr>
                <w:rFonts w:hint="default" w:ascii="Times New Roman" w:hAnsi="Times New Roman" w:eastAsia="宋体" w:cs="Times New Roman"/>
                <w:rPrChange w:id="291" w:author="......" w:date="2024-03-26T00:51:47Z">
                  <w:rPr/>
                </w:rPrChange>
              </w:rPr>
              <w:fldChar w:fldCharType="separate"/>
            </w:r>
          </w:ins>
          <w:ins w:id="292" w:author="......" w:date="2024-03-26T15:51:50Z">
            <w:r>
              <w:rPr>
                <w:rFonts w:hint="default" w:ascii="Times New Roman" w:hAnsi="Times New Roman" w:eastAsia="宋体" w:cs="Times New Roman"/>
              </w:rPr>
              <w:t>4</w:t>
            </w:r>
          </w:ins>
          <w:ins w:id="293" w:author="......" w:date="2024-03-26T00:49:56Z">
            <w:r>
              <w:rPr>
                <w:rFonts w:hint="default" w:ascii="Times New Roman" w:hAnsi="Times New Roman" w:eastAsia="宋体" w:cs="Times New Roman"/>
                <w:rPrChange w:id="294" w:author="......" w:date="2024-03-26T00:51:47Z">
                  <w:rPr/>
                </w:rPrChange>
              </w:rPr>
              <w:fldChar w:fldCharType="end"/>
            </w:r>
          </w:ins>
          <w:ins w:id="295" w:author="......" w:date="2024-03-26T00:49:56Z">
            <w:r>
              <w:rPr>
                <w:rFonts w:hint="default" w:ascii="Times New Roman" w:hAnsi="Times New Roman" w:eastAsia="宋体" w:cs="Times New Roman"/>
                <w:rPrChange w:id="296" w:author="......" w:date="2024-03-26T00:51:47Z">
                  <w:rPr/>
                </w:rPrChange>
              </w:rPr>
              <w:fldChar w:fldCharType="end"/>
            </w:r>
          </w:ins>
          <w:bookmarkStart w:id="233" w:name="_GoBack"/>
          <w:bookmarkEnd w:id="233"/>
        </w:p>
        <w:p>
          <w:pPr>
            <w:pStyle w:val="16"/>
            <w:tabs>
              <w:tab w:val="right" w:leader="dot" w:pos="8306"/>
            </w:tabs>
            <w:rPr>
              <w:ins w:id="297" w:author="......" w:date="2024-03-26T00:49:56Z"/>
              <w:rFonts w:hint="default" w:ascii="Times New Roman" w:hAnsi="Times New Roman" w:eastAsia="宋体" w:cs="Times New Roman"/>
              <w:rPrChange w:id="298" w:author="......" w:date="2024-03-26T00:51:47Z">
                <w:rPr>
                  <w:ins w:id="299" w:author="......" w:date="2024-03-26T00:49:56Z"/>
                </w:rPr>
              </w:rPrChange>
            </w:rPr>
          </w:pPr>
          <w:ins w:id="300" w:author="......" w:date="2024-03-26T00:49:56Z">
            <w:r>
              <w:rPr>
                <w:rFonts w:hint="default" w:ascii="Times New Roman" w:hAnsi="Times New Roman" w:eastAsia="宋体" w:cs="Times New Roman"/>
                <w:rPrChange w:id="301" w:author="......" w:date="2024-03-26T00:51:47Z">
                  <w:rPr/>
                </w:rPrChange>
              </w:rPr>
              <w:fldChar w:fldCharType="begin"/>
            </w:r>
          </w:ins>
          <w:ins w:id="302" w:author="......" w:date="2024-03-26T00:49:56Z">
            <w:r>
              <w:rPr>
                <w:rFonts w:hint="default" w:ascii="Times New Roman" w:hAnsi="Times New Roman" w:eastAsia="宋体" w:cs="Times New Roman"/>
                <w:rPrChange w:id="303" w:author="......" w:date="2024-03-26T00:51:47Z">
                  <w:rPr/>
                </w:rPrChange>
              </w:rPr>
              <w:instrText xml:space="preserve"> HYPERLINK \l _Toc24237 </w:instrText>
            </w:r>
          </w:ins>
          <w:ins w:id="304" w:author="......" w:date="2024-03-26T00:49:56Z">
            <w:r>
              <w:rPr>
                <w:rFonts w:hint="default" w:ascii="Times New Roman" w:hAnsi="Times New Roman" w:eastAsia="宋体" w:cs="Times New Roman"/>
                <w:rPrChange w:id="305" w:author="......" w:date="2024-03-26T00:51:47Z">
                  <w:rPr/>
                </w:rPrChange>
              </w:rPr>
              <w:fldChar w:fldCharType="separate"/>
            </w:r>
          </w:ins>
          <w:ins w:id="306" w:author="......" w:date="2024-03-26T00:49:56Z">
            <w:r>
              <w:rPr>
                <w:rFonts w:hint="default" w:ascii="Times New Roman" w:hAnsi="Times New Roman" w:eastAsia="宋体" w:cs="Times New Roman"/>
                <w:szCs w:val="28"/>
              </w:rPr>
              <w:t xml:space="preserve">2.2. </w:t>
            </w:r>
          </w:ins>
          <w:ins w:id="307" w:author="......" w:date="2024-03-26T00:49:56Z">
            <w:r>
              <w:rPr>
                <w:rFonts w:hint="default" w:ascii="Times New Roman" w:hAnsi="Times New Roman" w:eastAsia="宋体" w:cs="Times New Roman"/>
              </w:rPr>
              <w:t>产品功能</w:t>
            </w:r>
          </w:ins>
          <w:ins w:id="308" w:author="......" w:date="2024-03-26T00:49:56Z">
            <w:r>
              <w:rPr>
                <w:rFonts w:hint="default" w:ascii="Times New Roman" w:hAnsi="Times New Roman" w:eastAsia="宋体" w:cs="Times New Roman"/>
                <w:rPrChange w:id="309" w:author="......" w:date="2024-03-26T00:51:47Z">
                  <w:rPr/>
                </w:rPrChange>
              </w:rPr>
              <w:tab/>
            </w:r>
          </w:ins>
          <w:ins w:id="310" w:author="......" w:date="2024-03-26T00:49:56Z">
            <w:r>
              <w:rPr>
                <w:rFonts w:hint="default" w:ascii="Times New Roman" w:hAnsi="Times New Roman" w:eastAsia="宋体" w:cs="Times New Roman"/>
                <w:rPrChange w:id="311" w:author="......" w:date="2024-03-26T00:51:47Z">
                  <w:rPr/>
                </w:rPrChange>
              </w:rPr>
              <w:fldChar w:fldCharType="begin"/>
            </w:r>
          </w:ins>
          <w:ins w:id="312" w:author="......" w:date="2024-03-26T00:49:56Z">
            <w:r>
              <w:rPr>
                <w:rFonts w:hint="default" w:ascii="Times New Roman" w:hAnsi="Times New Roman" w:eastAsia="宋体" w:cs="Times New Roman"/>
                <w:rPrChange w:id="313" w:author="......" w:date="2024-03-26T00:51:47Z">
                  <w:rPr/>
                </w:rPrChange>
              </w:rPr>
              <w:instrText xml:space="preserve"> PAGEREF _Toc24237 \h </w:instrText>
            </w:r>
          </w:ins>
          <w:ins w:id="314" w:author="......" w:date="2024-03-26T00:49:56Z">
            <w:r>
              <w:rPr>
                <w:rFonts w:hint="default" w:ascii="Times New Roman" w:hAnsi="Times New Roman" w:eastAsia="宋体" w:cs="Times New Roman"/>
                <w:rPrChange w:id="315" w:author="......" w:date="2024-03-26T00:51:47Z">
                  <w:rPr/>
                </w:rPrChange>
              </w:rPr>
              <w:fldChar w:fldCharType="separate"/>
            </w:r>
          </w:ins>
          <w:ins w:id="316" w:author="......" w:date="2024-03-26T15:51:50Z">
            <w:r>
              <w:rPr>
                <w:rFonts w:hint="default" w:ascii="Times New Roman" w:hAnsi="Times New Roman" w:eastAsia="宋体" w:cs="Times New Roman"/>
              </w:rPr>
              <w:t>5</w:t>
            </w:r>
          </w:ins>
          <w:ins w:id="317" w:author="......" w:date="2024-03-26T00:49:56Z">
            <w:r>
              <w:rPr>
                <w:rFonts w:hint="default" w:ascii="Times New Roman" w:hAnsi="Times New Roman" w:eastAsia="宋体" w:cs="Times New Roman"/>
                <w:rPrChange w:id="318" w:author="......" w:date="2024-03-26T00:51:47Z">
                  <w:rPr/>
                </w:rPrChange>
              </w:rPr>
              <w:fldChar w:fldCharType="end"/>
            </w:r>
          </w:ins>
          <w:ins w:id="319" w:author="......" w:date="2024-03-26T00:49:56Z">
            <w:r>
              <w:rPr>
                <w:rFonts w:hint="default" w:ascii="Times New Roman" w:hAnsi="Times New Roman" w:eastAsia="宋体" w:cs="Times New Roman"/>
                <w:rPrChange w:id="320" w:author="......" w:date="2024-03-26T00:51:47Z">
                  <w:rPr/>
                </w:rPrChange>
              </w:rPr>
              <w:fldChar w:fldCharType="end"/>
            </w:r>
          </w:ins>
        </w:p>
        <w:p>
          <w:pPr>
            <w:pStyle w:val="12"/>
            <w:tabs>
              <w:tab w:val="right" w:leader="dot" w:pos="8306"/>
            </w:tabs>
            <w:rPr>
              <w:ins w:id="321" w:author="......" w:date="2024-03-26T00:49:56Z"/>
              <w:rFonts w:hint="default" w:ascii="Times New Roman" w:hAnsi="Times New Roman" w:eastAsia="宋体" w:cs="Times New Roman"/>
              <w:rPrChange w:id="322" w:author="......" w:date="2024-03-26T00:51:47Z">
                <w:rPr>
                  <w:ins w:id="323" w:author="......" w:date="2024-03-26T00:49:56Z"/>
                </w:rPr>
              </w:rPrChange>
            </w:rPr>
          </w:pPr>
          <w:ins w:id="324" w:author="......" w:date="2024-03-26T00:49:56Z">
            <w:r>
              <w:rPr>
                <w:rFonts w:hint="default" w:ascii="Times New Roman" w:hAnsi="Times New Roman" w:eastAsia="宋体" w:cs="Times New Roman"/>
                <w:rPrChange w:id="325" w:author="......" w:date="2024-03-26T00:51:47Z">
                  <w:rPr/>
                </w:rPrChange>
              </w:rPr>
              <w:fldChar w:fldCharType="begin"/>
            </w:r>
          </w:ins>
          <w:ins w:id="326" w:author="......" w:date="2024-03-26T00:49:56Z">
            <w:r>
              <w:rPr>
                <w:rFonts w:hint="default" w:ascii="Times New Roman" w:hAnsi="Times New Roman" w:eastAsia="宋体" w:cs="Times New Roman"/>
                <w:rPrChange w:id="327" w:author="......" w:date="2024-03-26T00:51:47Z">
                  <w:rPr/>
                </w:rPrChange>
              </w:rPr>
              <w:instrText xml:space="preserve"> HYPERLINK \l _Toc29368 </w:instrText>
            </w:r>
          </w:ins>
          <w:ins w:id="328" w:author="......" w:date="2024-03-26T00:49:56Z">
            <w:r>
              <w:rPr>
                <w:rFonts w:hint="default" w:ascii="Times New Roman" w:hAnsi="Times New Roman" w:eastAsia="宋体" w:cs="Times New Roman"/>
                <w:rPrChange w:id="329" w:author="......" w:date="2024-03-26T00:51:47Z">
                  <w:rPr/>
                </w:rPrChange>
              </w:rPr>
              <w:fldChar w:fldCharType="separate"/>
            </w:r>
          </w:ins>
          <w:ins w:id="330" w:author="......" w:date="2024-03-26T00:49:56Z">
            <w:r>
              <w:rPr>
                <w:rFonts w:hint="default" w:ascii="Times New Roman" w:hAnsi="Times New Roman" w:eastAsia="宋体" w:cs="Times New Roman"/>
              </w:rPr>
              <w:t>2.2.1. 项目计划管理</w:t>
            </w:r>
          </w:ins>
          <w:ins w:id="331" w:author="......" w:date="2024-03-26T00:49:56Z">
            <w:r>
              <w:rPr>
                <w:rFonts w:hint="default" w:ascii="Times New Roman" w:hAnsi="Times New Roman" w:eastAsia="宋体" w:cs="Times New Roman"/>
                <w:rPrChange w:id="332" w:author="......" w:date="2024-03-26T00:51:47Z">
                  <w:rPr/>
                </w:rPrChange>
              </w:rPr>
              <w:tab/>
            </w:r>
          </w:ins>
          <w:ins w:id="333" w:author="......" w:date="2024-03-26T00:49:56Z">
            <w:r>
              <w:rPr>
                <w:rFonts w:hint="default" w:ascii="Times New Roman" w:hAnsi="Times New Roman" w:eastAsia="宋体" w:cs="Times New Roman"/>
                <w:rPrChange w:id="334" w:author="......" w:date="2024-03-26T00:51:47Z">
                  <w:rPr/>
                </w:rPrChange>
              </w:rPr>
              <w:fldChar w:fldCharType="begin"/>
            </w:r>
          </w:ins>
          <w:ins w:id="335" w:author="......" w:date="2024-03-26T00:49:56Z">
            <w:r>
              <w:rPr>
                <w:rFonts w:hint="default" w:ascii="Times New Roman" w:hAnsi="Times New Roman" w:eastAsia="宋体" w:cs="Times New Roman"/>
                <w:rPrChange w:id="336" w:author="......" w:date="2024-03-26T00:51:47Z">
                  <w:rPr/>
                </w:rPrChange>
              </w:rPr>
              <w:instrText xml:space="preserve"> PAGEREF _Toc29368 \h </w:instrText>
            </w:r>
          </w:ins>
          <w:ins w:id="337" w:author="......" w:date="2024-03-26T00:49:56Z">
            <w:r>
              <w:rPr>
                <w:rFonts w:hint="default" w:ascii="Times New Roman" w:hAnsi="Times New Roman" w:eastAsia="宋体" w:cs="Times New Roman"/>
                <w:rPrChange w:id="338" w:author="......" w:date="2024-03-26T00:51:47Z">
                  <w:rPr/>
                </w:rPrChange>
              </w:rPr>
              <w:fldChar w:fldCharType="separate"/>
            </w:r>
          </w:ins>
          <w:ins w:id="339" w:author="......" w:date="2024-03-26T15:51:50Z">
            <w:r>
              <w:rPr>
                <w:rFonts w:hint="default" w:ascii="Times New Roman" w:hAnsi="Times New Roman" w:eastAsia="宋体" w:cs="Times New Roman"/>
              </w:rPr>
              <w:t>5</w:t>
            </w:r>
          </w:ins>
          <w:ins w:id="340" w:author="......" w:date="2024-03-26T00:49:56Z">
            <w:r>
              <w:rPr>
                <w:rFonts w:hint="default" w:ascii="Times New Roman" w:hAnsi="Times New Roman" w:eastAsia="宋体" w:cs="Times New Roman"/>
                <w:rPrChange w:id="341" w:author="......" w:date="2024-03-26T00:51:47Z">
                  <w:rPr/>
                </w:rPrChange>
              </w:rPr>
              <w:fldChar w:fldCharType="end"/>
            </w:r>
          </w:ins>
          <w:ins w:id="342" w:author="......" w:date="2024-03-26T00:49:56Z">
            <w:r>
              <w:rPr>
                <w:rFonts w:hint="default" w:ascii="Times New Roman" w:hAnsi="Times New Roman" w:eastAsia="宋体" w:cs="Times New Roman"/>
                <w:rPrChange w:id="343" w:author="......" w:date="2024-03-26T00:51:47Z">
                  <w:rPr/>
                </w:rPrChange>
              </w:rPr>
              <w:fldChar w:fldCharType="end"/>
            </w:r>
          </w:ins>
        </w:p>
        <w:p>
          <w:pPr>
            <w:pStyle w:val="12"/>
            <w:tabs>
              <w:tab w:val="right" w:leader="dot" w:pos="8306"/>
            </w:tabs>
            <w:rPr>
              <w:ins w:id="344" w:author="......" w:date="2024-03-26T00:49:56Z"/>
              <w:rFonts w:hint="default" w:ascii="Times New Roman" w:hAnsi="Times New Roman" w:eastAsia="宋体" w:cs="Times New Roman"/>
              <w:rPrChange w:id="345" w:author="......" w:date="2024-03-26T00:51:47Z">
                <w:rPr>
                  <w:ins w:id="346" w:author="......" w:date="2024-03-26T00:49:56Z"/>
                </w:rPr>
              </w:rPrChange>
            </w:rPr>
          </w:pPr>
          <w:ins w:id="347" w:author="......" w:date="2024-03-26T00:49:56Z">
            <w:r>
              <w:rPr>
                <w:rFonts w:hint="default" w:ascii="Times New Roman" w:hAnsi="Times New Roman" w:eastAsia="宋体" w:cs="Times New Roman"/>
                <w:rPrChange w:id="348" w:author="......" w:date="2024-03-26T00:51:47Z">
                  <w:rPr/>
                </w:rPrChange>
              </w:rPr>
              <w:fldChar w:fldCharType="begin"/>
            </w:r>
          </w:ins>
          <w:ins w:id="349" w:author="......" w:date="2024-03-26T00:49:56Z">
            <w:r>
              <w:rPr>
                <w:rFonts w:hint="default" w:ascii="Times New Roman" w:hAnsi="Times New Roman" w:eastAsia="宋体" w:cs="Times New Roman"/>
                <w:rPrChange w:id="350" w:author="......" w:date="2024-03-26T00:51:47Z">
                  <w:rPr/>
                </w:rPrChange>
              </w:rPr>
              <w:instrText xml:space="preserve"> HYPERLINK \l _Toc12023 </w:instrText>
            </w:r>
          </w:ins>
          <w:ins w:id="351" w:author="......" w:date="2024-03-26T00:49:56Z">
            <w:r>
              <w:rPr>
                <w:rFonts w:hint="default" w:ascii="Times New Roman" w:hAnsi="Times New Roman" w:eastAsia="宋体" w:cs="Times New Roman"/>
                <w:rPrChange w:id="352" w:author="......" w:date="2024-03-26T00:51:47Z">
                  <w:rPr/>
                </w:rPrChange>
              </w:rPr>
              <w:fldChar w:fldCharType="separate"/>
            </w:r>
          </w:ins>
          <w:ins w:id="353" w:author="......" w:date="2024-03-26T00:49:56Z">
            <w:r>
              <w:rPr>
                <w:rFonts w:hint="default" w:ascii="Times New Roman" w:hAnsi="Times New Roman" w:eastAsia="宋体" w:cs="Times New Roman"/>
              </w:rPr>
              <w:t>2.2.2. 人力管理</w:t>
            </w:r>
          </w:ins>
          <w:ins w:id="354" w:author="......" w:date="2024-03-26T00:49:56Z">
            <w:r>
              <w:rPr>
                <w:rFonts w:hint="default" w:ascii="Times New Roman" w:hAnsi="Times New Roman" w:eastAsia="宋体" w:cs="Times New Roman"/>
                <w:rPrChange w:id="355" w:author="......" w:date="2024-03-26T00:51:47Z">
                  <w:rPr/>
                </w:rPrChange>
              </w:rPr>
              <w:tab/>
            </w:r>
          </w:ins>
          <w:ins w:id="356" w:author="......" w:date="2024-03-26T00:49:56Z">
            <w:r>
              <w:rPr>
                <w:rFonts w:hint="default" w:ascii="Times New Roman" w:hAnsi="Times New Roman" w:eastAsia="宋体" w:cs="Times New Roman"/>
                <w:rPrChange w:id="357" w:author="......" w:date="2024-03-26T00:51:47Z">
                  <w:rPr/>
                </w:rPrChange>
              </w:rPr>
              <w:fldChar w:fldCharType="begin"/>
            </w:r>
          </w:ins>
          <w:ins w:id="358" w:author="......" w:date="2024-03-26T00:49:56Z">
            <w:r>
              <w:rPr>
                <w:rFonts w:hint="default" w:ascii="Times New Roman" w:hAnsi="Times New Roman" w:eastAsia="宋体" w:cs="Times New Roman"/>
                <w:rPrChange w:id="359" w:author="......" w:date="2024-03-26T00:51:47Z">
                  <w:rPr/>
                </w:rPrChange>
              </w:rPr>
              <w:instrText xml:space="preserve"> PAGEREF _Toc12023 \h </w:instrText>
            </w:r>
          </w:ins>
          <w:ins w:id="360" w:author="......" w:date="2024-03-26T00:49:56Z">
            <w:r>
              <w:rPr>
                <w:rFonts w:hint="default" w:ascii="Times New Roman" w:hAnsi="Times New Roman" w:eastAsia="宋体" w:cs="Times New Roman"/>
                <w:rPrChange w:id="361" w:author="......" w:date="2024-03-26T00:51:47Z">
                  <w:rPr/>
                </w:rPrChange>
              </w:rPr>
              <w:fldChar w:fldCharType="separate"/>
            </w:r>
          </w:ins>
          <w:ins w:id="362" w:author="......" w:date="2024-03-26T15:51:50Z">
            <w:r>
              <w:rPr>
                <w:rFonts w:hint="default" w:ascii="Times New Roman" w:hAnsi="Times New Roman" w:eastAsia="宋体" w:cs="Times New Roman"/>
              </w:rPr>
              <w:t>5</w:t>
            </w:r>
          </w:ins>
          <w:ins w:id="363" w:author="......" w:date="2024-03-26T00:49:56Z">
            <w:r>
              <w:rPr>
                <w:rFonts w:hint="default" w:ascii="Times New Roman" w:hAnsi="Times New Roman" w:eastAsia="宋体" w:cs="Times New Roman"/>
                <w:rPrChange w:id="364" w:author="......" w:date="2024-03-26T00:51:47Z">
                  <w:rPr/>
                </w:rPrChange>
              </w:rPr>
              <w:fldChar w:fldCharType="end"/>
            </w:r>
          </w:ins>
          <w:ins w:id="365" w:author="......" w:date="2024-03-26T00:49:56Z">
            <w:r>
              <w:rPr>
                <w:rFonts w:hint="default" w:ascii="Times New Roman" w:hAnsi="Times New Roman" w:eastAsia="宋体" w:cs="Times New Roman"/>
                <w:rPrChange w:id="366" w:author="......" w:date="2024-03-26T00:51:47Z">
                  <w:rPr/>
                </w:rPrChange>
              </w:rPr>
              <w:fldChar w:fldCharType="end"/>
            </w:r>
          </w:ins>
        </w:p>
        <w:p>
          <w:pPr>
            <w:pStyle w:val="12"/>
            <w:tabs>
              <w:tab w:val="right" w:leader="dot" w:pos="8306"/>
            </w:tabs>
            <w:rPr>
              <w:ins w:id="367" w:author="......" w:date="2024-03-26T00:49:56Z"/>
              <w:rFonts w:hint="default" w:ascii="Times New Roman" w:hAnsi="Times New Roman" w:eastAsia="宋体" w:cs="Times New Roman"/>
              <w:rPrChange w:id="368" w:author="......" w:date="2024-03-26T00:51:47Z">
                <w:rPr>
                  <w:ins w:id="369" w:author="......" w:date="2024-03-26T00:49:56Z"/>
                </w:rPr>
              </w:rPrChange>
            </w:rPr>
          </w:pPr>
          <w:ins w:id="370" w:author="......" w:date="2024-03-26T00:49:56Z">
            <w:r>
              <w:rPr>
                <w:rFonts w:hint="default" w:ascii="Times New Roman" w:hAnsi="Times New Roman" w:eastAsia="宋体" w:cs="Times New Roman"/>
                <w:rPrChange w:id="371" w:author="......" w:date="2024-03-26T00:51:47Z">
                  <w:rPr/>
                </w:rPrChange>
              </w:rPr>
              <w:fldChar w:fldCharType="begin"/>
            </w:r>
          </w:ins>
          <w:ins w:id="372" w:author="......" w:date="2024-03-26T00:49:56Z">
            <w:r>
              <w:rPr>
                <w:rFonts w:hint="default" w:ascii="Times New Roman" w:hAnsi="Times New Roman" w:eastAsia="宋体" w:cs="Times New Roman"/>
                <w:rPrChange w:id="373" w:author="......" w:date="2024-03-26T00:51:47Z">
                  <w:rPr/>
                </w:rPrChange>
              </w:rPr>
              <w:instrText xml:space="preserve"> HYPERLINK \l _Toc27140 </w:instrText>
            </w:r>
          </w:ins>
          <w:ins w:id="374" w:author="......" w:date="2024-03-26T00:49:56Z">
            <w:r>
              <w:rPr>
                <w:rFonts w:hint="default" w:ascii="Times New Roman" w:hAnsi="Times New Roman" w:eastAsia="宋体" w:cs="Times New Roman"/>
                <w:rPrChange w:id="375" w:author="......" w:date="2024-03-26T00:51:47Z">
                  <w:rPr/>
                </w:rPrChange>
              </w:rPr>
              <w:fldChar w:fldCharType="separate"/>
            </w:r>
          </w:ins>
          <w:ins w:id="376" w:author="......" w:date="2024-03-26T00:49:56Z">
            <w:r>
              <w:rPr>
                <w:rFonts w:hint="default" w:ascii="Times New Roman" w:hAnsi="Times New Roman" w:eastAsia="宋体" w:cs="Times New Roman"/>
                <w:szCs w:val="32"/>
              </w:rPr>
              <w:t xml:space="preserve">2.2.3. </w:t>
            </w:r>
          </w:ins>
          <w:ins w:id="377" w:author="......" w:date="2024-03-26T00:49:56Z">
            <w:r>
              <w:rPr>
                <w:rFonts w:hint="default" w:ascii="Times New Roman" w:hAnsi="Times New Roman" w:eastAsia="宋体" w:cs="Times New Roman"/>
              </w:rPr>
              <w:t>成本控制</w:t>
            </w:r>
          </w:ins>
          <w:ins w:id="378" w:author="......" w:date="2024-03-26T00:49:56Z">
            <w:r>
              <w:rPr>
                <w:rFonts w:hint="default" w:ascii="Times New Roman" w:hAnsi="Times New Roman" w:eastAsia="宋体" w:cs="Times New Roman"/>
                <w:rPrChange w:id="379" w:author="......" w:date="2024-03-26T00:51:47Z">
                  <w:rPr/>
                </w:rPrChange>
              </w:rPr>
              <w:tab/>
            </w:r>
          </w:ins>
          <w:ins w:id="380" w:author="......" w:date="2024-03-26T00:49:56Z">
            <w:r>
              <w:rPr>
                <w:rFonts w:hint="default" w:ascii="Times New Roman" w:hAnsi="Times New Roman" w:eastAsia="宋体" w:cs="Times New Roman"/>
                <w:rPrChange w:id="381" w:author="......" w:date="2024-03-26T00:51:47Z">
                  <w:rPr/>
                </w:rPrChange>
              </w:rPr>
              <w:fldChar w:fldCharType="begin"/>
            </w:r>
          </w:ins>
          <w:ins w:id="382" w:author="......" w:date="2024-03-26T00:49:56Z">
            <w:r>
              <w:rPr>
                <w:rFonts w:hint="default" w:ascii="Times New Roman" w:hAnsi="Times New Roman" w:eastAsia="宋体" w:cs="Times New Roman"/>
                <w:rPrChange w:id="383" w:author="......" w:date="2024-03-26T00:51:47Z">
                  <w:rPr/>
                </w:rPrChange>
              </w:rPr>
              <w:instrText xml:space="preserve"> PAGEREF _Toc27140 \h </w:instrText>
            </w:r>
          </w:ins>
          <w:ins w:id="384" w:author="......" w:date="2024-03-26T00:49:56Z">
            <w:r>
              <w:rPr>
                <w:rFonts w:hint="default" w:ascii="Times New Roman" w:hAnsi="Times New Roman" w:eastAsia="宋体" w:cs="Times New Roman"/>
                <w:rPrChange w:id="385" w:author="......" w:date="2024-03-26T00:51:47Z">
                  <w:rPr/>
                </w:rPrChange>
              </w:rPr>
              <w:fldChar w:fldCharType="separate"/>
            </w:r>
          </w:ins>
          <w:ins w:id="386" w:author="......" w:date="2024-03-26T15:51:50Z">
            <w:r>
              <w:rPr>
                <w:rFonts w:hint="default" w:ascii="Times New Roman" w:hAnsi="Times New Roman" w:eastAsia="宋体" w:cs="Times New Roman"/>
              </w:rPr>
              <w:t>5</w:t>
            </w:r>
          </w:ins>
          <w:ins w:id="387" w:author="......" w:date="2024-03-26T00:49:56Z">
            <w:r>
              <w:rPr>
                <w:rFonts w:hint="default" w:ascii="Times New Roman" w:hAnsi="Times New Roman" w:eastAsia="宋体" w:cs="Times New Roman"/>
                <w:rPrChange w:id="388" w:author="......" w:date="2024-03-26T00:51:47Z">
                  <w:rPr/>
                </w:rPrChange>
              </w:rPr>
              <w:fldChar w:fldCharType="end"/>
            </w:r>
          </w:ins>
          <w:ins w:id="389" w:author="......" w:date="2024-03-26T00:49:56Z">
            <w:r>
              <w:rPr>
                <w:rFonts w:hint="default" w:ascii="Times New Roman" w:hAnsi="Times New Roman" w:eastAsia="宋体" w:cs="Times New Roman"/>
                <w:rPrChange w:id="390" w:author="......" w:date="2024-03-26T00:51:47Z">
                  <w:rPr/>
                </w:rPrChange>
              </w:rPr>
              <w:fldChar w:fldCharType="end"/>
            </w:r>
          </w:ins>
        </w:p>
        <w:p>
          <w:pPr>
            <w:pStyle w:val="12"/>
            <w:tabs>
              <w:tab w:val="right" w:leader="dot" w:pos="8306"/>
            </w:tabs>
            <w:rPr>
              <w:ins w:id="391" w:author="......" w:date="2024-03-26T00:49:56Z"/>
              <w:rFonts w:hint="default" w:ascii="Times New Roman" w:hAnsi="Times New Roman" w:eastAsia="宋体" w:cs="Times New Roman"/>
              <w:rPrChange w:id="392" w:author="......" w:date="2024-03-26T00:51:47Z">
                <w:rPr>
                  <w:ins w:id="393" w:author="......" w:date="2024-03-26T00:49:56Z"/>
                </w:rPr>
              </w:rPrChange>
            </w:rPr>
          </w:pPr>
          <w:ins w:id="394" w:author="......" w:date="2024-03-26T00:49:56Z">
            <w:r>
              <w:rPr>
                <w:rFonts w:hint="default" w:ascii="Times New Roman" w:hAnsi="Times New Roman" w:eastAsia="宋体" w:cs="Times New Roman"/>
                <w:rPrChange w:id="395" w:author="......" w:date="2024-03-26T00:51:47Z">
                  <w:rPr/>
                </w:rPrChange>
              </w:rPr>
              <w:fldChar w:fldCharType="begin"/>
            </w:r>
          </w:ins>
          <w:ins w:id="396" w:author="......" w:date="2024-03-26T00:49:56Z">
            <w:r>
              <w:rPr>
                <w:rFonts w:hint="default" w:ascii="Times New Roman" w:hAnsi="Times New Roman" w:eastAsia="宋体" w:cs="Times New Roman"/>
                <w:rPrChange w:id="397" w:author="......" w:date="2024-03-26T00:51:47Z">
                  <w:rPr/>
                </w:rPrChange>
              </w:rPr>
              <w:instrText xml:space="preserve"> HYPERLINK \l _Toc7851 </w:instrText>
            </w:r>
          </w:ins>
          <w:ins w:id="398" w:author="......" w:date="2024-03-26T00:49:56Z">
            <w:r>
              <w:rPr>
                <w:rFonts w:hint="default" w:ascii="Times New Roman" w:hAnsi="Times New Roman" w:eastAsia="宋体" w:cs="Times New Roman"/>
                <w:rPrChange w:id="399" w:author="......" w:date="2024-03-26T00:51:47Z">
                  <w:rPr/>
                </w:rPrChange>
              </w:rPr>
              <w:fldChar w:fldCharType="separate"/>
            </w:r>
          </w:ins>
          <w:ins w:id="400" w:author="......" w:date="2024-03-26T00:49:56Z">
            <w:r>
              <w:rPr>
                <w:rFonts w:hint="default" w:ascii="Times New Roman" w:hAnsi="Times New Roman" w:eastAsia="宋体" w:cs="Times New Roman"/>
              </w:rPr>
              <w:t>2.2.4. 施工质量管理</w:t>
            </w:r>
          </w:ins>
          <w:ins w:id="401" w:author="......" w:date="2024-03-26T00:49:56Z">
            <w:r>
              <w:rPr>
                <w:rFonts w:hint="default" w:ascii="Times New Roman" w:hAnsi="Times New Roman" w:eastAsia="宋体" w:cs="Times New Roman"/>
                <w:rPrChange w:id="402" w:author="......" w:date="2024-03-26T00:51:47Z">
                  <w:rPr/>
                </w:rPrChange>
              </w:rPr>
              <w:tab/>
            </w:r>
          </w:ins>
          <w:ins w:id="403" w:author="......" w:date="2024-03-26T00:49:56Z">
            <w:r>
              <w:rPr>
                <w:rFonts w:hint="default" w:ascii="Times New Roman" w:hAnsi="Times New Roman" w:eastAsia="宋体" w:cs="Times New Roman"/>
                <w:rPrChange w:id="404" w:author="......" w:date="2024-03-26T00:51:47Z">
                  <w:rPr/>
                </w:rPrChange>
              </w:rPr>
              <w:fldChar w:fldCharType="begin"/>
            </w:r>
          </w:ins>
          <w:ins w:id="405" w:author="......" w:date="2024-03-26T00:49:56Z">
            <w:r>
              <w:rPr>
                <w:rFonts w:hint="default" w:ascii="Times New Roman" w:hAnsi="Times New Roman" w:eastAsia="宋体" w:cs="Times New Roman"/>
                <w:rPrChange w:id="406" w:author="......" w:date="2024-03-26T00:51:47Z">
                  <w:rPr/>
                </w:rPrChange>
              </w:rPr>
              <w:instrText xml:space="preserve"> PAGEREF _Toc7851 \h </w:instrText>
            </w:r>
          </w:ins>
          <w:ins w:id="407" w:author="......" w:date="2024-03-26T00:49:56Z">
            <w:r>
              <w:rPr>
                <w:rFonts w:hint="default" w:ascii="Times New Roman" w:hAnsi="Times New Roman" w:eastAsia="宋体" w:cs="Times New Roman"/>
                <w:rPrChange w:id="408" w:author="......" w:date="2024-03-26T00:51:47Z">
                  <w:rPr/>
                </w:rPrChange>
              </w:rPr>
              <w:fldChar w:fldCharType="separate"/>
            </w:r>
          </w:ins>
          <w:ins w:id="409" w:author="......" w:date="2024-03-26T15:51:50Z">
            <w:r>
              <w:rPr>
                <w:rFonts w:hint="default" w:ascii="Times New Roman" w:hAnsi="Times New Roman" w:eastAsia="宋体" w:cs="Times New Roman"/>
              </w:rPr>
              <w:t>5</w:t>
            </w:r>
          </w:ins>
          <w:ins w:id="410" w:author="......" w:date="2024-03-26T00:49:56Z">
            <w:r>
              <w:rPr>
                <w:rFonts w:hint="default" w:ascii="Times New Roman" w:hAnsi="Times New Roman" w:eastAsia="宋体" w:cs="Times New Roman"/>
                <w:rPrChange w:id="411" w:author="......" w:date="2024-03-26T00:51:47Z">
                  <w:rPr/>
                </w:rPrChange>
              </w:rPr>
              <w:fldChar w:fldCharType="end"/>
            </w:r>
          </w:ins>
          <w:ins w:id="412" w:author="......" w:date="2024-03-26T00:49:56Z">
            <w:r>
              <w:rPr>
                <w:rFonts w:hint="default" w:ascii="Times New Roman" w:hAnsi="Times New Roman" w:eastAsia="宋体" w:cs="Times New Roman"/>
                <w:rPrChange w:id="413" w:author="......" w:date="2024-03-26T00:51:47Z">
                  <w:rPr/>
                </w:rPrChange>
              </w:rPr>
              <w:fldChar w:fldCharType="end"/>
            </w:r>
          </w:ins>
        </w:p>
        <w:p>
          <w:pPr>
            <w:pStyle w:val="12"/>
            <w:tabs>
              <w:tab w:val="right" w:leader="dot" w:pos="8306"/>
            </w:tabs>
            <w:rPr>
              <w:ins w:id="414" w:author="......" w:date="2024-03-26T00:49:56Z"/>
              <w:rFonts w:hint="default" w:ascii="Times New Roman" w:hAnsi="Times New Roman" w:eastAsia="宋体" w:cs="Times New Roman"/>
              <w:rPrChange w:id="415" w:author="......" w:date="2024-03-26T00:51:47Z">
                <w:rPr>
                  <w:ins w:id="416" w:author="......" w:date="2024-03-26T00:49:56Z"/>
                </w:rPr>
              </w:rPrChange>
            </w:rPr>
          </w:pPr>
          <w:ins w:id="417" w:author="......" w:date="2024-03-26T00:49:56Z">
            <w:r>
              <w:rPr>
                <w:rFonts w:hint="default" w:ascii="Times New Roman" w:hAnsi="Times New Roman" w:eastAsia="宋体" w:cs="Times New Roman"/>
                <w:rPrChange w:id="418" w:author="......" w:date="2024-03-26T00:51:47Z">
                  <w:rPr/>
                </w:rPrChange>
              </w:rPr>
              <w:fldChar w:fldCharType="begin"/>
            </w:r>
          </w:ins>
          <w:ins w:id="419" w:author="......" w:date="2024-03-26T00:49:56Z">
            <w:r>
              <w:rPr>
                <w:rFonts w:hint="default" w:ascii="Times New Roman" w:hAnsi="Times New Roman" w:eastAsia="宋体" w:cs="Times New Roman"/>
                <w:rPrChange w:id="420" w:author="......" w:date="2024-03-26T00:51:47Z">
                  <w:rPr/>
                </w:rPrChange>
              </w:rPr>
              <w:instrText xml:space="preserve"> HYPERLINK \l _Toc28607 </w:instrText>
            </w:r>
          </w:ins>
          <w:ins w:id="421" w:author="......" w:date="2024-03-26T00:49:56Z">
            <w:r>
              <w:rPr>
                <w:rFonts w:hint="default" w:ascii="Times New Roman" w:hAnsi="Times New Roman" w:eastAsia="宋体" w:cs="Times New Roman"/>
                <w:rPrChange w:id="422" w:author="......" w:date="2024-03-26T00:51:47Z">
                  <w:rPr/>
                </w:rPrChange>
              </w:rPr>
              <w:fldChar w:fldCharType="separate"/>
            </w:r>
          </w:ins>
          <w:ins w:id="423" w:author="......" w:date="2024-03-26T00:49:56Z">
            <w:r>
              <w:rPr>
                <w:rFonts w:hint="default" w:ascii="Times New Roman" w:hAnsi="Times New Roman" w:eastAsia="宋体" w:cs="Times New Roman"/>
                <w:szCs w:val="32"/>
              </w:rPr>
              <w:t xml:space="preserve">2.2.5. </w:t>
            </w:r>
          </w:ins>
          <w:ins w:id="424" w:author="......" w:date="2024-03-26T00:49:56Z">
            <w:r>
              <w:rPr>
                <w:rFonts w:hint="default" w:ascii="Times New Roman" w:hAnsi="Times New Roman" w:eastAsia="宋体" w:cs="Times New Roman"/>
              </w:rPr>
              <w:t>安全管理</w:t>
            </w:r>
          </w:ins>
          <w:ins w:id="425" w:author="......" w:date="2024-03-26T00:49:56Z">
            <w:r>
              <w:rPr>
                <w:rFonts w:hint="default" w:ascii="Times New Roman" w:hAnsi="Times New Roman" w:eastAsia="宋体" w:cs="Times New Roman"/>
                <w:rPrChange w:id="426" w:author="......" w:date="2024-03-26T00:51:47Z">
                  <w:rPr/>
                </w:rPrChange>
              </w:rPr>
              <w:tab/>
            </w:r>
          </w:ins>
          <w:ins w:id="427" w:author="......" w:date="2024-03-26T00:49:56Z">
            <w:r>
              <w:rPr>
                <w:rFonts w:hint="default" w:ascii="Times New Roman" w:hAnsi="Times New Roman" w:eastAsia="宋体" w:cs="Times New Roman"/>
                <w:rPrChange w:id="428" w:author="......" w:date="2024-03-26T00:51:47Z">
                  <w:rPr/>
                </w:rPrChange>
              </w:rPr>
              <w:fldChar w:fldCharType="begin"/>
            </w:r>
          </w:ins>
          <w:ins w:id="429" w:author="......" w:date="2024-03-26T00:49:56Z">
            <w:r>
              <w:rPr>
                <w:rFonts w:hint="default" w:ascii="Times New Roman" w:hAnsi="Times New Roman" w:eastAsia="宋体" w:cs="Times New Roman"/>
                <w:rPrChange w:id="430" w:author="......" w:date="2024-03-26T00:51:47Z">
                  <w:rPr/>
                </w:rPrChange>
              </w:rPr>
              <w:instrText xml:space="preserve"> PAGEREF _Toc28607 \h </w:instrText>
            </w:r>
          </w:ins>
          <w:ins w:id="431" w:author="......" w:date="2024-03-26T00:49:56Z">
            <w:r>
              <w:rPr>
                <w:rFonts w:hint="default" w:ascii="Times New Roman" w:hAnsi="Times New Roman" w:eastAsia="宋体" w:cs="Times New Roman"/>
                <w:rPrChange w:id="432" w:author="......" w:date="2024-03-26T00:51:47Z">
                  <w:rPr/>
                </w:rPrChange>
              </w:rPr>
              <w:fldChar w:fldCharType="separate"/>
            </w:r>
          </w:ins>
          <w:ins w:id="433" w:author="......" w:date="2024-03-26T15:51:50Z">
            <w:r>
              <w:rPr>
                <w:rFonts w:hint="default" w:ascii="Times New Roman" w:hAnsi="Times New Roman" w:eastAsia="宋体" w:cs="Times New Roman"/>
              </w:rPr>
              <w:t>5</w:t>
            </w:r>
          </w:ins>
          <w:ins w:id="434" w:author="......" w:date="2024-03-26T00:49:56Z">
            <w:r>
              <w:rPr>
                <w:rFonts w:hint="default" w:ascii="Times New Roman" w:hAnsi="Times New Roman" w:eastAsia="宋体" w:cs="Times New Roman"/>
                <w:rPrChange w:id="435" w:author="......" w:date="2024-03-26T00:51:47Z">
                  <w:rPr/>
                </w:rPrChange>
              </w:rPr>
              <w:fldChar w:fldCharType="end"/>
            </w:r>
          </w:ins>
          <w:ins w:id="436" w:author="......" w:date="2024-03-26T00:49:56Z">
            <w:r>
              <w:rPr>
                <w:rFonts w:hint="default" w:ascii="Times New Roman" w:hAnsi="Times New Roman" w:eastAsia="宋体" w:cs="Times New Roman"/>
                <w:rPrChange w:id="437" w:author="......" w:date="2024-03-26T00:51:47Z">
                  <w:rPr/>
                </w:rPrChange>
              </w:rPr>
              <w:fldChar w:fldCharType="end"/>
            </w:r>
          </w:ins>
        </w:p>
        <w:p>
          <w:pPr>
            <w:pStyle w:val="12"/>
            <w:tabs>
              <w:tab w:val="right" w:leader="dot" w:pos="8306"/>
            </w:tabs>
            <w:rPr>
              <w:ins w:id="438" w:author="......" w:date="2024-03-26T00:49:56Z"/>
              <w:rFonts w:hint="default" w:ascii="Times New Roman" w:hAnsi="Times New Roman" w:eastAsia="宋体" w:cs="Times New Roman"/>
              <w:rPrChange w:id="439" w:author="......" w:date="2024-03-26T00:51:47Z">
                <w:rPr>
                  <w:ins w:id="440" w:author="......" w:date="2024-03-26T00:49:56Z"/>
                </w:rPr>
              </w:rPrChange>
            </w:rPr>
          </w:pPr>
          <w:ins w:id="441" w:author="......" w:date="2024-03-26T00:49:56Z">
            <w:r>
              <w:rPr>
                <w:rFonts w:hint="default" w:ascii="Times New Roman" w:hAnsi="Times New Roman" w:eastAsia="宋体" w:cs="Times New Roman"/>
                <w:rPrChange w:id="442" w:author="......" w:date="2024-03-26T00:51:47Z">
                  <w:rPr/>
                </w:rPrChange>
              </w:rPr>
              <w:fldChar w:fldCharType="begin"/>
            </w:r>
          </w:ins>
          <w:ins w:id="443" w:author="......" w:date="2024-03-26T00:49:56Z">
            <w:r>
              <w:rPr>
                <w:rFonts w:hint="default" w:ascii="Times New Roman" w:hAnsi="Times New Roman" w:eastAsia="宋体" w:cs="Times New Roman"/>
                <w:rPrChange w:id="444" w:author="......" w:date="2024-03-26T00:51:47Z">
                  <w:rPr/>
                </w:rPrChange>
              </w:rPr>
              <w:instrText xml:space="preserve"> HYPERLINK \l _Toc3610 </w:instrText>
            </w:r>
          </w:ins>
          <w:ins w:id="445" w:author="......" w:date="2024-03-26T00:49:56Z">
            <w:r>
              <w:rPr>
                <w:rFonts w:hint="default" w:ascii="Times New Roman" w:hAnsi="Times New Roman" w:eastAsia="宋体" w:cs="Times New Roman"/>
                <w:rPrChange w:id="446" w:author="......" w:date="2024-03-26T00:51:47Z">
                  <w:rPr/>
                </w:rPrChange>
              </w:rPr>
              <w:fldChar w:fldCharType="separate"/>
            </w:r>
          </w:ins>
          <w:ins w:id="447" w:author="......" w:date="2024-03-26T00:49:56Z">
            <w:r>
              <w:rPr>
                <w:rFonts w:hint="default" w:ascii="Times New Roman" w:hAnsi="Times New Roman" w:eastAsia="宋体" w:cs="Times New Roman"/>
              </w:rPr>
              <w:t>2.2.6. 文档管理</w:t>
            </w:r>
          </w:ins>
          <w:ins w:id="448" w:author="......" w:date="2024-03-26T00:49:56Z">
            <w:r>
              <w:rPr>
                <w:rFonts w:hint="default" w:ascii="Times New Roman" w:hAnsi="Times New Roman" w:eastAsia="宋体" w:cs="Times New Roman"/>
                <w:rPrChange w:id="449" w:author="......" w:date="2024-03-26T00:51:47Z">
                  <w:rPr/>
                </w:rPrChange>
              </w:rPr>
              <w:tab/>
            </w:r>
          </w:ins>
          <w:ins w:id="450" w:author="......" w:date="2024-03-26T00:49:56Z">
            <w:r>
              <w:rPr>
                <w:rFonts w:hint="default" w:ascii="Times New Roman" w:hAnsi="Times New Roman" w:eastAsia="宋体" w:cs="Times New Roman"/>
                <w:rPrChange w:id="451" w:author="......" w:date="2024-03-26T00:51:47Z">
                  <w:rPr/>
                </w:rPrChange>
              </w:rPr>
              <w:fldChar w:fldCharType="begin"/>
            </w:r>
          </w:ins>
          <w:ins w:id="452" w:author="......" w:date="2024-03-26T00:49:56Z">
            <w:r>
              <w:rPr>
                <w:rFonts w:hint="default" w:ascii="Times New Roman" w:hAnsi="Times New Roman" w:eastAsia="宋体" w:cs="Times New Roman"/>
                <w:rPrChange w:id="453" w:author="......" w:date="2024-03-26T00:51:47Z">
                  <w:rPr/>
                </w:rPrChange>
              </w:rPr>
              <w:instrText xml:space="preserve"> PAGEREF _Toc3610 \h </w:instrText>
            </w:r>
          </w:ins>
          <w:ins w:id="454" w:author="......" w:date="2024-03-26T00:49:56Z">
            <w:r>
              <w:rPr>
                <w:rFonts w:hint="default" w:ascii="Times New Roman" w:hAnsi="Times New Roman" w:eastAsia="宋体" w:cs="Times New Roman"/>
                <w:rPrChange w:id="455" w:author="......" w:date="2024-03-26T00:51:47Z">
                  <w:rPr/>
                </w:rPrChange>
              </w:rPr>
              <w:fldChar w:fldCharType="separate"/>
            </w:r>
          </w:ins>
          <w:ins w:id="456" w:author="......" w:date="2024-03-26T15:51:50Z">
            <w:r>
              <w:rPr>
                <w:rFonts w:hint="default" w:ascii="Times New Roman" w:hAnsi="Times New Roman" w:eastAsia="宋体" w:cs="Times New Roman"/>
              </w:rPr>
              <w:t>5</w:t>
            </w:r>
          </w:ins>
          <w:ins w:id="457" w:author="......" w:date="2024-03-26T00:49:56Z">
            <w:r>
              <w:rPr>
                <w:rFonts w:hint="default" w:ascii="Times New Roman" w:hAnsi="Times New Roman" w:eastAsia="宋体" w:cs="Times New Roman"/>
                <w:rPrChange w:id="458" w:author="......" w:date="2024-03-26T00:51:47Z">
                  <w:rPr/>
                </w:rPrChange>
              </w:rPr>
              <w:fldChar w:fldCharType="end"/>
            </w:r>
          </w:ins>
          <w:ins w:id="459" w:author="......" w:date="2024-03-26T00:49:56Z">
            <w:r>
              <w:rPr>
                <w:rFonts w:hint="default" w:ascii="Times New Roman" w:hAnsi="Times New Roman" w:eastAsia="宋体" w:cs="Times New Roman"/>
                <w:rPrChange w:id="460" w:author="......" w:date="2024-03-26T00:51:47Z">
                  <w:rPr/>
                </w:rPrChange>
              </w:rPr>
              <w:fldChar w:fldCharType="end"/>
            </w:r>
          </w:ins>
        </w:p>
        <w:p>
          <w:pPr>
            <w:pStyle w:val="16"/>
            <w:tabs>
              <w:tab w:val="right" w:leader="dot" w:pos="8306"/>
            </w:tabs>
            <w:rPr>
              <w:ins w:id="461" w:author="......" w:date="2024-03-26T00:49:56Z"/>
              <w:rFonts w:hint="default" w:ascii="Times New Roman" w:hAnsi="Times New Roman" w:eastAsia="宋体" w:cs="Times New Roman"/>
              <w:rPrChange w:id="462" w:author="......" w:date="2024-03-26T00:51:47Z">
                <w:rPr>
                  <w:ins w:id="463" w:author="......" w:date="2024-03-26T00:49:56Z"/>
                </w:rPr>
              </w:rPrChange>
            </w:rPr>
          </w:pPr>
          <w:ins w:id="464" w:author="......" w:date="2024-03-26T00:49:56Z">
            <w:r>
              <w:rPr>
                <w:rFonts w:hint="default" w:ascii="Times New Roman" w:hAnsi="Times New Roman" w:eastAsia="宋体" w:cs="Times New Roman"/>
                <w:rPrChange w:id="465" w:author="......" w:date="2024-03-26T00:51:47Z">
                  <w:rPr/>
                </w:rPrChange>
              </w:rPr>
              <w:fldChar w:fldCharType="begin"/>
            </w:r>
          </w:ins>
          <w:ins w:id="466" w:author="......" w:date="2024-03-26T00:49:56Z">
            <w:r>
              <w:rPr>
                <w:rFonts w:hint="default" w:ascii="Times New Roman" w:hAnsi="Times New Roman" w:eastAsia="宋体" w:cs="Times New Roman"/>
                <w:rPrChange w:id="467" w:author="......" w:date="2024-03-26T00:51:47Z">
                  <w:rPr/>
                </w:rPrChange>
              </w:rPr>
              <w:instrText xml:space="preserve"> HYPERLINK \l _Toc8754 </w:instrText>
            </w:r>
          </w:ins>
          <w:ins w:id="468" w:author="......" w:date="2024-03-26T00:49:56Z">
            <w:r>
              <w:rPr>
                <w:rFonts w:hint="default" w:ascii="Times New Roman" w:hAnsi="Times New Roman" w:eastAsia="宋体" w:cs="Times New Roman"/>
                <w:rPrChange w:id="469" w:author="......" w:date="2024-03-26T00:51:47Z">
                  <w:rPr/>
                </w:rPrChange>
              </w:rPr>
              <w:fldChar w:fldCharType="separate"/>
            </w:r>
          </w:ins>
          <w:ins w:id="470" w:author="......" w:date="2024-03-26T00:49:56Z">
            <w:r>
              <w:rPr>
                <w:rFonts w:hint="default" w:ascii="Times New Roman" w:hAnsi="Times New Roman" w:eastAsia="宋体" w:cs="Times New Roman"/>
                <w:szCs w:val="28"/>
              </w:rPr>
              <w:t xml:space="preserve">2.3. </w:t>
            </w:r>
          </w:ins>
          <w:ins w:id="471" w:author="......" w:date="2024-03-26T00:49:56Z">
            <w:r>
              <w:rPr>
                <w:rFonts w:hint="default" w:ascii="Times New Roman" w:hAnsi="Times New Roman" w:eastAsia="宋体" w:cs="Times New Roman"/>
              </w:rPr>
              <w:t>用户特点</w:t>
            </w:r>
          </w:ins>
          <w:ins w:id="472" w:author="......" w:date="2024-03-26T00:49:56Z">
            <w:r>
              <w:rPr>
                <w:rFonts w:hint="default" w:ascii="Times New Roman" w:hAnsi="Times New Roman" w:eastAsia="宋体" w:cs="Times New Roman"/>
                <w:rPrChange w:id="473" w:author="......" w:date="2024-03-26T00:51:47Z">
                  <w:rPr/>
                </w:rPrChange>
              </w:rPr>
              <w:tab/>
            </w:r>
          </w:ins>
          <w:ins w:id="474" w:author="......" w:date="2024-03-26T00:49:56Z">
            <w:r>
              <w:rPr>
                <w:rFonts w:hint="default" w:ascii="Times New Roman" w:hAnsi="Times New Roman" w:eastAsia="宋体" w:cs="Times New Roman"/>
                <w:rPrChange w:id="475" w:author="......" w:date="2024-03-26T00:51:47Z">
                  <w:rPr/>
                </w:rPrChange>
              </w:rPr>
              <w:fldChar w:fldCharType="begin"/>
            </w:r>
          </w:ins>
          <w:ins w:id="476" w:author="......" w:date="2024-03-26T00:49:56Z">
            <w:r>
              <w:rPr>
                <w:rFonts w:hint="default" w:ascii="Times New Roman" w:hAnsi="Times New Roman" w:eastAsia="宋体" w:cs="Times New Roman"/>
                <w:rPrChange w:id="477" w:author="......" w:date="2024-03-26T00:51:47Z">
                  <w:rPr/>
                </w:rPrChange>
              </w:rPr>
              <w:instrText xml:space="preserve"> PAGEREF _Toc8754 \h </w:instrText>
            </w:r>
          </w:ins>
          <w:ins w:id="478" w:author="......" w:date="2024-03-26T00:49:56Z">
            <w:r>
              <w:rPr>
                <w:rFonts w:hint="default" w:ascii="Times New Roman" w:hAnsi="Times New Roman" w:eastAsia="宋体" w:cs="Times New Roman"/>
                <w:rPrChange w:id="479" w:author="......" w:date="2024-03-26T00:51:47Z">
                  <w:rPr/>
                </w:rPrChange>
              </w:rPr>
              <w:fldChar w:fldCharType="separate"/>
            </w:r>
          </w:ins>
          <w:ins w:id="480" w:author="......" w:date="2024-03-26T15:51:50Z">
            <w:r>
              <w:rPr>
                <w:rFonts w:hint="default" w:ascii="Times New Roman" w:hAnsi="Times New Roman" w:eastAsia="宋体" w:cs="Times New Roman"/>
              </w:rPr>
              <w:t>5</w:t>
            </w:r>
          </w:ins>
          <w:ins w:id="481" w:author="......" w:date="2024-03-26T00:49:56Z">
            <w:r>
              <w:rPr>
                <w:rFonts w:hint="default" w:ascii="Times New Roman" w:hAnsi="Times New Roman" w:eastAsia="宋体" w:cs="Times New Roman"/>
                <w:rPrChange w:id="482" w:author="......" w:date="2024-03-26T00:51:47Z">
                  <w:rPr/>
                </w:rPrChange>
              </w:rPr>
              <w:fldChar w:fldCharType="end"/>
            </w:r>
          </w:ins>
          <w:ins w:id="483" w:author="......" w:date="2024-03-26T00:49:56Z">
            <w:r>
              <w:rPr>
                <w:rFonts w:hint="default" w:ascii="Times New Roman" w:hAnsi="Times New Roman" w:eastAsia="宋体" w:cs="Times New Roman"/>
                <w:rPrChange w:id="484" w:author="......" w:date="2024-03-26T00:51:47Z">
                  <w:rPr/>
                </w:rPrChange>
              </w:rPr>
              <w:fldChar w:fldCharType="end"/>
            </w:r>
          </w:ins>
        </w:p>
        <w:p>
          <w:pPr>
            <w:pStyle w:val="12"/>
            <w:tabs>
              <w:tab w:val="right" w:leader="dot" w:pos="8306"/>
            </w:tabs>
            <w:rPr>
              <w:ins w:id="485" w:author="......" w:date="2024-03-26T00:49:56Z"/>
              <w:rFonts w:hint="default" w:ascii="Times New Roman" w:hAnsi="Times New Roman" w:eastAsia="宋体" w:cs="Times New Roman"/>
              <w:rPrChange w:id="486" w:author="......" w:date="2024-03-26T00:51:47Z">
                <w:rPr>
                  <w:ins w:id="487" w:author="......" w:date="2024-03-26T00:49:56Z"/>
                </w:rPr>
              </w:rPrChange>
            </w:rPr>
          </w:pPr>
          <w:ins w:id="488" w:author="......" w:date="2024-03-26T00:49:56Z">
            <w:r>
              <w:rPr>
                <w:rFonts w:hint="default" w:ascii="Times New Roman" w:hAnsi="Times New Roman" w:eastAsia="宋体" w:cs="Times New Roman"/>
                <w:rPrChange w:id="489" w:author="......" w:date="2024-03-26T00:51:47Z">
                  <w:rPr/>
                </w:rPrChange>
              </w:rPr>
              <w:fldChar w:fldCharType="begin"/>
            </w:r>
          </w:ins>
          <w:ins w:id="490" w:author="......" w:date="2024-03-26T00:49:56Z">
            <w:r>
              <w:rPr>
                <w:rFonts w:hint="default" w:ascii="Times New Roman" w:hAnsi="Times New Roman" w:eastAsia="宋体" w:cs="Times New Roman"/>
                <w:rPrChange w:id="491" w:author="......" w:date="2024-03-26T00:51:47Z">
                  <w:rPr/>
                </w:rPrChange>
              </w:rPr>
              <w:instrText xml:space="preserve"> HYPERLINK \l _Toc27810 </w:instrText>
            </w:r>
          </w:ins>
          <w:ins w:id="492" w:author="......" w:date="2024-03-26T00:49:56Z">
            <w:r>
              <w:rPr>
                <w:rFonts w:hint="default" w:ascii="Times New Roman" w:hAnsi="Times New Roman" w:eastAsia="宋体" w:cs="Times New Roman"/>
                <w:rPrChange w:id="493" w:author="......" w:date="2024-03-26T00:51:47Z">
                  <w:rPr/>
                </w:rPrChange>
              </w:rPr>
              <w:fldChar w:fldCharType="separate"/>
            </w:r>
          </w:ins>
          <w:ins w:id="494" w:author="......" w:date="2024-03-26T00:49:56Z">
            <w:r>
              <w:rPr>
                <w:rFonts w:hint="default" w:ascii="Times New Roman" w:hAnsi="Times New Roman" w:eastAsia="宋体" w:cs="Times New Roman"/>
                <w:szCs w:val="24"/>
              </w:rPr>
              <w:t>2.3.1. 基本属性</w:t>
            </w:r>
          </w:ins>
          <w:ins w:id="495" w:author="......" w:date="2024-03-26T00:49:56Z">
            <w:r>
              <w:rPr>
                <w:rFonts w:hint="default" w:ascii="Times New Roman" w:hAnsi="Times New Roman" w:eastAsia="宋体" w:cs="Times New Roman"/>
                <w:rPrChange w:id="496" w:author="......" w:date="2024-03-26T00:51:47Z">
                  <w:rPr/>
                </w:rPrChange>
              </w:rPr>
              <w:tab/>
            </w:r>
          </w:ins>
          <w:ins w:id="497" w:author="......" w:date="2024-03-26T00:49:56Z">
            <w:r>
              <w:rPr>
                <w:rFonts w:hint="default" w:ascii="Times New Roman" w:hAnsi="Times New Roman" w:eastAsia="宋体" w:cs="Times New Roman"/>
                <w:rPrChange w:id="498" w:author="......" w:date="2024-03-26T00:51:47Z">
                  <w:rPr/>
                </w:rPrChange>
              </w:rPr>
              <w:fldChar w:fldCharType="begin"/>
            </w:r>
          </w:ins>
          <w:ins w:id="499" w:author="......" w:date="2024-03-26T00:49:56Z">
            <w:r>
              <w:rPr>
                <w:rFonts w:hint="default" w:ascii="Times New Roman" w:hAnsi="Times New Roman" w:eastAsia="宋体" w:cs="Times New Roman"/>
                <w:rPrChange w:id="500" w:author="......" w:date="2024-03-26T00:51:47Z">
                  <w:rPr/>
                </w:rPrChange>
              </w:rPr>
              <w:instrText xml:space="preserve"> PAGEREF _Toc27810 \h </w:instrText>
            </w:r>
          </w:ins>
          <w:ins w:id="501" w:author="......" w:date="2024-03-26T00:49:56Z">
            <w:r>
              <w:rPr>
                <w:rFonts w:hint="default" w:ascii="Times New Roman" w:hAnsi="Times New Roman" w:eastAsia="宋体" w:cs="Times New Roman"/>
                <w:rPrChange w:id="502" w:author="......" w:date="2024-03-26T00:51:47Z">
                  <w:rPr/>
                </w:rPrChange>
              </w:rPr>
              <w:fldChar w:fldCharType="separate"/>
            </w:r>
          </w:ins>
          <w:ins w:id="503" w:author="......" w:date="2024-03-26T15:51:50Z">
            <w:r>
              <w:rPr>
                <w:rFonts w:hint="default" w:ascii="Times New Roman" w:hAnsi="Times New Roman" w:eastAsia="宋体" w:cs="Times New Roman"/>
              </w:rPr>
              <w:t>5</w:t>
            </w:r>
          </w:ins>
          <w:ins w:id="504" w:author="......" w:date="2024-03-26T00:49:56Z">
            <w:r>
              <w:rPr>
                <w:rFonts w:hint="default" w:ascii="Times New Roman" w:hAnsi="Times New Roman" w:eastAsia="宋体" w:cs="Times New Roman"/>
                <w:rPrChange w:id="505" w:author="......" w:date="2024-03-26T00:51:47Z">
                  <w:rPr/>
                </w:rPrChange>
              </w:rPr>
              <w:fldChar w:fldCharType="end"/>
            </w:r>
          </w:ins>
          <w:ins w:id="506" w:author="......" w:date="2024-03-26T00:49:56Z">
            <w:r>
              <w:rPr>
                <w:rFonts w:hint="default" w:ascii="Times New Roman" w:hAnsi="Times New Roman" w:eastAsia="宋体" w:cs="Times New Roman"/>
                <w:rPrChange w:id="507" w:author="......" w:date="2024-03-26T00:51:47Z">
                  <w:rPr/>
                </w:rPrChange>
              </w:rPr>
              <w:fldChar w:fldCharType="end"/>
            </w:r>
          </w:ins>
        </w:p>
        <w:p>
          <w:pPr>
            <w:pStyle w:val="12"/>
            <w:tabs>
              <w:tab w:val="right" w:leader="dot" w:pos="8306"/>
            </w:tabs>
            <w:rPr>
              <w:ins w:id="508" w:author="......" w:date="2024-03-26T00:49:56Z"/>
              <w:rFonts w:hint="default" w:ascii="Times New Roman" w:hAnsi="Times New Roman" w:eastAsia="宋体" w:cs="Times New Roman"/>
              <w:rPrChange w:id="509" w:author="......" w:date="2024-03-26T00:51:47Z">
                <w:rPr>
                  <w:ins w:id="510" w:author="......" w:date="2024-03-26T00:49:56Z"/>
                </w:rPr>
              </w:rPrChange>
            </w:rPr>
          </w:pPr>
          <w:ins w:id="511" w:author="......" w:date="2024-03-26T00:49:56Z">
            <w:r>
              <w:rPr>
                <w:rFonts w:hint="default" w:ascii="Times New Roman" w:hAnsi="Times New Roman" w:eastAsia="宋体" w:cs="Times New Roman"/>
                <w:rPrChange w:id="512" w:author="......" w:date="2024-03-26T00:51:47Z">
                  <w:rPr/>
                </w:rPrChange>
              </w:rPr>
              <w:fldChar w:fldCharType="begin"/>
            </w:r>
          </w:ins>
          <w:ins w:id="513" w:author="......" w:date="2024-03-26T00:49:56Z">
            <w:r>
              <w:rPr>
                <w:rFonts w:hint="default" w:ascii="Times New Roman" w:hAnsi="Times New Roman" w:eastAsia="宋体" w:cs="Times New Roman"/>
                <w:rPrChange w:id="514" w:author="......" w:date="2024-03-26T00:51:47Z">
                  <w:rPr/>
                </w:rPrChange>
              </w:rPr>
              <w:instrText xml:space="preserve"> HYPERLINK \l _Toc15509 </w:instrText>
            </w:r>
          </w:ins>
          <w:ins w:id="515" w:author="......" w:date="2024-03-26T00:49:56Z">
            <w:r>
              <w:rPr>
                <w:rFonts w:hint="default" w:ascii="Times New Roman" w:hAnsi="Times New Roman" w:eastAsia="宋体" w:cs="Times New Roman"/>
                <w:rPrChange w:id="516" w:author="......" w:date="2024-03-26T00:51:47Z">
                  <w:rPr/>
                </w:rPrChange>
              </w:rPr>
              <w:fldChar w:fldCharType="separate"/>
            </w:r>
          </w:ins>
          <w:ins w:id="517" w:author="......" w:date="2024-03-26T00:49:56Z">
            <w:r>
              <w:rPr>
                <w:rFonts w:hint="default" w:ascii="Times New Roman" w:hAnsi="Times New Roman" w:eastAsia="宋体" w:cs="Times New Roman"/>
                <w:szCs w:val="24"/>
              </w:rPr>
              <w:t>2.3.2. 用户需求</w:t>
            </w:r>
          </w:ins>
          <w:ins w:id="518" w:author="......" w:date="2024-03-26T00:49:56Z">
            <w:r>
              <w:rPr>
                <w:rFonts w:hint="default" w:ascii="Times New Roman" w:hAnsi="Times New Roman" w:eastAsia="宋体" w:cs="Times New Roman"/>
                <w:rPrChange w:id="519" w:author="......" w:date="2024-03-26T00:51:47Z">
                  <w:rPr/>
                </w:rPrChange>
              </w:rPr>
              <w:tab/>
            </w:r>
          </w:ins>
          <w:ins w:id="520" w:author="......" w:date="2024-03-26T00:49:56Z">
            <w:r>
              <w:rPr>
                <w:rFonts w:hint="default" w:ascii="Times New Roman" w:hAnsi="Times New Roman" w:eastAsia="宋体" w:cs="Times New Roman"/>
                <w:rPrChange w:id="521" w:author="......" w:date="2024-03-26T00:51:47Z">
                  <w:rPr/>
                </w:rPrChange>
              </w:rPr>
              <w:fldChar w:fldCharType="begin"/>
            </w:r>
          </w:ins>
          <w:ins w:id="522" w:author="......" w:date="2024-03-26T00:49:56Z">
            <w:r>
              <w:rPr>
                <w:rFonts w:hint="default" w:ascii="Times New Roman" w:hAnsi="Times New Roman" w:eastAsia="宋体" w:cs="Times New Roman"/>
                <w:rPrChange w:id="523" w:author="......" w:date="2024-03-26T00:51:47Z">
                  <w:rPr/>
                </w:rPrChange>
              </w:rPr>
              <w:instrText xml:space="preserve"> PAGEREF _Toc15509 \h </w:instrText>
            </w:r>
          </w:ins>
          <w:ins w:id="524" w:author="......" w:date="2024-03-26T00:49:56Z">
            <w:r>
              <w:rPr>
                <w:rFonts w:hint="default" w:ascii="Times New Roman" w:hAnsi="Times New Roman" w:eastAsia="宋体" w:cs="Times New Roman"/>
                <w:rPrChange w:id="525" w:author="......" w:date="2024-03-26T00:51:47Z">
                  <w:rPr/>
                </w:rPrChange>
              </w:rPr>
              <w:fldChar w:fldCharType="separate"/>
            </w:r>
          </w:ins>
          <w:ins w:id="526" w:author="......" w:date="2024-03-26T15:51:50Z">
            <w:r>
              <w:rPr>
                <w:rFonts w:hint="default" w:ascii="Times New Roman" w:hAnsi="Times New Roman" w:eastAsia="宋体" w:cs="Times New Roman"/>
              </w:rPr>
              <w:t>5</w:t>
            </w:r>
          </w:ins>
          <w:ins w:id="527" w:author="......" w:date="2024-03-26T00:49:56Z">
            <w:r>
              <w:rPr>
                <w:rFonts w:hint="default" w:ascii="Times New Roman" w:hAnsi="Times New Roman" w:eastAsia="宋体" w:cs="Times New Roman"/>
                <w:rPrChange w:id="528" w:author="......" w:date="2024-03-26T00:51:47Z">
                  <w:rPr/>
                </w:rPrChange>
              </w:rPr>
              <w:fldChar w:fldCharType="end"/>
            </w:r>
          </w:ins>
          <w:ins w:id="529" w:author="......" w:date="2024-03-26T00:49:56Z">
            <w:r>
              <w:rPr>
                <w:rFonts w:hint="default" w:ascii="Times New Roman" w:hAnsi="Times New Roman" w:eastAsia="宋体" w:cs="Times New Roman"/>
                <w:rPrChange w:id="530" w:author="......" w:date="2024-03-26T00:51:47Z">
                  <w:rPr/>
                </w:rPrChange>
              </w:rPr>
              <w:fldChar w:fldCharType="end"/>
            </w:r>
          </w:ins>
        </w:p>
        <w:p>
          <w:pPr>
            <w:pStyle w:val="16"/>
            <w:tabs>
              <w:tab w:val="right" w:leader="dot" w:pos="8306"/>
            </w:tabs>
            <w:rPr>
              <w:ins w:id="531" w:author="......" w:date="2024-03-26T00:49:56Z"/>
              <w:rFonts w:hint="default" w:ascii="Times New Roman" w:hAnsi="Times New Roman" w:eastAsia="宋体" w:cs="Times New Roman"/>
              <w:rPrChange w:id="532" w:author="......" w:date="2024-03-26T00:51:47Z">
                <w:rPr>
                  <w:ins w:id="533" w:author="......" w:date="2024-03-26T00:49:56Z"/>
                </w:rPr>
              </w:rPrChange>
            </w:rPr>
          </w:pPr>
          <w:ins w:id="534" w:author="......" w:date="2024-03-26T00:49:56Z">
            <w:r>
              <w:rPr>
                <w:rFonts w:hint="default" w:ascii="Times New Roman" w:hAnsi="Times New Roman" w:eastAsia="宋体" w:cs="Times New Roman"/>
                <w:rPrChange w:id="535" w:author="......" w:date="2024-03-26T00:51:47Z">
                  <w:rPr/>
                </w:rPrChange>
              </w:rPr>
              <w:fldChar w:fldCharType="begin"/>
            </w:r>
          </w:ins>
          <w:ins w:id="536" w:author="......" w:date="2024-03-26T00:49:56Z">
            <w:r>
              <w:rPr>
                <w:rFonts w:hint="default" w:ascii="Times New Roman" w:hAnsi="Times New Roman" w:eastAsia="宋体" w:cs="Times New Roman"/>
                <w:rPrChange w:id="537" w:author="......" w:date="2024-03-26T00:51:47Z">
                  <w:rPr/>
                </w:rPrChange>
              </w:rPr>
              <w:instrText xml:space="preserve"> HYPERLINK \l _Toc13480 </w:instrText>
            </w:r>
          </w:ins>
          <w:ins w:id="538" w:author="......" w:date="2024-03-26T00:49:56Z">
            <w:r>
              <w:rPr>
                <w:rFonts w:hint="default" w:ascii="Times New Roman" w:hAnsi="Times New Roman" w:eastAsia="宋体" w:cs="Times New Roman"/>
                <w:rPrChange w:id="539" w:author="......" w:date="2024-03-26T00:51:47Z">
                  <w:rPr/>
                </w:rPrChange>
              </w:rPr>
              <w:fldChar w:fldCharType="separate"/>
            </w:r>
          </w:ins>
          <w:ins w:id="540" w:author="......" w:date="2024-03-26T00:49:56Z">
            <w:r>
              <w:rPr>
                <w:rFonts w:hint="default" w:ascii="Times New Roman" w:hAnsi="Times New Roman" w:eastAsia="宋体" w:cs="Times New Roman"/>
                <w:szCs w:val="28"/>
              </w:rPr>
              <w:t xml:space="preserve">2.4. </w:t>
            </w:r>
          </w:ins>
          <w:ins w:id="541" w:author="......" w:date="2024-03-26T00:49:56Z">
            <w:r>
              <w:rPr>
                <w:rFonts w:hint="default" w:ascii="Times New Roman" w:hAnsi="Times New Roman" w:eastAsia="宋体" w:cs="Times New Roman"/>
              </w:rPr>
              <w:t>约束</w:t>
            </w:r>
          </w:ins>
          <w:ins w:id="542" w:author="......" w:date="2024-03-26T00:49:56Z">
            <w:r>
              <w:rPr>
                <w:rFonts w:hint="default" w:ascii="Times New Roman" w:hAnsi="Times New Roman" w:eastAsia="宋体" w:cs="Times New Roman"/>
                <w:rPrChange w:id="543" w:author="......" w:date="2024-03-26T00:51:47Z">
                  <w:rPr/>
                </w:rPrChange>
              </w:rPr>
              <w:tab/>
            </w:r>
          </w:ins>
          <w:ins w:id="544" w:author="......" w:date="2024-03-26T00:49:56Z">
            <w:r>
              <w:rPr>
                <w:rFonts w:hint="default" w:ascii="Times New Roman" w:hAnsi="Times New Roman" w:eastAsia="宋体" w:cs="Times New Roman"/>
                <w:rPrChange w:id="545" w:author="......" w:date="2024-03-26T00:51:47Z">
                  <w:rPr/>
                </w:rPrChange>
              </w:rPr>
              <w:fldChar w:fldCharType="begin"/>
            </w:r>
          </w:ins>
          <w:ins w:id="546" w:author="......" w:date="2024-03-26T00:49:56Z">
            <w:r>
              <w:rPr>
                <w:rFonts w:hint="default" w:ascii="Times New Roman" w:hAnsi="Times New Roman" w:eastAsia="宋体" w:cs="Times New Roman"/>
                <w:rPrChange w:id="547" w:author="......" w:date="2024-03-26T00:51:47Z">
                  <w:rPr/>
                </w:rPrChange>
              </w:rPr>
              <w:instrText xml:space="preserve"> PAGEREF _Toc13480 \h </w:instrText>
            </w:r>
          </w:ins>
          <w:ins w:id="548" w:author="......" w:date="2024-03-26T00:49:56Z">
            <w:r>
              <w:rPr>
                <w:rFonts w:hint="default" w:ascii="Times New Roman" w:hAnsi="Times New Roman" w:eastAsia="宋体" w:cs="Times New Roman"/>
                <w:rPrChange w:id="549" w:author="......" w:date="2024-03-26T00:51:47Z">
                  <w:rPr/>
                </w:rPrChange>
              </w:rPr>
              <w:fldChar w:fldCharType="separate"/>
            </w:r>
          </w:ins>
          <w:ins w:id="550" w:author="......" w:date="2024-03-26T15:51:50Z">
            <w:r>
              <w:rPr>
                <w:rFonts w:hint="default" w:ascii="Times New Roman" w:hAnsi="Times New Roman" w:eastAsia="宋体" w:cs="Times New Roman"/>
              </w:rPr>
              <w:t>5</w:t>
            </w:r>
          </w:ins>
          <w:ins w:id="551" w:author="......" w:date="2024-03-26T00:49:56Z">
            <w:r>
              <w:rPr>
                <w:rFonts w:hint="default" w:ascii="Times New Roman" w:hAnsi="Times New Roman" w:eastAsia="宋体" w:cs="Times New Roman"/>
                <w:rPrChange w:id="552" w:author="......" w:date="2024-03-26T00:51:47Z">
                  <w:rPr/>
                </w:rPrChange>
              </w:rPr>
              <w:fldChar w:fldCharType="end"/>
            </w:r>
          </w:ins>
          <w:ins w:id="553" w:author="......" w:date="2024-03-26T00:49:56Z">
            <w:r>
              <w:rPr>
                <w:rFonts w:hint="default" w:ascii="Times New Roman" w:hAnsi="Times New Roman" w:eastAsia="宋体" w:cs="Times New Roman"/>
                <w:rPrChange w:id="554" w:author="......" w:date="2024-03-26T00:51:47Z">
                  <w:rPr/>
                </w:rPrChange>
              </w:rPr>
              <w:fldChar w:fldCharType="end"/>
            </w:r>
          </w:ins>
        </w:p>
        <w:p>
          <w:pPr>
            <w:pStyle w:val="16"/>
            <w:tabs>
              <w:tab w:val="right" w:leader="dot" w:pos="8306"/>
            </w:tabs>
            <w:rPr>
              <w:ins w:id="555" w:author="......" w:date="2024-03-26T00:49:56Z"/>
              <w:rFonts w:hint="default" w:ascii="Times New Roman" w:hAnsi="Times New Roman" w:eastAsia="宋体" w:cs="Times New Roman"/>
              <w:rPrChange w:id="556" w:author="......" w:date="2024-03-26T00:51:47Z">
                <w:rPr>
                  <w:ins w:id="557" w:author="......" w:date="2024-03-26T00:49:56Z"/>
                </w:rPr>
              </w:rPrChange>
            </w:rPr>
          </w:pPr>
          <w:ins w:id="558" w:author="......" w:date="2024-03-26T00:49:56Z">
            <w:r>
              <w:rPr>
                <w:rFonts w:hint="default" w:ascii="Times New Roman" w:hAnsi="Times New Roman" w:eastAsia="宋体" w:cs="Times New Roman"/>
                <w:rPrChange w:id="559" w:author="......" w:date="2024-03-26T00:51:47Z">
                  <w:rPr/>
                </w:rPrChange>
              </w:rPr>
              <w:fldChar w:fldCharType="begin"/>
            </w:r>
          </w:ins>
          <w:ins w:id="560" w:author="......" w:date="2024-03-26T00:49:56Z">
            <w:r>
              <w:rPr>
                <w:rFonts w:hint="default" w:ascii="Times New Roman" w:hAnsi="Times New Roman" w:eastAsia="宋体" w:cs="Times New Roman"/>
                <w:rPrChange w:id="561" w:author="......" w:date="2024-03-26T00:51:47Z">
                  <w:rPr/>
                </w:rPrChange>
              </w:rPr>
              <w:instrText xml:space="preserve"> HYPERLINK \l _Toc29598 </w:instrText>
            </w:r>
          </w:ins>
          <w:ins w:id="562" w:author="......" w:date="2024-03-26T00:49:56Z">
            <w:r>
              <w:rPr>
                <w:rFonts w:hint="default" w:ascii="Times New Roman" w:hAnsi="Times New Roman" w:eastAsia="宋体" w:cs="Times New Roman"/>
                <w:rPrChange w:id="563" w:author="......" w:date="2024-03-26T00:51:47Z">
                  <w:rPr/>
                </w:rPrChange>
              </w:rPr>
              <w:fldChar w:fldCharType="separate"/>
            </w:r>
          </w:ins>
          <w:ins w:id="564" w:author="......" w:date="2024-03-26T00:49:56Z">
            <w:r>
              <w:rPr>
                <w:rFonts w:hint="default" w:ascii="Times New Roman" w:hAnsi="Times New Roman" w:eastAsia="宋体" w:cs="Times New Roman"/>
                <w:szCs w:val="28"/>
              </w:rPr>
              <w:t xml:space="preserve">2.5. </w:t>
            </w:r>
          </w:ins>
          <w:ins w:id="565" w:author="......" w:date="2024-03-26T00:49:56Z">
            <w:r>
              <w:rPr>
                <w:rFonts w:hint="default" w:ascii="Times New Roman" w:hAnsi="Times New Roman" w:eastAsia="宋体" w:cs="Times New Roman"/>
              </w:rPr>
              <w:t>假设和依赖关系</w:t>
            </w:r>
          </w:ins>
          <w:ins w:id="566" w:author="......" w:date="2024-03-26T00:49:56Z">
            <w:r>
              <w:rPr>
                <w:rFonts w:hint="default" w:ascii="Times New Roman" w:hAnsi="Times New Roman" w:eastAsia="宋体" w:cs="Times New Roman"/>
                <w:rPrChange w:id="567" w:author="......" w:date="2024-03-26T00:51:47Z">
                  <w:rPr/>
                </w:rPrChange>
              </w:rPr>
              <w:tab/>
            </w:r>
          </w:ins>
          <w:ins w:id="568" w:author="......" w:date="2024-03-26T00:49:56Z">
            <w:r>
              <w:rPr>
                <w:rFonts w:hint="default" w:ascii="Times New Roman" w:hAnsi="Times New Roman" w:eastAsia="宋体" w:cs="Times New Roman"/>
                <w:rPrChange w:id="569" w:author="......" w:date="2024-03-26T00:51:47Z">
                  <w:rPr/>
                </w:rPrChange>
              </w:rPr>
              <w:fldChar w:fldCharType="begin"/>
            </w:r>
          </w:ins>
          <w:ins w:id="570" w:author="......" w:date="2024-03-26T00:49:56Z">
            <w:r>
              <w:rPr>
                <w:rFonts w:hint="default" w:ascii="Times New Roman" w:hAnsi="Times New Roman" w:eastAsia="宋体" w:cs="Times New Roman"/>
                <w:rPrChange w:id="571" w:author="......" w:date="2024-03-26T00:51:47Z">
                  <w:rPr/>
                </w:rPrChange>
              </w:rPr>
              <w:instrText xml:space="preserve"> PAGEREF _Toc29598 \h </w:instrText>
            </w:r>
          </w:ins>
          <w:ins w:id="572" w:author="......" w:date="2024-03-26T00:49:56Z">
            <w:r>
              <w:rPr>
                <w:rFonts w:hint="default" w:ascii="Times New Roman" w:hAnsi="Times New Roman" w:eastAsia="宋体" w:cs="Times New Roman"/>
                <w:rPrChange w:id="573" w:author="......" w:date="2024-03-26T00:51:47Z">
                  <w:rPr/>
                </w:rPrChange>
              </w:rPr>
              <w:fldChar w:fldCharType="separate"/>
            </w:r>
          </w:ins>
          <w:ins w:id="574" w:author="......" w:date="2024-03-26T15:51:50Z">
            <w:r>
              <w:rPr>
                <w:rFonts w:hint="default" w:ascii="Times New Roman" w:hAnsi="Times New Roman" w:eastAsia="宋体" w:cs="Times New Roman"/>
              </w:rPr>
              <w:t>5</w:t>
            </w:r>
          </w:ins>
          <w:ins w:id="575" w:author="......" w:date="2024-03-26T00:49:56Z">
            <w:r>
              <w:rPr>
                <w:rFonts w:hint="default" w:ascii="Times New Roman" w:hAnsi="Times New Roman" w:eastAsia="宋体" w:cs="Times New Roman"/>
                <w:rPrChange w:id="576" w:author="......" w:date="2024-03-26T00:51:47Z">
                  <w:rPr/>
                </w:rPrChange>
              </w:rPr>
              <w:fldChar w:fldCharType="end"/>
            </w:r>
          </w:ins>
          <w:ins w:id="577" w:author="......" w:date="2024-03-26T00:49:56Z">
            <w:r>
              <w:rPr>
                <w:rFonts w:hint="default" w:ascii="Times New Roman" w:hAnsi="Times New Roman" w:eastAsia="宋体" w:cs="Times New Roman"/>
                <w:rPrChange w:id="578" w:author="......" w:date="2024-03-26T00:51:47Z">
                  <w:rPr/>
                </w:rPrChange>
              </w:rPr>
              <w:fldChar w:fldCharType="end"/>
            </w:r>
          </w:ins>
        </w:p>
        <w:p>
          <w:pPr>
            <w:pStyle w:val="12"/>
            <w:tabs>
              <w:tab w:val="right" w:leader="dot" w:pos="8306"/>
            </w:tabs>
            <w:rPr>
              <w:ins w:id="579" w:author="......" w:date="2024-03-26T00:49:56Z"/>
              <w:rFonts w:hint="default" w:ascii="Times New Roman" w:hAnsi="Times New Roman" w:eastAsia="宋体" w:cs="Times New Roman"/>
              <w:rPrChange w:id="580" w:author="......" w:date="2024-03-26T00:51:47Z">
                <w:rPr>
                  <w:ins w:id="581" w:author="......" w:date="2024-03-26T00:49:56Z"/>
                </w:rPr>
              </w:rPrChange>
            </w:rPr>
          </w:pPr>
          <w:ins w:id="582" w:author="......" w:date="2024-03-26T00:49:56Z">
            <w:r>
              <w:rPr>
                <w:rFonts w:hint="default" w:ascii="Times New Roman" w:hAnsi="Times New Roman" w:eastAsia="宋体" w:cs="Times New Roman"/>
                <w:rPrChange w:id="583" w:author="......" w:date="2024-03-26T00:51:47Z">
                  <w:rPr/>
                </w:rPrChange>
              </w:rPr>
              <w:fldChar w:fldCharType="begin"/>
            </w:r>
          </w:ins>
          <w:ins w:id="584" w:author="......" w:date="2024-03-26T00:49:56Z">
            <w:r>
              <w:rPr>
                <w:rFonts w:hint="default" w:ascii="Times New Roman" w:hAnsi="Times New Roman" w:eastAsia="宋体" w:cs="Times New Roman"/>
                <w:rPrChange w:id="585" w:author="......" w:date="2024-03-26T00:51:47Z">
                  <w:rPr/>
                </w:rPrChange>
              </w:rPr>
              <w:instrText xml:space="preserve"> HYPERLINK \l _Toc25695 </w:instrText>
            </w:r>
          </w:ins>
          <w:ins w:id="586" w:author="......" w:date="2024-03-26T00:49:56Z">
            <w:r>
              <w:rPr>
                <w:rFonts w:hint="default" w:ascii="Times New Roman" w:hAnsi="Times New Roman" w:eastAsia="宋体" w:cs="Times New Roman"/>
                <w:rPrChange w:id="587" w:author="......" w:date="2024-03-26T00:51:47Z">
                  <w:rPr/>
                </w:rPrChange>
              </w:rPr>
              <w:fldChar w:fldCharType="separate"/>
            </w:r>
          </w:ins>
          <w:ins w:id="588" w:author="......" w:date="2024-03-26T00:49:56Z">
            <w:r>
              <w:rPr>
                <w:rFonts w:hint="default" w:ascii="Times New Roman" w:hAnsi="Times New Roman" w:eastAsia="宋体" w:cs="Times New Roman"/>
                <w:szCs w:val="24"/>
                <w:lang w:val="en-US" w:eastAsia="zh-CN"/>
              </w:rPr>
              <w:t>2.5.1. 假设</w:t>
            </w:r>
          </w:ins>
          <w:ins w:id="589" w:author="......" w:date="2024-03-26T00:49:56Z">
            <w:r>
              <w:rPr>
                <w:rFonts w:hint="default" w:ascii="Times New Roman" w:hAnsi="Times New Roman" w:eastAsia="宋体" w:cs="Times New Roman"/>
                <w:rPrChange w:id="590" w:author="......" w:date="2024-03-26T00:51:47Z">
                  <w:rPr/>
                </w:rPrChange>
              </w:rPr>
              <w:tab/>
            </w:r>
          </w:ins>
          <w:ins w:id="591" w:author="......" w:date="2024-03-26T00:49:56Z">
            <w:r>
              <w:rPr>
                <w:rFonts w:hint="default" w:ascii="Times New Roman" w:hAnsi="Times New Roman" w:eastAsia="宋体" w:cs="Times New Roman"/>
                <w:rPrChange w:id="592" w:author="......" w:date="2024-03-26T00:51:47Z">
                  <w:rPr/>
                </w:rPrChange>
              </w:rPr>
              <w:fldChar w:fldCharType="begin"/>
            </w:r>
          </w:ins>
          <w:ins w:id="593" w:author="......" w:date="2024-03-26T00:49:56Z">
            <w:r>
              <w:rPr>
                <w:rFonts w:hint="default" w:ascii="Times New Roman" w:hAnsi="Times New Roman" w:eastAsia="宋体" w:cs="Times New Roman"/>
                <w:rPrChange w:id="594" w:author="......" w:date="2024-03-26T00:51:47Z">
                  <w:rPr/>
                </w:rPrChange>
              </w:rPr>
              <w:instrText xml:space="preserve"> PAGEREF _Toc25695 \h </w:instrText>
            </w:r>
          </w:ins>
          <w:ins w:id="595" w:author="......" w:date="2024-03-26T00:49:56Z">
            <w:r>
              <w:rPr>
                <w:rFonts w:hint="default" w:ascii="Times New Roman" w:hAnsi="Times New Roman" w:eastAsia="宋体" w:cs="Times New Roman"/>
                <w:rPrChange w:id="596" w:author="......" w:date="2024-03-26T00:51:47Z">
                  <w:rPr/>
                </w:rPrChange>
              </w:rPr>
              <w:fldChar w:fldCharType="separate"/>
            </w:r>
          </w:ins>
          <w:ins w:id="597" w:author="......" w:date="2024-03-26T15:51:50Z">
            <w:r>
              <w:rPr>
                <w:rFonts w:hint="default" w:ascii="Times New Roman" w:hAnsi="Times New Roman" w:eastAsia="宋体" w:cs="Times New Roman"/>
              </w:rPr>
              <w:t>5</w:t>
            </w:r>
          </w:ins>
          <w:ins w:id="598" w:author="......" w:date="2024-03-26T00:49:56Z">
            <w:r>
              <w:rPr>
                <w:rFonts w:hint="default" w:ascii="Times New Roman" w:hAnsi="Times New Roman" w:eastAsia="宋体" w:cs="Times New Roman"/>
                <w:rPrChange w:id="599" w:author="......" w:date="2024-03-26T00:51:47Z">
                  <w:rPr/>
                </w:rPrChange>
              </w:rPr>
              <w:fldChar w:fldCharType="end"/>
            </w:r>
          </w:ins>
          <w:ins w:id="600" w:author="......" w:date="2024-03-26T00:49:56Z">
            <w:r>
              <w:rPr>
                <w:rFonts w:hint="default" w:ascii="Times New Roman" w:hAnsi="Times New Roman" w:eastAsia="宋体" w:cs="Times New Roman"/>
                <w:rPrChange w:id="601" w:author="......" w:date="2024-03-26T00:51:47Z">
                  <w:rPr/>
                </w:rPrChange>
              </w:rPr>
              <w:fldChar w:fldCharType="end"/>
            </w:r>
          </w:ins>
        </w:p>
        <w:p>
          <w:pPr>
            <w:pStyle w:val="12"/>
            <w:tabs>
              <w:tab w:val="right" w:leader="dot" w:pos="8306"/>
            </w:tabs>
            <w:rPr>
              <w:ins w:id="602" w:author="......" w:date="2024-03-26T00:49:56Z"/>
              <w:rFonts w:hint="default" w:ascii="Times New Roman" w:hAnsi="Times New Roman" w:eastAsia="宋体" w:cs="Times New Roman"/>
              <w:rPrChange w:id="603" w:author="......" w:date="2024-03-26T00:51:47Z">
                <w:rPr>
                  <w:ins w:id="604" w:author="......" w:date="2024-03-26T00:49:56Z"/>
                </w:rPr>
              </w:rPrChange>
            </w:rPr>
          </w:pPr>
          <w:ins w:id="605" w:author="......" w:date="2024-03-26T00:49:56Z">
            <w:r>
              <w:rPr>
                <w:rFonts w:hint="default" w:ascii="Times New Roman" w:hAnsi="Times New Roman" w:eastAsia="宋体" w:cs="Times New Roman"/>
                <w:rPrChange w:id="606" w:author="......" w:date="2024-03-26T00:51:47Z">
                  <w:rPr/>
                </w:rPrChange>
              </w:rPr>
              <w:fldChar w:fldCharType="begin"/>
            </w:r>
          </w:ins>
          <w:ins w:id="607" w:author="......" w:date="2024-03-26T00:49:56Z">
            <w:r>
              <w:rPr>
                <w:rFonts w:hint="default" w:ascii="Times New Roman" w:hAnsi="Times New Roman" w:eastAsia="宋体" w:cs="Times New Roman"/>
                <w:rPrChange w:id="608" w:author="......" w:date="2024-03-26T00:51:47Z">
                  <w:rPr/>
                </w:rPrChange>
              </w:rPr>
              <w:instrText xml:space="preserve"> HYPERLINK \l _Toc24483 </w:instrText>
            </w:r>
          </w:ins>
          <w:ins w:id="609" w:author="......" w:date="2024-03-26T00:49:56Z">
            <w:r>
              <w:rPr>
                <w:rFonts w:hint="default" w:ascii="Times New Roman" w:hAnsi="Times New Roman" w:eastAsia="宋体" w:cs="Times New Roman"/>
                <w:rPrChange w:id="610" w:author="......" w:date="2024-03-26T00:51:47Z">
                  <w:rPr/>
                </w:rPrChange>
              </w:rPr>
              <w:fldChar w:fldCharType="separate"/>
            </w:r>
          </w:ins>
          <w:ins w:id="611" w:author="......" w:date="2024-03-26T00:49:56Z">
            <w:r>
              <w:rPr>
                <w:rFonts w:hint="default" w:ascii="Times New Roman" w:hAnsi="Times New Roman" w:eastAsia="宋体" w:cs="Times New Roman"/>
                <w:szCs w:val="24"/>
                <w:lang w:val="en-US" w:eastAsia="zh-CN"/>
              </w:rPr>
              <w:t>2.5.2. 依赖关系</w:t>
            </w:r>
          </w:ins>
          <w:ins w:id="612" w:author="......" w:date="2024-03-26T00:49:56Z">
            <w:r>
              <w:rPr>
                <w:rFonts w:hint="default" w:ascii="Times New Roman" w:hAnsi="Times New Roman" w:eastAsia="宋体" w:cs="Times New Roman"/>
                <w:rPrChange w:id="613" w:author="......" w:date="2024-03-26T00:51:47Z">
                  <w:rPr/>
                </w:rPrChange>
              </w:rPr>
              <w:tab/>
            </w:r>
          </w:ins>
          <w:ins w:id="614" w:author="......" w:date="2024-03-26T00:49:56Z">
            <w:r>
              <w:rPr>
                <w:rFonts w:hint="default" w:ascii="Times New Roman" w:hAnsi="Times New Roman" w:eastAsia="宋体" w:cs="Times New Roman"/>
                <w:rPrChange w:id="615" w:author="......" w:date="2024-03-26T00:51:47Z">
                  <w:rPr/>
                </w:rPrChange>
              </w:rPr>
              <w:fldChar w:fldCharType="begin"/>
            </w:r>
          </w:ins>
          <w:ins w:id="616" w:author="......" w:date="2024-03-26T00:49:56Z">
            <w:r>
              <w:rPr>
                <w:rFonts w:hint="default" w:ascii="Times New Roman" w:hAnsi="Times New Roman" w:eastAsia="宋体" w:cs="Times New Roman"/>
                <w:rPrChange w:id="617" w:author="......" w:date="2024-03-26T00:51:47Z">
                  <w:rPr/>
                </w:rPrChange>
              </w:rPr>
              <w:instrText xml:space="preserve"> PAGEREF _Toc24483 \h </w:instrText>
            </w:r>
          </w:ins>
          <w:ins w:id="618" w:author="......" w:date="2024-03-26T00:49:56Z">
            <w:r>
              <w:rPr>
                <w:rFonts w:hint="default" w:ascii="Times New Roman" w:hAnsi="Times New Roman" w:eastAsia="宋体" w:cs="Times New Roman"/>
                <w:rPrChange w:id="619" w:author="......" w:date="2024-03-26T00:51:47Z">
                  <w:rPr/>
                </w:rPrChange>
              </w:rPr>
              <w:fldChar w:fldCharType="separate"/>
            </w:r>
          </w:ins>
          <w:ins w:id="620" w:author="......" w:date="2024-03-26T15:51:50Z">
            <w:r>
              <w:rPr>
                <w:rFonts w:hint="default" w:ascii="Times New Roman" w:hAnsi="Times New Roman" w:eastAsia="宋体" w:cs="Times New Roman"/>
              </w:rPr>
              <w:t>6</w:t>
            </w:r>
          </w:ins>
          <w:ins w:id="621" w:author="......" w:date="2024-03-26T00:49:56Z">
            <w:r>
              <w:rPr>
                <w:rFonts w:hint="default" w:ascii="Times New Roman" w:hAnsi="Times New Roman" w:eastAsia="宋体" w:cs="Times New Roman"/>
                <w:rPrChange w:id="622" w:author="......" w:date="2024-03-26T00:51:47Z">
                  <w:rPr/>
                </w:rPrChange>
              </w:rPr>
              <w:fldChar w:fldCharType="end"/>
            </w:r>
          </w:ins>
          <w:ins w:id="623" w:author="......" w:date="2024-03-26T00:49:56Z">
            <w:r>
              <w:rPr>
                <w:rFonts w:hint="default" w:ascii="Times New Roman" w:hAnsi="Times New Roman" w:eastAsia="宋体" w:cs="Times New Roman"/>
                <w:rPrChange w:id="624" w:author="......" w:date="2024-03-26T00:51:47Z">
                  <w:rPr/>
                </w:rPrChange>
              </w:rPr>
              <w:fldChar w:fldCharType="end"/>
            </w:r>
          </w:ins>
        </w:p>
        <w:p>
          <w:pPr>
            <w:pStyle w:val="16"/>
            <w:tabs>
              <w:tab w:val="right" w:leader="dot" w:pos="8306"/>
            </w:tabs>
            <w:rPr>
              <w:ins w:id="625" w:author="......" w:date="2024-03-26T00:49:56Z"/>
              <w:rFonts w:hint="default" w:ascii="Times New Roman" w:hAnsi="Times New Roman" w:eastAsia="宋体" w:cs="Times New Roman"/>
              <w:rPrChange w:id="626" w:author="......" w:date="2024-03-26T00:51:47Z">
                <w:rPr>
                  <w:ins w:id="627" w:author="......" w:date="2024-03-26T00:49:56Z"/>
                </w:rPr>
              </w:rPrChange>
            </w:rPr>
          </w:pPr>
          <w:ins w:id="628" w:author="......" w:date="2024-03-26T00:49:56Z">
            <w:r>
              <w:rPr>
                <w:rFonts w:hint="default" w:ascii="Times New Roman" w:hAnsi="Times New Roman" w:eastAsia="宋体" w:cs="Times New Roman"/>
                <w:rPrChange w:id="629" w:author="......" w:date="2024-03-26T00:51:47Z">
                  <w:rPr/>
                </w:rPrChange>
              </w:rPr>
              <w:fldChar w:fldCharType="begin"/>
            </w:r>
          </w:ins>
          <w:ins w:id="630" w:author="......" w:date="2024-03-26T00:49:56Z">
            <w:r>
              <w:rPr>
                <w:rFonts w:hint="default" w:ascii="Times New Roman" w:hAnsi="Times New Roman" w:eastAsia="宋体" w:cs="Times New Roman"/>
                <w:rPrChange w:id="631" w:author="......" w:date="2024-03-26T00:51:47Z">
                  <w:rPr/>
                </w:rPrChange>
              </w:rPr>
              <w:instrText xml:space="preserve"> HYPERLINK \l _Toc16880 </w:instrText>
            </w:r>
          </w:ins>
          <w:ins w:id="632" w:author="......" w:date="2024-03-26T00:49:56Z">
            <w:r>
              <w:rPr>
                <w:rFonts w:hint="default" w:ascii="Times New Roman" w:hAnsi="Times New Roman" w:eastAsia="宋体" w:cs="Times New Roman"/>
                <w:rPrChange w:id="633" w:author="......" w:date="2024-03-26T00:51:47Z">
                  <w:rPr/>
                </w:rPrChange>
              </w:rPr>
              <w:fldChar w:fldCharType="separate"/>
            </w:r>
          </w:ins>
          <w:ins w:id="634" w:author="......" w:date="2024-03-26T00:49:56Z">
            <w:r>
              <w:rPr>
                <w:rFonts w:hint="default" w:ascii="Times New Roman" w:hAnsi="Times New Roman" w:eastAsia="宋体" w:cs="Times New Roman"/>
                <w:szCs w:val="28"/>
              </w:rPr>
              <w:t xml:space="preserve">2.6. </w:t>
            </w:r>
          </w:ins>
          <w:ins w:id="635" w:author="......" w:date="2024-03-26T00:49:56Z">
            <w:r>
              <w:rPr>
                <w:rFonts w:hint="default" w:ascii="Times New Roman" w:hAnsi="Times New Roman" w:eastAsia="宋体" w:cs="Times New Roman"/>
              </w:rPr>
              <w:t>需求分配</w:t>
            </w:r>
          </w:ins>
          <w:ins w:id="636" w:author="......" w:date="2024-03-26T00:49:56Z">
            <w:r>
              <w:rPr>
                <w:rFonts w:hint="default" w:ascii="Times New Roman" w:hAnsi="Times New Roman" w:eastAsia="宋体" w:cs="Times New Roman"/>
                <w:rPrChange w:id="637" w:author="......" w:date="2024-03-26T00:51:47Z">
                  <w:rPr/>
                </w:rPrChange>
              </w:rPr>
              <w:tab/>
            </w:r>
          </w:ins>
          <w:ins w:id="638" w:author="......" w:date="2024-03-26T00:49:56Z">
            <w:r>
              <w:rPr>
                <w:rFonts w:hint="default" w:ascii="Times New Roman" w:hAnsi="Times New Roman" w:eastAsia="宋体" w:cs="Times New Roman"/>
                <w:rPrChange w:id="639" w:author="......" w:date="2024-03-26T00:51:47Z">
                  <w:rPr/>
                </w:rPrChange>
              </w:rPr>
              <w:fldChar w:fldCharType="begin"/>
            </w:r>
          </w:ins>
          <w:ins w:id="640" w:author="......" w:date="2024-03-26T00:49:56Z">
            <w:r>
              <w:rPr>
                <w:rFonts w:hint="default" w:ascii="Times New Roman" w:hAnsi="Times New Roman" w:eastAsia="宋体" w:cs="Times New Roman"/>
                <w:rPrChange w:id="641" w:author="......" w:date="2024-03-26T00:51:47Z">
                  <w:rPr/>
                </w:rPrChange>
              </w:rPr>
              <w:instrText xml:space="preserve"> PAGEREF _Toc16880 \h </w:instrText>
            </w:r>
          </w:ins>
          <w:ins w:id="642" w:author="......" w:date="2024-03-26T00:49:56Z">
            <w:r>
              <w:rPr>
                <w:rFonts w:hint="default" w:ascii="Times New Roman" w:hAnsi="Times New Roman" w:eastAsia="宋体" w:cs="Times New Roman"/>
                <w:rPrChange w:id="643" w:author="......" w:date="2024-03-26T00:51:47Z">
                  <w:rPr/>
                </w:rPrChange>
              </w:rPr>
              <w:fldChar w:fldCharType="separate"/>
            </w:r>
          </w:ins>
          <w:ins w:id="644" w:author="......" w:date="2024-03-26T15:51:50Z">
            <w:r>
              <w:rPr>
                <w:rFonts w:hint="default" w:ascii="Times New Roman" w:hAnsi="Times New Roman" w:eastAsia="宋体" w:cs="Times New Roman"/>
              </w:rPr>
              <w:t>6</w:t>
            </w:r>
          </w:ins>
          <w:ins w:id="645" w:author="......" w:date="2024-03-26T00:49:56Z">
            <w:r>
              <w:rPr>
                <w:rFonts w:hint="default" w:ascii="Times New Roman" w:hAnsi="Times New Roman" w:eastAsia="宋体" w:cs="Times New Roman"/>
                <w:rPrChange w:id="646" w:author="......" w:date="2024-03-26T00:51:47Z">
                  <w:rPr/>
                </w:rPrChange>
              </w:rPr>
              <w:fldChar w:fldCharType="end"/>
            </w:r>
          </w:ins>
          <w:ins w:id="647" w:author="......" w:date="2024-03-26T00:49:56Z">
            <w:r>
              <w:rPr>
                <w:rFonts w:hint="default" w:ascii="Times New Roman" w:hAnsi="Times New Roman" w:eastAsia="宋体" w:cs="Times New Roman"/>
                <w:rPrChange w:id="648" w:author="......" w:date="2024-03-26T00:51:47Z">
                  <w:rPr/>
                </w:rPrChange>
              </w:rPr>
              <w:fldChar w:fldCharType="end"/>
            </w:r>
          </w:ins>
        </w:p>
        <w:p>
          <w:pPr>
            <w:pStyle w:val="15"/>
            <w:tabs>
              <w:tab w:val="right" w:leader="dot" w:pos="8306"/>
            </w:tabs>
            <w:rPr>
              <w:ins w:id="649" w:author="......" w:date="2024-03-26T00:49:56Z"/>
              <w:rFonts w:hint="default" w:ascii="Times New Roman" w:hAnsi="Times New Roman" w:eastAsia="宋体" w:cs="Times New Roman"/>
              <w:rPrChange w:id="650" w:author="......" w:date="2024-03-26T00:51:47Z">
                <w:rPr>
                  <w:ins w:id="651" w:author="......" w:date="2024-03-26T00:49:56Z"/>
                </w:rPr>
              </w:rPrChange>
            </w:rPr>
          </w:pPr>
          <w:ins w:id="652" w:author="......" w:date="2024-03-26T00:49:56Z">
            <w:r>
              <w:rPr>
                <w:rFonts w:hint="default" w:ascii="Times New Roman" w:hAnsi="Times New Roman" w:eastAsia="宋体" w:cs="Times New Roman"/>
                <w:rPrChange w:id="653" w:author="......" w:date="2024-03-26T00:51:47Z">
                  <w:rPr/>
                </w:rPrChange>
              </w:rPr>
              <w:fldChar w:fldCharType="begin"/>
            </w:r>
          </w:ins>
          <w:ins w:id="654" w:author="......" w:date="2024-03-26T00:49:56Z">
            <w:r>
              <w:rPr>
                <w:rFonts w:hint="default" w:ascii="Times New Roman" w:hAnsi="Times New Roman" w:eastAsia="宋体" w:cs="Times New Roman"/>
                <w:rPrChange w:id="655" w:author="......" w:date="2024-03-26T00:51:47Z">
                  <w:rPr/>
                </w:rPrChange>
              </w:rPr>
              <w:instrText xml:space="preserve"> HYPERLINK \l _Toc10413 </w:instrText>
            </w:r>
          </w:ins>
          <w:ins w:id="656" w:author="......" w:date="2024-03-26T00:49:56Z">
            <w:r>
              <w:rPr>
                <w:rFonts w:hint="default" w:ascii="Times New Roman" w:hAnsi="Times New Roman" w:eastAsia="宋体" w:cs="Times New Roman"/>
                <w:rPrChange w:id="657" w:author="......" w:date="2024-03-26T00:51:47Z">
                  <w:rPr/>
                </w:rPrChange>
              </w:rPr>
              <w:fldChar w:fldCharType="separate"/>
            </w:r>
          </w:ins>
          <w:ins w:id="658" w:author="......" w:date="2024-03-26T00:49:56Z">
            <w:r>
              <w:rPr>
                <w:rFonts w:hint="default" w:ascii="Times New Roman" w:hAnsi="Times New Roman" w:eastAsia="宋体" w:cs="Times New Roman"/>
                <w:szCs w:val="32"/>
              </w:rPr>
              <w:t xml:space="preserve">3. </w:t>
            </w:r>
          </w:ins>
          <w:ins w:id="659" w:author="......" w:date="2024-03-26T00:49:56Z">
            <w:r>
              <w:rPr>
                <w:rFonts w:hint="default" w:ascii="Times New Roman" w:hAnsi="Times New Roman" w:eastAsia="宋体" w:cs="Times New Roman"/>
              </w:rPr>
              <w:t>具体需求</w:t>
            </w:r>
          </w:ins>
          <w:ins w:id="660" w:author="......" w:date="2024-03-26T00:49:56Z">
            <w:r>
              <w:rPr>
                <w:rFonts w:hint="default" w:ascii="Times New Roman" w:hAnsi="Times New Roman" w:eastAsia="宋体" w:cs="Times New Roman"/>
                <w:rPrChange w:id="661" w:author="......" w:date="2024-03-26T00:51:47Z">
                  <w:rPr/>
                </w:rPrChange>
              </w:rPr>
              <w:tab/>
            </w:r>
          </w:ins>
          <w:ins w:id="662" w:author="......" w:date="2024-03-26T00:49:56Z">
            <w:r>
              <w:rPr>
                <w:rFonts w:hint="default" w:ascii="Times New Roman" w:hAnsi="Times New Roman" w:eastAsia="宋体" w:cs="Times New Roman"/>
                <w:rPrChange w:id="663" w:author="......" w:date="2024-03-26T00:51:47Z">
                  <w:rPr/>
                </w:rPrChange>
              </w:rPr>
              <w:fldChar w:fldCharType="begin"/>
            </w:r>
          </w:ins>
          <w:ins w:id="664" w:author="......" w:date="2024-03-26T00:49:56Z">
            <w:r>
              <w:rPr>
                <w:rFonts w:hint="default" w:ascii="Times New Roman" w:hAnsi="Times New Roman" w:eastAsia="宋体" w:cs="Times New Roman"/>
                <w:rPrChange w:id="665" w:author="......" w:date="2024-03-26T00:51:47Z">
                  <w:rPr/>
                </w:rPrChange>
              </w:rPr>
              <w:instrText xml:space="preserve"> PAGEREF _Toc10413 \h </w:instrText>
            </w:r>
          </w:ins>
          <w:ins w:id="666" w:author="......" w:date="2024-03-26T00:49:56Z">
            <w:r>
              <w:rPr>
                <w:rFonts w:hint="default" w:ascii="Times New Roman" w:hAnsi="Times New Roman" w:eastAsia="宋体" w:cs="Times New Roman"/>
                <w:rPrChange w:id="667" w:author="......" w:date="2024-03-26T00:51:47Z">
                  <w:rPr/>
                </w:rPrChange>
              </w:rPr>
              <w:fldChar w:fldCharType="separate"/>
            </w:r>
          </w:ins>
          <w:ins w:id="668" w:author="......" w:date="2024-03-26T15:51:50Z">
            <w:r>
              <w:rPr>
                <w:rFonts w:hint="default" w:ascii="Times New Roman" w:hAnsi="Times New Roman" w:eastAsia="宋体" w:cs="Times New Roman"/>
              </w:rPr>
              <w:t>6</w:t>
            </w:r>
          </w:ins>
          <w:ins w:id="669" w:author="......" w:date="2024-03-26T00:49:56Z">
            <w:r>
              <w:rPr>
                <w:rFonts w:hint="default" w:ascii="Times New Roman" w:hAnsi="Times New Roman" w:eastAsia="宋体" w:cs="Times New Roman"/>
                <w:rPrChange w:id="670" w:author="......" w:date="2024-03-26T00:51:47Z">
                  <w:rPr/>
                </w:rPrChange>
              </w:rPr>
              <w:fldChar w:fldCharType="end"/>
            </w:r>
          </w:ins>
          <w:ins w:id="671" w:author="......" w:date="2024-03-26T00:49:56Z">
            <w:r>
              <w:rPr>
                <w:rFonts w:hint="default" w:ascii="Times New Roman" w:hAnsi="Times New Roman" w:eastAsia="宋体" w:cs="Times New Roman"/>
                <w:rPrChange w:id="672" w:author="......" w:date="2024-03-26T00:51:47Z">
                  <w:rPr/>
                </w:rPrChange>
              </w:rPr>
              <w:fldChar w:fldCharType="end"/>
            </w:r>
          </w:ins>
        </w:p>
        <w:p>
          <w:pPr>
            <w:pStyle w:val="16"/>
            <w:tabs>
              <w:tab w:val="right" w:leader="dot" w:pos="8306"/>
            </w:tabs>
            <w:rPr>
              <w:ins w:id="673" w:author="......" w:date="2024-03-26T00:49:56Z"/>
              <w:rFonts w:hint="default" w:ascii="Times New Roman" w:hAnsi="Times New Roman" w:eastAsia="宋体" w:cs="Times New Roman"/>
              <w:rPrChange w:id="674" w:author="......" w:date="2024-03-26T00:51:47Z">
                <w:rPr>
                  <w:ins w:id="675" w:author="......" w:date="2024-03-26T00:49:56Z"/>
                </w:rPr>
              </w:rPrChange>
            </w:rPr>
          </w:pPr>
          <w:ins w:id="676" w:author="......" w:date="2024-03-26T00:49:56Z">
            <w:r>
              <w:rPr>
                <w:rFonts w:hint="default" w:ascii="Times New Roman" w:hAnsi="Times New Roman" w:eastAsia="宋体" w:cs="Times New Roman"/>
                <w:rPrChange w:id="677" w:author="......" w:date="2024-03-26T00:51:47Z">
                  <w:rPr/>
                </w:rPrChange>
              </w:rPr>
              <w:fldChar w:fldCharType="begin"/>
            </w:r>
          </w:ins>
          <w:ins w:id="678" w:author="......" w:date="2024-03-26T00:49:56Z">
            <w:r>
              <w:rPr>
                <w:rFonts w:hint="default" w:ascii="Times New Roman" w:hAnsi="Times New Roman" w:eastAsia="宋体" w:cs="Times New Roman"/>
                <w:rPrChange w:id="679" w:author="......" w:date="2024-03-26T00:51:47Z">
                  <w:rPr/>
                </w:rPrChange>
              </w:rPr>
              <w:instrText xml:space="preserve"> HYPERLINK \l _Toc28093 </w:instrText>
            </w:r>
          </w:ins>
          <w:ins w:id="680" w:author="......" w:date="2024-03-26T00:49:56Z">
            <w:r>
              <w:rPr>
                <w:rFonts w:hint="default" w:ascii="Times New Roman" w:hAnsi="Times New Roman" w:eastAsia="宋体" w:cs="Times New Roman"/>
                <w:rPrChange w:id="681" w:author="......" w:date="2024-03-26T00:51:47Z">
                  <w:rPr/>
                </w:rPrChange>
              </w:rPr>
              <w:fldChar w:fldCharType="separate"/>
            </w:r>
          </w:ins>
          <w:ins w:id="682" w:author="......" w:date="2024-03-26T00:49:56Z">
            <w:r>
              <w:rPr>
                <w:rFonts w:hint="default" w:ascii="Times New Roman" w:hAnsi="Times New Roman" w:eastAsia="宋体" w:cs="Times New Roman"/>
                <w:szCs w:val="28"/>
              </w:rPr>
              <w:t xml:space="preserve">3.1. </w:t>
            </w:r>
          </w:ins>
          <w:ins w:id="683" w:author="......" w:date="2024-03-26T00:49:56Z">
            <w:r>
              <w:rPr>
                <w:rFonts w:hint="default" w:ascii="Times New Roman" w:hAnsi="Times New Roman" w:eastAsia="宋体" w:cs="Times New Roman"/>
              </w:rPr>
              <w:t>功能需求</w:t>
            </w:r>
          </w:ins>
          <w:ins w:id="684" w:author="......" w:date="2024-03-26T00:49:56Z">
            <w:r>
              <w:rPr>
                <w:rFonts w:hint="default" w:ascii="Times New Roman" w:hAnsi="Times New Roman" w:eastAsia="宋体" w:cs="Times New Roman"/>
                <w:rPrChange w:id="685" w:author="......" w:date="2024-03-26T00:51:47Z">
                  <w:rPr/>
                </w:rPrChange>
              </w:rPr>
              <w:tab/>
            </w:r>
          </w:ins>
          <w:ins w:id="686" w:author="......" w:date="2024-03-26T00:49:56Z">
            <w:r>
              <w:rPr>
                <w:rFonts w:hint="default" w:ascii="Times New Roman" w:hAnsi="Times New Roman" w:eastAsia="宋体" w:cs="Times New Roman"/>
                <w:rPrChange w:id="687" w:author="......" w:date="2024-03-26T00:51:47Z">
                  <w:rPr/>
                </w:rPrChange>
              </w:rPr>
              <w:fldChar w:fldCharType="begin"/>
            </w:r>
          </w:ins>
          <w:ins w:id="688" w:author="......" w:date="2024-03-26T00:49:56Z">
            <w:r>
              <w:rPr>
                <w:rFonts w:hint="default" w:ascii="Times New Roman" w:hAnsi="Times New Roman" w:eastAsia="宋体" w:cs="Times New Roman"/>
                <w:rPrChange w:id="689" w:author="......" w:date="2024-03-26T00:51:47Z">
                  <w:rPr/>
                </w:rPrChange>
              </w:rPr>
              <w:instrText xml:space="preserve"> PAGEREF _Toc28093 \h </w:instrText>
            </w:r>
          </w:ins>
          <w:ins w:id="690" w:author="......" w:date="2024-03-26T00:49:56Z">
            <w:r>
              <w:rPr>
                <w:rFonts w:hint="default" w:ascii="Times New Roman" w:hAnsi="Times New Roman" w:eastAsia="宋体" w:cs="Times New Roman"/>
                <w:rPrChange w:id="691" w:author="......" w:date="2024-03-26T00:51:47Z">
                  <w:rPr/>
                </w:rPrChange>
              </w:rPr>
              <w:fldChar w:fldCharType="separate"/>
            </w:r>
          </w:ins>
          <w:ins w:id="692" w:author="......" w:date="2024-03-26T15:51:50Z">
            <w:r>
              <w:rPr>
                <w:rFonts w:hint="default" w:ascii="Times New Roman" w:hAnsi="Times New Roman" w:eastAsia="宋体" w:cs="Times New Roman"/>
              </w:rPr>
              <w:t>6</w:t>
            </w:r>
          </w:ins>
          <w:ins w:id="693" w:author="......" w:date="2024-03-26T00:49:56Z">
            <w:r>
              <w:rPr>
                <w:rFonts w:hint="default" w:ascii="Times New Roman" w:hAnsi="Times New Roman" w:eastAsia="宋体" w:cs="Times New Roman"/>
                <w:rPrChange w:id="694" w:author="......" w:date="2024-03-26T00:51:47Z">
                  <w:rPr/>
                </w:rPrChange>
              </w:rPr>
              <w:fldChar w:fldCharType="end"/>
            </w:r>
          </w:ins>
          <w:ins w:id="695" w:author="......" w:date="2024-03-26T00:49:56Z">
            <w:r>
              <w:rPr>
                <w:rFonts w:hint="default" w:ascii="Times New Roman" w:hAnsi="Times New Roman" w:eastAsia="宋体" w:cs="Times New Roman"/>
                <w:rPrChange w:id="696" w:author="......" w:date="2024-03-26T00:51:47Z">
                  <w:rPr/>
                </w:rPrChange>
              </w:rPr>
              <w:fldChar w:fldCharType="end"/>
            </w:r>
          </w:ins>
        </w:p>
        <w:p>
          <w:pPr>
            <w:pStyle w:val="12"/>
            <w:tabs>
              <w:tab w:val="right" w:leader="dot" w:pos="8306"/>
            </w:tabs>
            <w:rPr>
              <w:ins w:id="697" w:author="......" w:date="2024-03-26T00:49:56Z"/>
              <w:rFonts w:hint="default" w:ascii="Times New Roman" w:hAnsi="Times New Roman" w:eastAsia="宋体" w:cs="Times New Roman"/>
              <w:rPrChange w:id="698" w:author="......" w:date="2024-03-26T00:51:47Z">
                <w:rPr>
                  <w:ins w:id="699" w:author="......" w:date="2024-03-26T00:49:56Z"/>
                </w:rPr>
              </w:rPrChange>
            </w:rPr>
          </w:pPr>
          <w:ins w:id="700" w:author="......" w:date="2024-03-26T00:49:56Z">
            <w:r>
              <w:rPr>
                <w:rFonts w:hint="default" w:ascii="Times New Roman" w:hAnsi="Times New Roman" w:eastAsia="宋体" w:cs="Times New Roman"/>
                <w:rPrChange w:id="701" w:author="......" w:date="2024-03-26T00:51:47Z">
                  <w:rPr/>
                </w:rPrChange>
              </w:rPr>
              <w:fldChar w:fldCharType="begin"/>
            </w:r>
          </w:ins>
          <w:ins w:id="702" w:author="......" w:date="2024-03-26T00:49:56Z">
            <w:r>
              <w:rPr>
                <w:rFonts w:hint="default" w:ascii="Times New Roman" w:hAnsi="Times New Roman" w:eastAsia="宋体" w:cs="Times New Roman"/>
                <w:rPrChange w:id="703" w:author="......" w:date="2024-03-26T00:51:47Z">
                  <w:rPr/>
                </w:rPrChange>
              </w:rPr>
              <w:instrText xml:space="preserve"> HYPERLINK \l _Toc3109 </w:instrText>
            </w:r>
          </w:ins>
          <w:ins w:id="704" w:author="......" w:date="2024-03-26T00:49:56Z">
            <w:r>
              <w:rPr>
                <w:rFonts w:hint="default" w:ascii="Times New Roman" w:hAnsi="Times New Roman" w:eastAsia="宋体" w:cs="Times New Roman"/>
                <w:rPrChange w:id="705" w:author="......" w:date="2024-03-26T00:51:47Z">
                  <w:rPr/>
                </w:rPrChange>
              </w:rPr>
              <w:fldChar w:fldCharType="separate"/>
            </w:r>
          </w:ins>
          <w:ins w:id="706" w:author="......" w:date="2024-03-26T00:49:56Z">
            <w:r>
              <w:rPr>
                <w:rFonts w:hint="default" w:ascii="Times New Roman" w:hAnsi="Times New Roman" w:eastAsia="宋体" w:cs="Times New Roman"/>
                <w:lang w:val="en-US"/>
                <w:rPrChange w:id="707" w:author="......" w:date="2024-03-26T00:51:47Z">
                  <w:rPr>
                    <w:rFonts w:hint="default" w:ascii="Times New Roman" w:hAnsi="Times New Roman" w:cs="Times New Roman"/>
                    <w:lang w:val="en-US"/>
                  </w:rPr>
                </w:rPrChange>
              </w:rPr>
              <w:t xml:space="preserve">3.1.1. </w:t>
            </w:r>
          </w:ins>
          <w:ins w:id="708" w:author="......" w:date="2024-03-26T00:49:56Z">
            <w:r>
              <w:rPr>
                <w:rFonts w:hint="default" w:ascii="Times New Roman" w:hAnsi="Times New Roman" w:eastAsia="宋体" w:cs="Times New Roman"/>
                <w:lang w:val="en-US" w:eastAsia="zh-CN"/>
                <w:rPrChange w:id="709" w:author="......" w:date="2024-03-26T00:51:47Z">
                  <w:rPr>
                    <w:rFonts w:hint="default" w:ascii="Times New Roman" w:hAnsi="Times New Roman" w:cs="Times New Roman"/>
                    <w:lang w:val="en-US" w:eastAsia="zh-CN"/>
                  </w:rPr>
                </w:rPrChange>
              </w:rPr>
              <w:t>项目计划管理</w:t>
            </w:r>
          </w:ins>
          <w:ins w:id="710" w:author="......" w:date="2024-03-26T00:49:56Z">
            <w:r>
              <w:rPr>
                <w:rFonts w:hint="default" w:ascii="Times New Roman" w:hAnsi="Times New Roman" w:eastAsia="宋体" w:cs="Times New Roman"/>
                <w:rPrChange w:id="711" w:author="......" w:date="2024-03-26T00:51:47Z">
                  <w:rPr/>
                </w:rPrChange>
              </w:rPr>
              <w:tab/>
            </w:r>
          </w:ins>
          <w:ins w:id="712" w:author="......" w:date="2024-03-26T00:49:56Z">
            <w:r>
              <w:rPr>
                <w:rFonts w:hint="default" w:ascii="Times New Roman" w:hAnsi="Times New Roman" w:eastAsia="宋体" w:cs="Times New Roman"/>
                <w:rPrChange w:id="713" w:author="......" w:date="2024-03-26T00:51:47Z">
                  <w:rPr/>
                </w:rPrChange>
              </w:rPr>
              <w:fldChar w:fldCharType="begin"/>
            </w:r>
          </w:ins>
          <w:ins w:id="714" w:author="......" w:date="2024-03-26T00:49:56Z">
            <w:r>
              <w:rPr>
                <w:rFonts w:hint="default" w:ascii="Times New Roman" w:hAnsi="Times New Roman" w:eastAsia="宋体" w:cs="Times New Roman"/>
                <w:rPrChange w:id="715" w:author="......" w:date="2024-03-26T00:51:47Z">
                  <w:rPr/>
                </w:rPrChange>
              </w:rPr>
              <w:instrText xml:space="preserve"> PAGEREF _Toc3109 \h </w:instrText>
            </w:r>
          </w:ins>
          <w:ins w:id="716" w:author="......" w:date="2024-03-26T00:49:56Z">
            <w:r>
              <w:rPr>
                <w:rFonts w:hint="default" w:ascii="Times New Roman" w:hAnsi="Times New Roman" w:eastAsia="宋体" w:cs="Times New Roman"/>
                <w:rPrChange w:id="717" w:author="......" w:date="2024-03-26T00:51:47Z">
                  <w:rPr/>
                </w:rPrChange>
              </w:rPr>
              <w:fldChar w:fldCharType="separate"/>
            </w:r>
          </w:ins>
          <w:ins w:id="718" w:author="......" w:date="2024-03-26T15:51:50Z">
            <w:r>
              <w:rPr>
                <w:rFonts w:hint="default" w:ascii="Times New Roman" w:hAnsi="Times New Roman" w:eastAsia="宋体" w:cs="Times New Roman"/>
              </w:rPr>
              <w:t>6</w:t>
            </w:r>
          </w:ins>
          <w:ins w:id="719" w:author="......" w:date="2024-03-26T00:49:56Z">
            <w:r>
              <w:rPr>
                <w:rFonts w:hint="default" w:ascii="Times New Roman" w:hAnsi="Times New Roman" w:eastAsia="宋体" w:cs="Times New Roman"/>
                <w:rPrChange w:id="720" w:author="......" w:date="2024-03-26T00:51:47Z">
                  <w:rPr/>
                </w:rPrChange>
              </w:rPr>
              <w:fldChar w:fldCharType="end"/>
            </w:r>
          </w:ins>
          <w:ins w:id="721" w:author="......" w:date="2024-03-26T00:49:56Z">
            <w:r>
              <w:rPr>
                <w:rFonts w:hint="default" w:ascii="Times New Roman" w:hAnsi="Times New Roman" w:eastAsia="宋体" w:cs="Times New Roman"/>
                <w:rPrChange w:id="722" w:author="......" w:date="2024-03-26T00:51:47Z">
                  <w:rPr/>
                </w:rPrChange>
              </w:rPr>
              <w:fldChar w:fldCharType="end"/>
            </w:r>
          </w:ins>
        </w:p>
        <w:p>
          <w:pPr>
            <w:pStyle w:val="12"/>
            <w:tabs>
              <w:tab w:val="right" w:leader="dot" w:pos="8306"/>
            </w:tabs>
            <w:rPr>
              <w:ins w:id="723" w:author="......" w:date="2024-03-26T00:49:56Z"/>
              <w:rFonts w:hint="default" w:ascii="Times New Roman" w:hAnsi="Times New Roman" w:eastAsia="宋体" w:cs="Times New Roman"/>
              <w:rPrChange w:id="724" w:author="......" w:date="2024-03-26T00:51:47Z">
                <w:rPr>
                  <w:ins w:id="725" w:author="......" w:date="2024-03-26T00:49:56Z"/>
                </w:rPr>
              </w:rPrChange>
            </w:rPr>
          </w:pPr>
          <w:ins w:id="726" w:author="......" w:date="2024-03-26T00:49:56Z">
            <w:r>
              <w:rPr>
                <w:rFonts w:hint="default" w:ascii="Times New Roman" w:hAnsi="Times New Roman" w:eastAsia="宋体" w:cs="Times New Roman"/>
                <w:rPrChange w:id="727" w:author="......" w:date="2024-03-26T00:51:47Z">
                  <w:rPr/>
                </w:rPrChange>
              </w:rPr>
              <w:fldChar w:fldCharType="begin"/>
            </w:r>
          </w:ins>
          <w:ins w:id="728" w:author="......" w:date="2024-03-26T00:49:56Z">
            <w:r>
              <w:rPr>
                <w:rFonts w:hint="default" w:ascii="Times New Roman" w:hAnsi="Times New Roman" w:eastAsia="宋体" w:cs="Times New Roman"/>
                <w:rPrChange w:id="729" w:author="......" w:date="2024-03-26T00:51:47Z">
                  <w:rPr/>
                </w:rPrChange>
              </w:rPr>
              <w:instrText xml:space="preserve"> HYPERLINK \l _Toc7121 </w:instrText>
            </w:r>
          </w:ins>
          <w:ins w:id="730" w:author="......" w:date="2024-03-26T00:49:56Z">
            <w:r>
              <w:rPr>
                <w:rFonts w:hint="default" w:ascii="Times New Roman" w:hAnsi="Times New Roman" w:eastAsia="宋体" w:cs="Times New Roman"/>
                <w:rPrChange w:id="731" w:author="......" w:date="2024-03-26T00:51:47Z">
                  <w:rPr/>
                </w:rPrChange>
              </w:rPr>
              <w:fldChar w:fldCharType="separate"/>
            </w:r>
          </w:ins>
          <w:ins w:id="732" w:author="......" w:date="2024-03-26T00:49:56Z">
            <w:r>
              <w:rPr>
                <w:rFonts w:hint="default" w:ascii="Times New Roman" w:hAnsi="Times New Roman" w:eastAsia="宋体" w:cs="Times New Roman"/>
                <w:lang w:val="en-US"/>
                <w:rPrChange w:id="733" w:author="......" w:date="2024-03-26T00:51:47Z">
                  <w:rPr>
                    <w:rFonts w:hint="default" w:ascii="Times New Roman" w:hAnsi="Times New Roman" w:cs="Times New Roman"/>
                    <w:lang w:val="en-US"/>
                  </w:rPr>
                </w:rPrChange>
              </w:rPr>
              <w:t xml:space="preserve">3.1.2. </w:t>
            </w:r>
          </w:ins>
          <w:ins w:id="734" w:author="......" w:date="2024-03-26T00:49:56Z">
            <w:r>
              <w:rPr>
                <w:rFonts w:hint="default" w:ascii="Times New Roman" w:hAnsi="Times New Roman" w:eastAsia="宋体" w:cs="Times New Roman"/>
                <w:lang w:val="en-US" w:eastAsia="zh-CN"/>
                <w:rPrChange w:id="735" w:author="......" w:date="2024-03-26T00:51:47Z">
                  <w:rPr>
                    <w:rFonts w:hint="default" w:ascii="Times New Roman" w:hAnsi="Times New Roman" w:cs="Times New Roman"/>
                    <w:lang w:val="en-US" w:eastAsia="zh-CN"/>
                  </w:rPr>
                </w:rPrChange>
              </w:rPr>
              <w:t>人力资源管理</w:t>
            </w:r>
          </w:ins>
          <w:ins w:id="736" w:author="......" w:date="2024-03-26T00:49:56Z">
            <w:r>
              <w:rPr>
                <w:rFonts w:hint="default" w:ascii="Times New Roman" w:hAnsi="Times New Roman" w:eastAsia="宋体" w:cs="Times New Roman"/>
                <w:rPrChange w:id="737" w:author="......" w:date="2024-03-26T00:51:47Z">
                  <w:rPr/>
                </w:rPrChange>
              </w:rPr>
              <w:tab/>
            </w:r>
          </w:ins>
          <w:ins w:id="738" w:author="......" w:date="2024-03-26T00:49:56Z">
            <w:r>
              <w:rPr>
                <w:rFonts w:hint="default" w:ascii="Times New Roman" w:hAnsi="Times New Roman" w:eastAsia="宋体" w:cs="Times New Roman"/>
                <w:rPrChange w:id="739" w:author="......" w:date="2024-03-26T00:51:47Z">
                  <w:rPr/>
                </w:rPrChange>
              </w:rPr>
              <w:fldChar w:fldCharType="begin"/>
            </w:r>
          </w:ins>
          <w:ins w:id="740" w:author="......" w:date="2024-03-26T00:49:56Z">
            <w:r>
              <w:rPr>
                <w:rFonts w:hint="default" w:ascii="Times New Roman" w:hAnsi="Times New Roman" w:eastAsia="宋体" w:cs="Times New Roman"/>
                <w:rPrChange w:id="741" w:author="......" w:date="2024-03-26T00:51:47Z">
                  <w:rPr/>
                </w:rPrChange>
              </w:rPr>
              <w:instrText xml:space="preserve"> PAGEREF _Toc7121 \h </w:instrText>
            </w:r>
          </w:ins>
          <w:ins w:id="742" w:author="......" w:date="2024-03-26T00:49:56Z">
            <w:r>
              <w:rPr>
                <w:rFonts w:hint="default" w:ascii="Times New Roman" w:hAnsi="Times New Roman" w:eastAsia="宋体" w:cs="Times New Roman"/>
                <w:rPrChange w:id="743" w:author="......" w:date="2024-03-26T00:51:47Z">
                  <w:rPr/>
                </w:rPrChange>
              </w:rPr>
              <w:fldChar w:fldCharType="separate"/>
            </w:r>
          </w:ins>
          <w:ins w:id="744" w:author="......" w:date="2024-03-26T15:51:50Z">
            <w:r>
              <w:rPr>
                <w:rFonts w:hint="default" w:ascii="Times New Roman" w:hAnsi="Times New Roman" w:eastAsia="宋体" w:cs="Times New Roman"/>
              </w:rPr>
              <w:t>6</w:t>
            </w:r>
          </w:ins>
          <w:ins w:id="745" w:author="......" w:date="2024-03-26T00:49:56Z">
            <w:r>
              <w:rPr>
                <w:rFonts w:hint="default" w:ascii="Times New Roman" w:hAnsi="Times New Roman" w:eastAsia="宋体" w:cs="Times New Roman"/>
                <w:rPrChange w:id="746" w:author="......" w:date="2024-03-26T00:51:47Z">
                  <w:rPr/>
                </w:rPrChange>
              </w:rPr>
              <w:fldChar w:fldCharType="end"/>
            </w:r>
          </w:ins>
          <w:ins w:id="747" w:author="......" w:date="2024-03-26T00:49:56Z">
            <w:r>
              <w:rPr>
                <w:rFonts w:hint="default" w:ascii="Times New Roman" w:hAnsi="Times New Roman" w:eastAsia="宋体" w:cs="Times New Roman"/>
                <w:rPrChange w:id="748" w:author="......" w:date="2024-03-26T00:51:47Z">
                  <w:rPr/>
                </w:rPrChange>
              </w:rPr>
              <w:fldChar w:fldCharType="end"/>
            </w:r>
          </w:ins>
        </w:p>
        <w:p>
          <w:pPr>
            <w:pStyle w:val="12"/>
            <w:tabs>
              <w:tab w:val="right" w:leader="dot" w:pos="8306"/>
            </w:tabs>
            <w:rPr>
              <w:ins w:id="749" w:author="......" w:date="2024-03-26T00:49:56Z"/>
              <w:rFonts w:hint="default" w:ascii="Times New Roman" w:hAnsi="Times New Roman" w:eastAsia="宋体" w:cs="Times New Roman"/>
              <w:rPrChange w:id="750" w:author="......" w:date="2024-03-26T00:51:47Z">
                <w:rPr>
                  <w:ins w:id="751" w:author="......" w:date="2024-03-26T00:49:56Z"/>
                </w:rPr>
              </w:rPrChange>
            </w:rPr>
          </w:pPr>
          <w:ins w:id="752" w:author="......" w:date="2024-03-26T00:49:56Z">
            <w:r>
              <w:rPr>
                <w:rFonts w:hint="default" w:ascii="Times New Roman" w:hAnsi="Times New Roman" w:eastAsia="宋体" w:cs="Times New Roman"/>
                <w:rPrChange w:id="753" w:author="......" w:date="2024-03-26T00:51:47Z">
                  <w:rPr/>
                </w:rPrChange>
              </w:rPr>
              <w:fldChar w:fldCharType="begin"/>
            </w:r>
          </w:ins>
          <w:ins w:id="754" w:author="......" w:date="2024-03-26T00:49:56Z">
            <w:r>
              <w:rPr>
                <w:rFonts w:hint="default" w:ascii="Times New Roman" w:hAnsi="Times New Roman" w:eastAsia="宋体" w:cs="Times New Roman"/>
                <w:rPrChange w:id="755" w:author="......" w:date="2024-03-26T00:51:47Z">
                  <w:rPr/>
                </w:rPrChange>
              </w:rPr>
              <w:instrText xml:space="preserve"> HYPERLINK \l _Toc20751 </w:instrText>
            </w:r>
          </w:ins>
          <w:ins w:id="756" w:author="......" w:date="2024-03-26T00:49:56Z">
            <w:r>
              <w:rPr>
                <w:rFonts w:hint="default" w:ascii="Times New Roman" w:hAnsi="Times New Roman" w:eastAsia="宋体" w:cs="Times New Roman"/>
                <w:rPrChange w:id="757" w:author="......" w:date="2024-03-26T00:51:47Z">
                  <w:rPr/>
                </w:rPrChange>
              </w:rPr>
              <w:fldChar w:fldCharType="separate"/>
            </w:r>
          </w:ins>
          <w:ins w:id="758" w:author="......" w:date="2024-03-26T00:49:56Z">
            <w:r>
              <w:rPr>
                <w:rFonts w:hint="default" w:ascii="Times New Roman" w:hAnsi="Times New Roman" w:eastAsia="宋体" w:cs="Times New Roman"/>
                <w:szCs w:val="24"/>
                <w:lang w:val="en-US" w:eastAsia="zh-CN"/>
                <w:rPrChange w:id="759" w:author="......" w:date="2024-03-26T00:51:47Z">
                  <w:rPr>
                    <w:rFonts w:hint="default" w:ascii="Times New Roman" w:hAnsi="Times New Roman" w:cs="Times New Roman"/>
                    <w:szCs w:val="24"/>
                    <w:lang w:val="en-US" w:eastAsia="zh-CN"/>
                  </w:rPr>
                </w:rPrChange>
              </w:rPr>
              <w:t>3.1.3. 成本管理</w:t>
            </w:r>
          </w:ins>
          <w:ins w:id="760" w:author="......" w:date="2024-03-26T00:49:56Z">
            <w:r>
              <w:rPr>
                <w:rFonts w:hint="default" w:ascii="Times New Roman" w:hAnsi="Times New Roman" w:eastAsia="宋体" w:cs="Times New Roman"/>
                <w:rPrChange w:id="761" w:author="......" w:date="2024-03-26T00:51:47Z">
                  <w:rPr/>
                </w:rPrChange>
              </w:rPr>
              <w:tab/>
            </w:r>
          </w:ins>
          <w:ins w:id="762" w:author="......" w:date="2024-03-26T00:49:56Z">
            <w:r>
              <w:rPr>
                <w:rFonts w:hint="default" w:ascii="Times New Roman" w:hAnsi="Times New Roman" w:eastAsia="宋体" w:cs="Times New Roman"/>
                <w:rPrChange w:id="763" w:author="......" w:date="2024-03-26T00:51:47Z">
                  <w:rPr/>
                </w:rPrChange>
              </w:rPr>
              <w:fldChar w:fldCharType="begin"/>
            </w:r>
          </w:ins>
          <w:ins w:id="764" w:author="......" w:date="2024-03-26T00:49:56Z">
            <w:r>
              <w:rPr>
                <w:rFonts w:hint="default" w:ascii="Times New Roman" w:hAnsi="Times New Roman" w:eastAsia="宋体" w:cs="Times New Roman"/>
                <w:rPrChange w:id="765" w:author="......" w:date="2024-03-26T00:51:47Z">
                  <w:rPr/>
                </w:rPrChange>
              </w:rPr>
              <w:instrText xml:space="preserve"> PAGEREF _Toc20751 \h </w:instrText>
            </w:r>
          </w:ins>
          <w:ins w:id="766" w:author="......" w:date="2024-03-26T00:49:56Z">
            <w:r>
              <w:rPr>
                <w:rFonts w:hint="default" w:ascii="Times New Roman" w:hAnsi="Times New Roman" w:eastAsia="宋体" w:cs="Times New Roman"/>
                <w:rPrChange w:id="767" w:author="......" w:date="2024-03-26T00:51:47Z">
                  <w:rPr/>
                </w:rPrChange>
              </w:rPr>
              <w:fldChar w:fldCharType="separate"/>
            </w:r>
          </w:ins>
          <w:ins w:id="768" w:author="......" w:date="2024-03-26T15:51:50Z">
            <w:r>
              <w:rPr>
                <w:rFonts w:hint="default" w:ascii="Times New Roman" w:hAnsi="Times New Roman" w:eastAsia="宋体" w:cs="Times New Roman"/>
              </w:rPr>
              <w:t>6</w:t>
            </w:r>
          </w:ins>
          <w:ins w:id="769" w:author="......" w:date="2024-03-26T00:49:56Z">
            <w:r>
              <w:rPr>
                <w:rFonts w:hint="default" w:ascii="Times New Roman" w:hAnsi="Times New Roman" w:eastAsia="宋体" w:cs="Times New Roman"/>
                <w:rPrChange w:id="770" w:author="......" w:date="2024-03-26T00:51:47Z">
                  <w:rPr/>
                </w:rPrChange>
              </w:rPr>
              <w:fldChar w:fldCharType="end"/>
            </w:r>
          </w:ins>
          <w:ins w:id="771" w:author="......" w:date="2024-03-26T00:49:56Z">
            <w:r>
              <w:rPr>
                <w:rFonts w:hint="default" w:ascii="Times New Roman" w:hAnsi="Times New Roman" w:eastAsia="宋体" w:cs="Times New Roman"/>
                <w:rPrChange w:id="772" w:author="......" w:date="2024-03-26T00:51:47Z">
                  <w:rPr/>
                </w:rPrChange>
              </w:rPr>
              <w:fldChar w:fldCharType="end"/>
            </w:r>
          </w:ins>
        </w:p>
        <w:p>
          <w:pPr>
            <w:pStyle w:val="12"/>
            <w:tabs>
              <w:tab w:val="right" w:leader="dot" w:pos="8306"/>
            </w:tabs>
            <w:rPr>
              <w:ins w:id="773" w:author="......" w:date="2024-03-26T00:49:56Z"/>
              <w:rFonts w:hint="default" w:ascii="Times New Roman" w:hAnsi="Times New Roman" w:eastAsia="宋体" w:cs="Times New Roman"/>
              <w:rPrChange w:id="774" w:author="......" w:date="2024-03-26T00:51:47Z">
                <w:rPr>
                  <w:ins w:id="775" w:author="......" w:date="2024-03-26T00:49:56Z"/>
                </w:rPr>
              </w:rPrChange>
            </w:rPr>
          </w:pPr>
          <w:ins w:id="776" w:author="......" w:date="2024-03-26T00:49:56Z">
            <w:r>
              <w:rPr>
                <w:rFonts w:hint="default" w:ascii="Times New Roman" w:hAnsi="Times New Roman" w:eastAsia="宋体" w:cs="Times New Roman"/>
                <w:rPrChange w:id="777" w:author="......" w:date="2024-03-26T00:51:47Z">
                  <w:rPr/>
                </w:rPrChange>
              </w:rPr>
              <w:fldChar w:fldCharType="begin"/>
            </w:r>
          </w:ins>
          <w:ins w:id="778" w:author="......" w:date="2024-03-26T00:49:56Z">
            <w:r>
              <w:rPr>
                <w:rFonts w:hint="default" w:ascii="Times New Roman" w:hAnsi="Times New Roman" w:eastAsia="宋体" w:cs="Times New Roman"/>
                <w:rPrChange w:id="779" w:author="......" w:date="2024-03-26T00:51:47Z">
                  <w:rPr/>
                </w:rPrChange>
              </w:rPr>
              <w:instrText xml:space="preserve"> HYPERLINK \l _Toc21950 </w:instrText>
            </w:r>
          </w:ins>
          <w:ins w:id="780" w:author="......" w:date="2024-03-26T00:49:56Z">
            <w:r>
              <w:rPr>
                <w:rFonts w:hint="default" w:ascii="Times New Roman" w:hAnsi="Times New Roman" w:eastAsia="宋体" w:cs="Times New Roman"/>
                <w:rPrChange w:id="781" w:author="......" w:date="2024-03-26T00:51:47Z">
                  <w:rPr/>
                </w:rPrChange>
              </w:rPr>
              <w:fldChar w:fldCharType="separate"/>
            </w:r>
          </w:ins>
          <w:ins w:id="782" w:author="......" w:date="2024-03-26T00:49:56Z">
            <w:r>
              <w:rPr>
                <w:rFonts w:hint="default" w:ascii="Times New Roman" w:hAnsi="Times New Roman" w:eastAsia="宋体" w:cs="Times New Roman"/>
                <w:lang w:val="en-US"/>
                <w:rPrChange w:id="783" w:author="......" w:date="2024-03-26T00:51:47Z">
                  <w:rPr>
                    <w:rFonts w:hint="default" w:ascii="Times New Roman" w:hAnsi="Times New Roman" w:cs="Times New Roman"/>
                    <w:lang w:val="en-US"/>
                  </w:rPr>
                </w:rPrChange>
              </w:rPr>
              <w:t xml:space="preserve">3.1.4. </w:t>
            </w:r>
          </w:ins>
          <w:ins w:id="784" w:author="......" w:date="2024-03-26T00:49:56Z">
            <w:r>
              <w:rPr>
                <w:rFonts w:hint="default" w:ascii="Times New Roman" w:hAnsi="Times New Roman" w:eastAsia="宋体" w:cs="Times New Roman"/>
                <w:lang w:val="en-US" w:eastAsia="zh-CN"/>
                <w:rPrChange w:id="785" w:author="......" w:date="2024-03-26T00:51:47Z">
                  <w:rPr>
                    <w:rFonts w:hint="default" w:ascii="Times New Roman" w:hAnsi="Times New Roman" w:cs="Times New Roman"/>
                    <w:lang w:val="en-US" w:eastAsia="zh-CN"/>
                  </w:rPr>
                </w:rPrChange>
              </w:rPr>
              <w:t>质量管理</w:t>
            </w:r>
          </w:ins>
          <w:ins w:id="786" w:author="......" w:date="2024-03-26T00:49:56Z">
            <w:r>
              <w:rPr>
                <w:rFonts w:hint="default" w:ascii="Times New Roman" w:hAnsi="Times New Roman" w:eastAsia="宋体" w:cs="Times New Roman"/>
                <w:rPrChange w:id="787" w:author="......" w:date="2024-03-26T00:51:47Z">
                  <w:rPr/>
                </w:rPrChange>
              </w:rPr>
              <w:tab/>
            </w:r>
          </w:ins>
          <w:ins w:id="788" w:author="......" w:date="2024-03-26T00:49:56Z">
            <w:r>
              <w:rPr>
                <w:rFonts w:hint="default" w:ascii="Times New Roman" w:hAnsi="Times New Roman" w:eastAsia="宋体" w:cs="Times New Roman"/>
                <w:rPrChange w:id="789" w:author="......" w:date="2024-03-26T00:51:47Z">
                  <w:rPr/>
                </w:rPrChange>
              </w:rPr>
              <w:fldChar w:fldCharType="begin"/>
            </w:r>
          </w:ins>
          <w:ins w:id="790" w:author="......" w:date="2024-03-26T00:49:56Z">
            <w:r>
              <w:rPr>
                <w:rFonts w:hint="default" w:ascii="Times New Roman" w:hAnsi="Times New Roman" w:eastAsia="宋体" w:cs="Times New Roman"/>
                <w:rPrChange w:id="791" w:author="......" w:date="2024-03-26T00:51:47Z">
                  <w:rPr/>
                </w:rPrChange>
              </w:rPr>
              <w:instrText xml:space="preserve"> PAGEREF _Toc21950 \h </w:instrText>
            </w:r>
          </w:ins>
          <w:ins w:id="792" w:author="......" w:date="2024-03-26T00:49:56Z">
            <w:r>
              <w:rPr>
                <w:rFonts w:hint="default" w:ascii="Times New Roman" w:hAnsi="Times New Roman" w:eastAsia="宋体" w:cs="Times New Roman"/>
                <w:rPrChange w:id="793" w:author="......" w:date="2024-03-26T00:51:47Z">
                  <w:rPr/>
                </w:rPrChange>
              </w:rPr>
              <w:fldChar w:fldCharType="separate"/>
            </w:r>
          </w:ins>
          <w:ins w:id="794" w:author="......" w:date="2024-03-26T15:51:50Z">
            <w:r>
              <w:rPr>
                <w:rFonts w:hint="default" w:ascii="Times New Roman" w:hAnsi="Times New Roman" w:eastAsia="宋体" w:cs="Times New Roman"/>
              </w:rPr>
              <w:t>6</w:t>
            </w:r>
          </w:ins>
          <w:ins w:id="795" w:author="......" w:date="2024-03-26T00:49:56Z">
            <w:r>
              <w:rPr>
                <w:rFonts w:hint="default" w:ascii="Times New Roman" w:hAnsi="Times New Roman" w:eastAsia="宋体" w:cs="Times New Roman"/>
                <w:rPrChange w:id="796" w:author="......" w:date="2024-03-26T00:51:47Z">
                  <w:rPr/>
                </w:rPrChange>
              </w:rPr>
              <w:fldChar w:fldCharType="end"/>
            </w:r>
          </w:ins>
          <w:ins w:id="797" w:author="......" w:date="2024-03-26T00:49:56Z">
            <w:r>
              <w:rPr>
                <w:rFonts w:hint="default" w:ascii="Times New Roman" w:hAnsi="Times New Roman" w:eastAsia="宋体" w:cs="Times New Roman"/>
                <w:rPrChange w:id="798" w:author="......" w:date="2024-03-26T00:51:47Z">
                  <w:rPr/>
                </w:rPrChange>
              </w:rPr>
              <w:fldChar w:fldCharType="end"/>
            </w:r>
          </w:ins>
        </w:p>
        <w:p>
          <w:pPr>
            <w:pStyle w:val="12"/>
            <w:tabs>
              <w:tab w:val="right" w:leader="dot" w:pos="8306"/>
            </w:tabs>
            <w:rPr>
              <w:ins w:id="799" w:author="......" w:date="2024-03-26T00:49:56Z"/>
              <w:rFonts w:hint="default" w:ascii="Times New Roman" w:hAnsi="Times New Roman" w:eastAsia="宋体" w:cs="Times New Roman"/>
              <w:rPrChange w:id="800" w:author="......" w:date="2024-03-26T00:51:47Z">
                <w:rPr>
                  <w:ins w:id="801" w:author="......" w:date="2024-03-26T00:49:56Z"/>
                </w:rPr>
              </w:rPrChange>
            </w:rPr>
          </w:pPr>
          <w:ins w:id="802" w:author="......" w:date="2024-03-26T00:49:56Z">
            <w:r>
              <w:rPr>
                <w:rFonts w:hint="default" w:ascii="Times New Roman" w:hAnsi="Times New Roman" w:eastAsia="宋体" w:cs="Times New Roman"/>
                <w:rPrChange w:id="803" w:author="......" w:date="2024-03-26T00:51:47Z">
                  <w:rPr/>
                </w:rPrChange>
              </w:rPr>
              <w:fldChar w:fldCharType="begin"/>
            </w:r>
          </w:ins>
          <w:ins w:id="804" w:author="......" w:date="2024-03-26T00:49:56Z">
            <w:r>
              <w:rPr>
                <w:rFonts w:hint="default" w:ascii="Times New Roman" w:hAnsi="Times New Roman" w:eastAsia="宋体" w:cs="Times New Roman"/>
                <w:rPrChange w:id="805" w:author="......" w:date="2024-03-26T00:51:47Z">
                  <w:rPr/>
                </w:rPrChange>
              </w:rPr>
              <w:instrText xml:space="preserve"> HYPERLINK \l _Toc9961 </w:instrText>
            </w:r>
          </w:ins>
          <w:ins w:id="806" w:author="......" w:date="2024-03-26T00:49:56Z">
            <w:r>
              <w:rPr>
                <w:rFonts w:hint="default" w:ascii="Times New Roman" w:hAnsi="Times New Roman" w:eastAsia="宋体" w:cs="Times New Roman"/>
                <w:rPrChange w:id="807" w:author="......" w:date="2024-03-26T00:51:47Z">
                  <w:rPr/>
                </w:rPrChange>
              </w:rPr>
              <w:fldChar w:fldCharType="separate"/>
            </w:r>
          </w:ins>
          <w:ins w:id="808" w:author="......" w:date="2024-03-26T00:49:56Z">
            <w:r>
              <w:rPr>
                <w:rFonts w:hint="default" w:ascii="Times New Roman" w:hAnsi="Times New Roman" w:eastAsia="宋体" w:cs="Times New Roman"/>
                <w:lang w:val="en-US"/>
                <w:rPrChange w:id="809" w:author="......" w:date="2024-03-26T00:51:47Z">
                  <w:rPr>
                    <w:rFonts w:hint="default" w:ascii="Times New Roman" w:hAnsi="Times New Roman" w:cs="Times New Roman"/>
                    <w:lang w:val="en-US"/>
                  </w:rPr>
                </w:rPrChange>
              </w:rPr>
              <w:t xml:space="preserve">3.1.5. </w:t>
            </w:r>
          </w:ins>
          <w:ins w:id="810" w:author="......" w:date="2024-03-26T00:49:56Z">
            <w:r>
              <w:rPr>
                <w:rFonts w:hint="default" w:ascii="Times New Roman" w:hAnsi="Times New Roman" w:eastAsia="宋体" w:cs="Times New Roman"/>
                <w:lang w:val="en-US" w:eastAsia="zh-CN"/>
                <w:rPrChange w:id="811" w:author="......" w:date="2024-03-26T00:51:47Z">
                  <w:rPr>
                    <w:rFonts w:hint="default" w:ascii="Times New Roman" w:hAnsi="Times New Roman" w:cs="Times New Roman"/>
                    <w:lang w:val="en-US" w:eastAsia="zh-CN"/>
                  </w:rPr>
                </w:rPrChange>
              </w:rPr>
              <w:t>安全管理</w:t>
            </w:r>
          </w:ins>
          <w:ins w:id="812" w:author="......" w:date="2024-03-26T00:49:56Z">
            <w:r>
              <w:rPr>
                <w:rFonts w:hint="default" w:ascii="Times New Roman" w:hAnsi="Times New Roman" w:eastAsia="宋体" w:cs="Times New Roman"/>
                <w:rPrChange w:id="813" w:author="......" w:date="2024-03-26T00:51:47Z">
                  <w:rPr/>
                </w:rPrChange>
              </w:rPr>
              <w:tab/>
            </w:r>
          </w:ins>
          <w:ins w:id="814" w:author="......" w:date="2024-03-26T00:49:56Z">
            <w:r>
              <w:rPr>
                <w:rFonts w:hint="default" w:ascii="Times New Roman" w:hAnsi="Times New Roman" w:eastAsia="宋体" w:cs="Times New Roman"/>
                <w:rPrChange w:id="815" w:author="......" w:date="2024-03-26T00:51:47Z">
                  <w:rPr/>
                </w:rPrChange>
              </w:rPr>
              <w:fldChar w:fldCharType="begin"/>
            </w:r>
          </w:ins>
          <w:ins w:id="816" w:author="......" w:date="2024-03-26T00:49:56Z">
            <w:r>
              <w:rPr>
                <w:rFonts w:hint="default" w:ascii="Times New Roman" w:hAnsi="Times New Roman" w:eastAsia="宋体" w:cs="Times New Roman"/>
                <w:rPrChange w:id="817" w:author="......" w:date="2024-03-26T00:51:47Z">
                  <w:rPr/>
                </w:rPrChange>
              </w:rPr>
              <w:instrText xml:space="preserve"> PAGEREF _Toc9961 \h </w:instrText>
            </w:r>
          </w:ins>
          <w:ins w:id="818" w:author="......" w:date="2024-03-26T00:49:56Z">
            <w:r>
              <w:rPr>
                <w:rFonts w:hint="default" w:ascii="Times New Roman" w:hAnsi="Times New Roman" w:eastAsia="宋体" w:cs="Times New Roman"/>
                <w:rPrChange w:id="819" w:author="......" w:date="2024-03-26T00:51:47Z">
                  <w:rPr/>
                </w:rPrChange>
              </w:rPr>
              <w:fldChar w:fldCharType="separate"/>
            </w:r>
          </w:ins>
          <w:ins w:id="820" w:author="......" w:date="2024-03-26T15:51:50Z">
            <w:r>
              <w:rPr>
                <w:rFonts w:hint="default" w:ascii="Times New Roman" w:hAnsi="Times New Roman" w:eastAsia="宋体" w:cs="Times New Roman"/>
              </w:rPr>
              <w:t>7</w:t>
            </w:r>
          </w:ins>
          <w:ins w:id="821" w:author="......" w:date="2024-03-26T00:49:56Z">
            <w:r>
              <w:rPr>
                <w:rFonts w:hint="default" w:ascii="Times New Roman" w:hAnsi="Times New Roman" w:eastAsia="宋体" w:cs="Times New Roman"/>
                <w:rPrChange w:id="822" w:author="......" w:date="2024-03-26T00:51:47Z">
                  <w:rPr/>
                </w:rPrChange>
              </w:rPr>
              <w:fldChar w:fldCharType="end"/>
            </w:r>
          </w:ins>
          <w:ins w:id="823" w:author="......" w:date="2024-03-26T00:49:56Z">
            <w:r>
              <w:rPr>
                <w:rFonts w:hint="default" w:ascii="Times New Roman" w:hAnsi="Times New Roman" w:eastAsia="宋体" w:cs="Times New Roman"/>
                <w:rPrChange w:id="824" w:author="......" w:date="2024-03-26T00:51:47Z">
                  <w:rPr/>
                </w:rPrChange>
              </w:rPr>
              <w:fldChar w:fldCharType="end"/>
            </w:r>
          </w:ins>
        </w:p>
        <w:p>
          <w:pPr>
            <w:pStyle w:val="12"/>
            <w:tabs>
              <w:tab w:val="right" w:leader="dot" w:pos="8306"/>
            </w:tabs>
            <w:rPr>
              <w:ins w:id="825" w:author="......" w:date="2024-03-26T00:49:56Z"/>
              <w:rFonts w:hint="default" w:ascii="Times New Roman" w:hAnsi="Times New Roman" w:eastAsia="宋体" w:cs="Times New Roman"/>
              <w:rPrChange w:id="826" w:author="......" w:date="2024-03-26T00:51:47Z">
                <w:rPr>
                  <w:ins w:id="827" w:author="......" w:date="2024-03-26T00:49:56Z"/>
                </w:rPr>
              </w:rPrChange>
            </w:rPr>
          </w:pPr>
          <w:ins w:id="828" w:author="......" w:date="2024-03-26T00:49:56Z">
            <w:r>
              <w:rPr>
                <w:rFonts w:hint="default" w:ascii="Times New Roman" w:hAnsi="Times New Roman" w:eastAsia="宋体" w:cs="Times New Roman"/>
                <w:rPrChange w:id="829" w:author="......" w:date="2024-03-26T00:51:47Z">
                  <w:rPr/>
                </w:rPrChange>
              </w:rPr>
              <w:fldChar w:fldCharType="begin"/>
            </w:r>
          </w:ins>
          <w:ins w:id="830" w:author="......" w:date="2024-03-26T00:49:56Z">
            <w:r>
              <w:rPr>
                <w:rFonts w:hint="default" w:ascii="Times New Roman" w:hAnsi="Times New Roman" w:eastAsia="宋体" w:cs="Times New Roman"/>
                <w:rPrChange w:id="831" w:author="......" w:date="2024-03-26T00:51:47Z">
                  <w:rPr/>
                </w:rPrChange>
              </w:rPr>
              <w:instrText xml:space="preserve"> HYPERLINK \l _Toc28787 </w:instrText>
            </w:r>
          </w:ins>
          <w:ins w:id="832" w:author="......" w:date="2024-03-26T00:49:56Z">
            <w:r>
              <w:rPr>
                <w:rFonts w:hint="default" w:ascii="Times New Roman" w:hAnsi="Times New Roman" w:eastAsia="宋体" w:cs="Times New Roman"/>
                <w:rPrChange w:id="833" w:author="......" w:date="2024-03-26T00:51:47Z">
                  <w:rPr/>
                </w:rPrChange>
              </w:rPr>
              <w:fldChar w:fldCharType="separate"/>
            </w:r>
          </w:ins>
          <w:ins w:id="834" w:author="......" w:date="2024-03-26T00:49:56Z">
            <w:r>
              <w:rPr>
                <w:rFonts w:hint="default" w:ascii="Times New Roman" w:hAnsi="Times New Roman" w:eastAsia="宋体" w:cs="Times New Roman"/>
                <w:lang w:val="en-US"/>
                <w:rPrChange w:id="835" w:author="......" w:date="2024-03-26T00:51:47Z">
                  <w:rPr>
                    <w:rFonts w:hint="default" w:ascii="Times New Roman" w:hAnsi="Times New Roman" w:cs="Times New Roman"/>
                    <w:lang w:val="en-US"/>
                  </w:rPr>
                </w:rPrChange>
              </w:rPr>
              <w:t xml:space="preserve">3.1.6. </w:t>
            </w:r>
          </w:ins>
          <w:ins w:id="836" w:author="......" w:date="2024-03-26T00:49:56Z">
            <w:r>
              <w:rPr>
                <w:rFonts w:hint="default" w:ascii="Times New Roman" w:hAnsi="Times New Roman" w:eastAsia="宋体" w:cs="Times New Roman"/>
                <w:lang w:val="en-US" w:eastAsia="zh-CN"/>
                <w:rPrChange w:id="837" w:author="......" w:date="2024-03-26T00:51:47Z">
                  <w:rPr>
                    <w:rFonts w:hint="default" w:ascii="Times New Roman" w:hAnsi="Times New Roman" w:cs="Times New Roman"/>
                    <w:lang w:val="en-US" w:eastAsia="zh-CN"/>
                  </w:rPr>
                </w:rPrChange>
              </w:rPr>
              <w:t>文档管理</w:t>
            </w:r>
          </w:ins>
          <w:ins w:id="838" w:author="......" w:date="2024-03-26T00:49:56Z">
            <w:r>
              <w:rPr>
                <w:rFonts w:hint="default" w:ascii="Times New Roman" w:hAnsi="Times New Roman" w:eastAsia="宋体" w:cs="Times New Roman"/>
                <w:rPrChange w:id="839" w:author="......" w:date="2024-03-26T00:51:47Z">
                  <w:rPr/>
                </w:rPrChange>
              </w:rPr>
              <w:tab/>
            </w:r>
          </w:ins>
          <w:ins w:id="840" w:author="......" w:date="2024-03-26T00:49:56Z">
            <w:r>
              <w:rPr>
                <w:rFonts w:hint="default" w:ascii="Times New Roman" w:hAnsi="Times New Roman" w:eastAsia="宋体" w:cs="Times New Roman"/>
                <w:rPrChange w:id="841" w:author="......" w:date="2024-03-26T00:51:47Z">
                  <w:rPr/>
                </w:rPrChange>
              </w:rPr>
              <w:fldChar w:fldCharType="begin"/>
            </w:r>
          </w:ins>
          <w:ins w:id="842" w:author="......" w:date="2024-03-26T00:49:56Z">
            <w:r>
              <w:rPr>
                <w:rFonts w:hint="default" w:ascii="Times New Roman" w:hAnsi="Times New Roman" w:eastAsia="宋体" w:cs="Times New Roman"/>
                <w:rPrChange w:id="843" w:author="......" w:date="2024-03-26T00:51:47Z">
                  <w:rPr/>
                </w:rPrChange>
              </w:rPr>
              <w:instrText xml:space="preserve"> PAGEREF _Toc28787 \h </w:instrText>
            </w:r>
          </w:ins>
          <w:ins w:id="844" w:author="......" w:date="2024-03-26T00:49:56Z">
            <w:r>
              <w:rPr>
                <w:rFonts w:hint="default" w:ascii="Times New Roman" w:hAnsi="Times New Roman" w:eastAsia="宋体" w:cs="Times New Roman"/>
                <w:rPrChange w:id="845" w:author="......" w:date="2024-03-26T00:51:47Z">
                  <w:rPr/>
                </w:rPrChange>
              </w:rPr>
              <w:fldChar w:fldCharType="separate"/>
            </w:r>
          </w:ins>
          <w:ins w:id="846" w:author="......" w:date="2024-03-26T15:51:50Z">
            <w:r>
              <w:rPr>
                <w:rFonts w:hint="default" w:ascii="Times New Roman" w:hAnsi="Times New Roman" w:eastAsia="宋体" w:cs="Times New Roman"/>
              </w:rPr>
              <w:t>7</w:t>
            </w:r>
          </w:ins>
          <w:ins w:id="847" w:author="......" w:date="2024-03-26T00:49:56Z">
            <w:r>
              <w:rPr>
                <w:rFonts w:hint="default" w:ascii="Times New Roman" w:hAnsi="Times New Roman" w:eastAsia="宋体" w:cs="Times New Roman"/>
                <w:rPrChange w:id="848" w:author="......" w:date="2024-03-26T00:51:47Z">
                  <w:rPr/>
                </w:rPrChange>
              </w:rPr>
              <w:fldChar w:fldCharType="end"/>
            </w:r>
          </w:ins>
          <w:ins w:id="849" w:author="......" w:date="2024-03-26T00:49:56Z">
            <w:r>
              <w:rPr>
                <w:rFonts w:hint="default" w:ascii="Times New Roman" w:hAnsi="Times New Roman" w:eastAsia="宋体" w:cs="Times New Roman"/>
                <w:rPrChange w:id="850" w:author="......" w:date="2024-03-26T00:51:47Z">
                  <w:rPr/>
                </w:rPrChange>
              </w:rPr>
              <w:fldChar w:fldCharType="end"/>
            </w:r>
          </w:ins>
        </w:p>
        <w:p>
          <w:pPr>
            <w:pStyle w:val="16"/>
            <w:tabs>
              <w:tab w:val="right" w:leader="dot" w:pos="8306"/>
            </w:tabs>
            <w:rPr>
              <w:ins w:id="851" w:author="......" w:date="2024-03-26T00:49:56Z"/>
              <w:rFonts w:hint="default" w:ascii="Times New Roman" w:hAnsi="Times New Roman" w:eastAsia="宋体" w:cs="Times New Roman"/>
              <w:rPrChange w:id="852" w:author="......" w:date="2024-03-26T00:51:47Z">
                <w:rPr>
                  <w:ins w:id="853" w:author="......" w:date="2024-03-26T00:49:56Z"/>
                </w:rPr>
              </w:rPrChange>
            </w:rPr>
          </w:pPr>
          <w:ins w:id="854" w:author="......" w:date="2024-03-26T00:49:56Z">
            <w:r>
              <w:rPr>
                <w:rFonts w:hint="default" w:ascii="Times New Roman" w:hAnsi="Times New Roman" w:eastAsia="宋体" w:cs="Times New Roman"/>
                <w:rPrChange w:id="855" w:author="......" w:date="2024-03-26T00:51:47Z">
                  <w:rPr/>
                </w:rPrChange>
              </w:rPr>
              <w:fldChar w:fldCharType="begin"/>
            </w:r>
          </w:ins>
          <w:ins w:id="856" w:author="......" w:date="2024-03-26T00:49:56Z">
            <w:r>
              <w:rPr>
                <w:rFonts w:hint="default" w:ascii="Times New Roman" w:hAnsi="Times New Roman" w:eastAsia="宋体" w:cs="Times New Roman"/>
                <w:rPrChange w:id="857" w:author="......" w:date="2024-03-26T00:51:47Z">
                  <w:rPr/>
                </w:rPrChange>
              </w:rPr>
              <w:instrText xml:space="preserve"> HYPERLINK \l _Toc3234 </w:instrText>
            </w:r>
          </w:ins>
          <w:ins w:id="858" w:author="......" w:date="2024-03-26T00:49:56Z">
            <w:r>
              <w:rPr>
                <w:rFonts w:hint="default" w:ascii="Times New Roman" w:hAnsi="Times New Roman" w:eastAsia="宋体" w:cs="Times New Roman"/>
                <w:rPrChange w:id="859" w:author="......" w:date="2024-03-26T00:51:47Z">
                  <w:rPr/>
                </w:rPrChange>
              </w:rPr>
              <w:fldChar w:fldCharType="separate"/>
            </w:r>
          </w:ins>
          <w:ins w:id="860" w:author="......" w:date="2024-03-26T00:49:56Z">
            <w:r>
              <w:rPr>
                <w:rFonts w:hint="default" w:ascii="Times New Roman" w:hAnsi="Times New Roman" w:eastAsia="宋体" w:cs="Times New Roman"/>
                <w:szCs w:val="28"/>
              </w:rPr>
              <w:t xml:space="preserve">3.2. </w:t>
            </w:r>
          </w:ins>
          <w:ins w:id="861" w:author="......" w:date="2024-03-26T00:49:56Z">
            <w:r>
              <w:rPr>
                <w:rFonts w:hint="default" w:ascii="Times New Roman" w:hAnsi="Times New Roman" w:eastAsia="宋体" w:cs="Times New Roman"/>
              </w:rPr>
              <w:t>软硬件及外部系统接口需求</w:t>
            </w:r>
          </w:ins>
          <w:ins w:id="862" w:author="......" w:date="2024-03-26T00:49:56Z">
            <w:r>
              <w:rPr>
                <w:rFonts w:hint="default" w:ascii="Times New Roman" w:hAnsi="Times New Roman" w:eastAsia="宋体" w:cs="Times New Roman"/>
                <w:rPrChange w:id="863" w:author="......" w:date="2024-03-26T00:51:47Z">
                  <w:rPr/>
                </w:rPrChange>
              </w:rPr>
              <w:tab/>
            </w:r>
          </w:ins>
          <w:ins w:id="864" w:author="......" w:date="2024-03-26T00:49:56Z">
            <w:r>
              <w:rPr>
                <w:rFonts w:hint="default" w:ascii="Times New Roman" w:hAnsi="Times New Roman" w:eastAsia="宋体" w:cs="Times New Roman"/>
                <w:rPrChange w:id="865" w:author="......" w:date="2024-03-26T00:51:47Z">
                  <w:rPr/>
                </w:rPrChange>
              </w:rPr>
              <w:fldChar w:fldCharType="begin"/>
            </w:r>
          </w:ins>
          <w:ins w:id="866" w:author="......" w:date="2024-03-26T00:49:56Z">
            <w:r>
              <w:rPr>
                <w:rFonts w:hint="default" w:ascii="Times New Roman" w:hAnsi="Times New Roman" w:eastAsia="宋体" w:cs="Times New Roman"/>
                <w:rPrChange w:id="867" w:author="......" w:date="2024-03-26T00:51:47Z">
                  <w:rPr/>
                </w:rPrChange>
              </w:rPr>
              <w:instrText xml:space="preserve"> PAGEREF _Toc3234 \h </w:instrText>
            </w:r>
          </w:ins>
          <w:ins w:id="868" w:author="......" w:date="2024-03-26T00:49:56Z">
            <w:r>
              <w:rPr>
                <w:rFonts w:hint="default" w:ascii="Times New Roman" w:hAnsi="Times New Roman" w:eastAsia="宋体" w:cs="Times New Roman"/>
                <w:rPrChange w:id="869" w:author="......" w:date="2024-03-26T00:51:47Z">
                  <w:rPr/>
                </w:rPrChange>
              </w:rPr>
              <w:fldChar w:fldCharType="separate"/>
            </w:r>
          </w:ins>
          <w:ins w:id="870" w:author="......" w:date="2024-03-26T15:51:50Z">
            <w:r>
              <w:rPr>
                <w:rFonts w:hint="default" w:ascii="Times New Roman" w:hAnsi="Times New Roman" w:eastAsia="宋体" w:cs="Times New Roman"/>
              </w:rPr>
              <w:t>7</w:t>
            </w:r>
          </w:ins>
          <w:ins w:id="871" w:author="......" w:date="2024-03-26T00:49:56Z">
            <w:r>
              <w:rPr>
                <w:rFonts w:hint="default" w:ascii="Times New Roman" w:hAnsi="Times New Roman" w:eastAsia="宋体" w:cs="Times New Roman"/>
                <w:rPrChange w:id="872" w:author="......" w:date="2024-03-26T00:51:47Z">
                  <w:rPr/>
                </w:rPrChange>
              </w:rPr>
              <w:fldChar w:fldCharType="end"/>
            </w:r>
          </w:ins>
          <w:ins w:id="873" w:author="......" w:date="2024-03-26T00:49:56Z">
            <w:r>
              <w:rPr>
                <w:rFonts w:hint="default" w:ascii="Times New Roman" w:hAnsi="Times New Roman" w:eastAsia="宋体" w:cs="Times New Roman"/>
                <w:rPrChange w:id="874" w:author="......" w:date="2024-03-26T00:51:47Z">
                  <w:rPr/>
                </w:rPrChange>
              </w:rPr>
              <w:fldChar w:fldCharType="end"/>
            </w:r>
          </w:ins>
        </w:p>
        <w:p>
          <w:pPr>
            <w:pStyle w:val="12"/>
            <w:tabs>
              <w:tab w:val="right" w:leader="dot" w:pos="8306"/>
            </w:tabs>
            <w:rPr>
              <w:ins w:id="875" w:author="......" w:date="2024-03-26T00:49:56Z"/>
              <w:rFonts w:hint="default" w:ascii="Times New Roman" w:hAnsi="Times New Roman" w:eastAsia="宋体" w:cs="Times New Roman"/>
              <w:rPrChange w:id="876" w:author="......" w:date="2024-03-26T00:51:47Z">
                <w:rPr>
                  <w:ins w:id="877" w:author="......" w:date="2024-03-26T00:49:56Z"/>
                </w:rPr>
              </w:rPrChange>
            </w:rPr>
          </w:pPr>
          <w:ins w:id="878" w:author="......" w:date="2024-03-26T00:49:56Z">
            <w:r>
              <w:rPr>
                <w:rFonts w:hint="default" w:ascii="Times New Roman" w:hAnsi="Times New Roman" w:eastAsia="宋体" w:cs="Times New Roman"/>
                <w:rPrChange w:id="879" w:author="......" w:date="2024-03-26T00:51:47Z">
                  <w:rPr/>
                </w:rPrChange>
              </w:rPr>
              <w:fldChar w:fldCharType="begin"/>
            </w:r>
          </w:ins>
          <w:ins w:id="880" w:author="......" w:date="2024-03-26T00:49:56Z">
            <w:r>
              <w:rPr>
                <w:rFonts w:hint="default" w:ascii="Times New Roman" w:hAnsi="Times New Roman" w:eastAsia="宋体" w:cs="Times New Roman"/>
                <w:rPrChange w:id="881" w:author="......" w:date="2024-03-26T00:51:47Z">
                  <w:rPr/>
                </w:rPrChange>
              </w:rPr>
              <w:instrText xml:space="preserve"> HYPERLINK \l _Toc32218 </w:instrText>
            </w:r>
          </w:ins>
          <w:ins w:id="882" w:author="......" w:date="2024-03-26T00:49:56Z">
            <w:r>
              <w:rPr>
                <w:rFonts w:hint="default" w:ascii="Times New Roman" w:hAnsi="Times New Roman" w:eastAsia="宋体" w:cs="Times New Roman"/>
                <w:rPrChange w:id="883" w:author="......" w:date="2024-03-26T00:51:47Z">
                  <w:rPr/>
                </w:rPrChange>
              </w:rPr>
              <w:fldChar w:fldCharType="separate"/>
            </w:r>
          </w:ins>
          <w:ins w:id="884" w:author="......" w:date="2024-03-26T00:49:56Z">
            <w:r>
              <w:rPr>
                <w:rFonts w:hint="default" w:ascii="Times New Roman" w:hAnsi="Times New Roman" w:eastAsia="宋体" w:cs="Times New Roman"/>
              </w:rPr>
              <w:t>3.2.1. 用户界面</w:t>
            </w:r>
          </w:ins>
          <w:ins w:id="885" w:author="......" w:date="2024-03-26T00:49:56Z">
            <w:r>
              <w:rPr>
                <w:rFonts w:hint="default" w:ascii="Times New Roman" w:hAnsi="Times New Roman" w:eastAsia="宋体" w:cs="Times New Roman"/>
                <w:rPrChange w:id="886" w:author="......" w:date="2024-03-26T00:51:47Z">
                  <w:rPr/>
                </w:rPrChange>
              </w:rPr>
              <w:tab/>
            </w:r>
          </w:ins>
          <w:ins w:id="887" w:author="......" w:date="2024-03-26T00:49:56Z">
            <w:r>
              <w:rPr>
                <w:rFonts w:hint="default" w:ascii="Times New Roman" w:hAnsi="Times New Roman" w:eastAsia="宋体" w:cs="Times New Roman"/>
                <w:rPrChange w:id="888" w:author="......" w:date="2024-03-26T00:51:47Z">
                  <w:rPr/>
                </w:rPrChange>
              </w:rPr>
              <w:fldChar w:fldCharType="begin"/>
            </w:r>
          </w:ins>
          <w:ins w:id="889" w:author="......" w:date="2024-03-26T00:49:56Z">
            <w:r>
              <w:rPr>
                <w:rFonts w:hint="default" w:ascii="Times New Roman" w:hAnsi="Times New Roman" w:eastAsia="宋体" w:cs="Times New Roman"/>
                <w:rPrChange w:id="890" w:author="......" w:date="2024-03-26T00:51:47Z">
                  <w:rPr/>
                </w:rPrChange>
              </w:rPr>
              <w:instrText xml:space="preserve"> PAGEREF _Toc32218 \h </w:instrText>
            </w:r>
          </w:ins>
          <w:ins w:id="891" w:author="......" w:date="2024-03-26T00:49:56Z">
            <w:r>
              <w:rPr>
                <w:rFonts w:hint="default" w:ascii="Times New Roman" w:hAnsi="Times New Roman" w:eastAsia="宋体" w:cs="Times New Roman"/>
                <w:rPrChange w:id="892" w:author="......" w:date="2024-03-26T00:51:47Z">
                  <w:rPr/>
                </w:rPrChange>
              </w:rPr>
              <w:fldChar w:fldCharType="separate"/>
            </w:r>
          </w:ins>
          <w:ins w:id="893" w:author="......" w:date="2024-03-26T15:51:50Z">
            <w:r>
              <w:rPr>
                <w:rFonts w:hint="default" w:ascii="Times New Roman" w:hAnsi="Times New Roman" w:eastAsia="宋体" w:cs="Times New Roman"/>
              </w:rPr>
              <w:t>7</w:t>
            </w:r>
          </w:ins>
          <w:ins w:id="894" w:author="......" w:date="2024-03-26T00:49:56Z">
            <w:r>
              <w:rPr>
                <w:rFonts w:hint="default" w:ascii="Times New Roman" w:hAnsi="Times New Roman" w:eastAsia="宋体" w:cs="Times New Roman"/>
                <w:rPrChange w:id="895" w:author="......" w:date="2024-03-26T00:51:47Z">
                  <w:rPr/>
                </w:rPrChange>
              </w:rPr>
              <w:fldChar w:fldCharType="end"/>
            </w:r>
          </w:ins>
          <w:ins w:id="896" w:author="......" w:date="2024-03-26T00:49:56Z">
            <w:r>
              <w:rPr>
                <w:rFonts w:hint="default" w:ascii="Times New Roman" w:hAnsi="Times New Roman" w:eastAsia="宋体" w:cs="Times New Roman"/>
                <w:rPrChange w:id="897" w:author="......" w:date="2024-03-26T00:51:47Z">
                  <w:rPr/>
                </w:rPrChange>
              </w:rPr>
              <w:fldChar w:fldCharType="end"/>
            </w:r>
          </w:ins>
        </w:p>
        <w:p>
          <w:pPr>
            <w:pStyle w:val="12"/>
            <w:tabs>
              <w:tab w:val="right" w:leader="dot" w:pos="8306"/>
            </w:tabs>
            <w:rPr>
              <w:ins w:id="898" w:author="......" w:date="2024-03-26T00:49:56Z"/>
              <w:rFonts w:hint="default" w:ascii="Times New Roman" w:hAnsi="Times New Roman" w:eastAsia="宋体" w:cs="Times New Roman"/>
              <w:rPrChange w:id="899" w:author="......" w:date="2024-03-26T00:51:47Z">
                <w:rPr>
                  <w:ins w:id="900" w:author="......" w:date="2024-03-26T00:49:56Z"/>
                </w:rPr>
              </w:rPrChange>
            </w:rPr>
          </w:pPr>
          <w:ins w:id="901" w:author="......" w:date="2024-03-26T00:49:56Z">
            <w:r>
              <w:rPr>
                <w:rFonts w:hint="default" w:ascii="Times New Roman" w:hAnsi="Times New Roman" w:eastAsia="宋体" w:cs="Times New Roman"/>
                <w:rPrChange w:id="902" w:author="......" w:date="2024-03-26T00:51:47Z">
                  <w:rPr/>
                </w:rPrChange>
              </w:rPr>
              <w:fldChar w:fldCharType="begin"/>
            </w:r>
          </w:ins>
          <w:ins w:id="903" w:author="......" w:date="2024-03-26T00:49:56Z">
            <w:r>
              <w:rPr>
                <w:rFonts w:hint="default" w:ascii="Times New Roman" w:hAnsi="Times New Roman" w:eastAsia="宋体" w:cs="Times New Roman"/>
                <w:rPrChange w:id="904" w:author="......" w:date="2024-03-26T00:51:47Z">
                  <w:rPr/>
                </w:rPrChange>
              </w:rPr>
              <w:instrText xml:space="preserve"> HYPERLINK \l _Toc2131 </w:instrText>
            </w:r>
          </w:ins>
          <w:ins w:id="905" w:author="......" w:date="2024-03-26T00:49:56Z">
            <w:r>
              <w:rPr>
                <w:rFonts w:hint="default" w:ascii="Times New Roman" w:hAnsi="Times New Roman" w:eastAsia="宋体" w:cs="Times New Roman"/>
                <w:rPrChange w:id="906" w:author="......" w:date="2024-03-26T00:51:47Z">
                  <w:rPr/>
                </w:rPrChange>
              </w:rPr>
              <w:fldChar w:fldCharType="separate"/>
            </w:r>
          </w:ins>
          <w:ins w:id="907" w:author="......" w:date="2024-03-26T00:49:56Z">
            <w:r>
              <w:rPr>
                <w:rFonts w:hint="default" w:ascii="Times New Roman" w:hAnsi="Times New Roman" w:eastAsia="宋体" w:cs="Times New Roman"/>
                <w:szCs w:val="24"/>
              </w:rPr>
              <w:t>3.2.2. 硬件需求</w:t>
            </w:r>
          </w:ins>
          <w:ins w:id="908" w:author="......" w:date="2024-03-26T00:49:56Z">
            <w:r>
              <w:rPr>
                <w:rFonts w:hint="default" w:ascii="Times New Roman" w:hAnsi="Times New Roman" w:eastAsia="宋体" w:cs="Times New Roman"/>
                <w:rPrChange w:id="909" w:author="......" w:date="2024-03-26T00:51:47Z">
                  <w:rPr/>
                </w:rPrChange>
              </w:rPr>
              <w:tab/>
            </w:r>
          </w:ins>
          <w:ins w:id="910" w:author="......" w:date="2024-03-26T00:49:56Z">
            <w:r>
              <w:rPr>
                <w:rFonts w:hint="default" w:ascii="Times New Roman" w:hAnsi="Times New Roman" w:eastAsia="宋体" w:cs="Times New Roman"/>
                <w:rPrChange w:id="911" w:author="......" w:date="2024-03-26T00:51:47Z">
                  <w:rPr/>
                </w:rPrChange>
              </w:rPr>
              <w:fldChar w:fldCharType="begin"/>
            </w:r>
          </w:ins>
          <w:ins w:id="912" w:author="......" w:date="2024-03-26T00:49:56Z">
            <w:r>
              <w:rPr>
                <w:rFonts w:hint="default" w:ascii="Times New Roman" w:hAnsi="Times New Roman" w:eastAsia="宋体" w:cs="Times New Roman"/>
                <w:rPrChange w:id="913" w:author="......" w:date="2024-03-26T00:51:47Z">
                  <w:rPr/>
                </w:rPrChange>
              </w:rPr>
              <w:instrText xml:space="preserve"> PAGEREF _Toc2131 \h </w:instrText>
            </w:r>
          </w:ins>
          <w:ins w:id="914" w:author="......" w:date="2024-03-26T00:49:56Z">
            <w:r>
              <w:rPr>
                <w:rFonts w:hint="default" w:ascii="Times New Roman" w:hAnsi="Times New Roman" w:eastAsia="宋体" w:cs="Times New Roman"/>
                <w:rPrChange w:id="915" w:author="......" w:date="2024-03-26T00:51:47Z">
                  <w:rPr/>
                </w:rPrChange>
              </w:rPr>
              <w:fldChar w:fldCharType="separate"/>
            </w:r>
          </w:ins>
          <w:ins w:id="916" w:author="......" w:date="2024-03-26T15:51:50Z">
            <w:r>
              <w:rPr>
                <w:rFonts w:hint="default" w:ascii="Times New Roman" w:hAnsi="Times New Roman" w:eastAsia="宋体" w:cs="Times New Roman"/>
              </w:rPr>
              <w:t>7</w:t>
            </w:r>
          </w:ins>
          <w:ins w:id="917" w:author="......" w:date="2024-03-26T00:49:56Z">
            <w:r>
              <w:rPr>
                <w:rFonts w:hint="default" w:ascii="Times New Roman" w:hAnsi="Times New Roman" w:eastAsia="宋体" w:cs="Times New Roman"/>
                <w:rPrChange w:id="918" w:author="......" w:date="2024-03-26T00:51:47Z">
                  <w:rPr/>
                </w:rPrChange>
              </w:rPr>
              <w:fldChar w:fldCharType="end"/>
            </w:r>
          </w:ins>
          <w:ins w:id="919" w:author="......" w:date="2024-03-26T00:49:56Z">
            <w:r>
              <w:rPr>
                <w:rFonts w:hint="default" w:ascii="Times New Roman" w:hAnsi="Times New Roman" w:eastAsia="宋体" w:cs="Times New Roman"/>
                <w:rPrChange w:id="920" w:author="......" w:date="2024-03-26T00:51:47Z">
                  <w:rPr/>
                </w:rPrChange>
              </w:rPr>
              <w:fldChar w:fldCharType="end"/>
            </w:r>
          </w:ins>
        </w:p>
        <w:p>
          <w:pPr>
            <w:pStyle w:val="12"/>
            <w:tabs>
              <w:tab w:val="right" w:leader="dot" w:pos="8306"/>
            </w:tabs>
            <w:rPr>
              <w:ins w:id="921" w:author="......" w:date="2024-03-26T00:49:56Z"/>
              <w:rFonts w:hint="default" w:ascii="Times New Roman" w:hAnsi="Times New Roman" w:eastAsia="宋体" w:cs="Times New Roman"/>
              <w:rPrChange w:id="922" w:author="......" w:date="2024-03-26T00:51:47Z">
                <w:rPr>
                  <w:ins w:id="923" w:author="......" w:date="2024-03-26T00:49:56Z"/>
                </w:rPr>
              </w:rPrChange>
            </w:rPr>
          </w:pPr>
          <w:ins w:id="924" w:author="......" w:date="2024-03-26T00:49:56Z">
            <w:r>
              <w:rPr>
                <w:rFonts w:hint="default" w:ascii="Times New Roman" w:hAnsi="Times New Roman" w:eastAsia="宋体" w:cs="Times New Roman"/>
                <w:rPrChange w:id="925" w:author="......" w:date="2024-03-26T00:51:47Z">
                  <w:rPr/>
                </w:rPrChange>
              </w:rPr>
              <w:fldChar w:fldCharType="begin"/>
            </w:r>
          </w:ins>
          <w:ins w:id="926" w:author="......" w:date="2024-03-26T00:49:56Z">
            <w:r>
              <w:rPr>
                <w:rFonts w:hint="default" w:ascii="Times New Roman" w:hAnsi="Times New Roman" w:eastAsia="宋体" w:cs="Times New Roman"/>
                <w:rPrChange w:id="927" w:author="......" w:date="2024-03-26T00:51:47Z">
                  <w:rPr/>
                </w:rPrChange>
              </w:rPr>
              <w:instrText xml:space="preserve"> HYPERLINK \l _Toc54 </w:instrText>
            </w:r>
          </w:ins>
          <w:ins w:id="928" w:author="......" w:date="2024-03-26T00:49:56Z">
            <w:r>
              <w:rPr>
                <w:rFonts w:hint="default" w:ascii="Times New Roman" w:hAnsi="Times New Roman" w:eastAsia="宋体" w:cs="Times New Roman"/>
                <w:rPrChange w:id="929" w:author="......" w:date="2024-03-26T00:51:47Z">
                  <w:rPr/>
                </w:rPrChange>
              </w:rPr>
              <w:fldChar w:fldCharType="separate"/>
            </w:r>
          </w:ins>
          <w:ins w:id="930" w:author="......" w:date="2024-03-26T00:49:56Z">
            <w:r>
              <w:rPr>
                <w:rFonts w:hint="default" w:ascii="Times New Roman" w:hAnsi="Times New Roman" w:eastAsia="宋体" w:cs="Times New Roman"/>
              </w:rPr>
              <w:t>3.2.3. 运行环境</w:t>
            </w:r>
          </w:ins>
          <w:ins w:id="931" w:author="......" w:date="2024-03-26T00:49:56Z">
            <w:r>
              <w:rPr>
                <w:rFonts w:hint="default" w:ascii="Times New Roman" w:hAnsi="Times New Roman" w:eastAsia="宋体" w:cs="Times New Roman"/>
                <w:rPrChange w:id="932" w:author="......" w:date="2024-03-26T00:51:47Z">
                  <w:rPr/>
                </w:rPrChange>
              </w:rPr>
              <w:tab/>
            </w:r>
          </w:ins>
          <w:ins w:id="933" w:author="......" w:date="2024-03-26T00:49:56Z">
            <w:r>
              <w:rPr>
                <w:rFonts w:hint="default" w:ascii="Times New Roman" w:hAnsi="Times New Roman" w:eastAsia="宋体" w:cs="Times New Roman"/>
                <w:rPrChange w:id="934" w:author="......" w:date="2024-03-26T00:51:47Z">
                  <w:rPr/>
                </w:rPrChange>
              </w:rPr>
              <w:fldChar w:fldCharType="begin"/>
            </w:r>
          </w:ins>
          <w:ins w:id="935" w:author="......" w:date="2024-03-26T00:49:56Z">
            <w:r>
              <w:rPr>
                <w:rFonts w:hint="default" w:ascii="Times New Roman" w:hAnsi="Times New Roman" w:eastAsia="宋体" w:cs="Times New Roman"/>
                <w:rPrChange w:id="936" w:author="......" w:date="2024-03-26T00:51:47Z">
                  <w:rPr/>
                </w:rPrChange>
              </w:rPr>
              <w:instrText xml:space="preserve"> PAGEREF _Toc54 \h </w:instrText>
            </w:r>
          </w:ins>
          <w:ins w:id="937" w:author="......" w:date="2024-03-26T00:49:56Z">
            <w:r>
              <w:rPr>
                <w:rFonts w:hint="default" w:ascii="Times New Roman" w:hAnsi="Times New Roman" w:eastAsia="宋体" w:cs="Times New Roman"/>
                <w:rPrChange w:id="938" w:author="......" w:date="2024-03-26T00:51:47Z">
                  <w:rPr/>
                </w:rPrChange>
              </w:rPr>
              <w:fldChar w:fldCharType="separate"/>
            </w:r>
          </w:ins>
          <w:ins w:id="939" w:author="......" w:date="2024-03-26T15:51:50Z">
            <w:r>
              <w:rPr>
                <w:rFonts w:hint="default" w:ascii="Times New Roman" w:hAnsi="Times New Roman" w:eastAsia="宋体" w:cs="Times New Roman"/>
              </w:rPr>
              <w:t>7</w:t>
            </w:r>
          </w:ins>
          <w:ins w:id="940" w:author="......" w:date="2024-03-26T00:49:56Z">
            <w:r>
              <w:rPr>
                <w:rFonts w:hint="default" w:ascii="Times New Roman" w:hAnsi="Times New Roman" w:eastAsia="宋体" w:cs="Times New Roman"/>
                <w:rPrChange w:id="941" w:author="......" w:date="2024-03-26T00:51:47Z">
                  <w:rPr/>
                </w:rPrChange>
              </w:rPr>
              <w:fldChar w:fldCharType="end"/>
            </w:r>
          </w:ins>
          <w:ins w:id="942" w:author="......" w:date="2024-03-26T00:49:56Z">
            <w:r>
              <w:rPr>
                <w:rFonts w:hint="default" w:ascii="Times New Roman" w:hAnsi="Times New Roman" w:eastAsia="宋体" w:cs="Times New Roman"/>
                <w:rPrChange w:id="943" w:author="......" w:date="2024-03-26T00:51:47Z">
                  <w:rPr/>
                </w:rPrChange>
              </w:rPr>
              <w:fldChar w:fldCharType="end"/>
            </w:r>
          </w:ins>
        </w:p>
        <w:p>
          <w:pPr>
            <w:pStyle w:val="16"/>
            <w:tabs>
              <w:tab w:val="right" w:leader="dot" w:pos="8306"/>
            </w:tabs>
            <w:rPr>
              <w:ins w:id="944" w:author="......" w:date="2024-03-26T00:49:56Z"/>
              <w:rFonts w:hint="default" w:ascii="Times New Roman" w:hAnsi="Times New Roman" w:eastAsia="宋体" w:cs="Times New Roman"/>
              <w:rPrChange w:id="945" w:author="......" w:date="2024-03-26T00:51:47Z">
                <w:rPr>
                  <w:ins w:id="946" w:author="......" w:date="2024-03-26T00:49:56Z"/>
                </w:rPr>
              </w:rPrChange>
            </w:rPr>
          </w:pPr>
          <w:ins w:id="947" w:author="......" w:date="2024-03-26T00:49:56Z">
            <w:r>
              <w:rPr>
                <w:rFonts w:hint="default" w:ascii="Times New Roman" w:hAnsi="Times New Roman" w:eastAsia="宋体" w:cs="Times New Roman"/>
                <w:rPrChange w:id="948" w:author="......" w:date="2024-03-26T00:51:47Z">
                  <w:rPr/>
                </w:rPrChange>
              </w:rPr>
              <w:fldChar w:fldCharType="begin"/>
            </w:r>
          </w:ins>
          <w:ins w:id="949" w:author="......" w:date="2024-03-26T00:49:56Z">
            <w:r>
              <w:rPr>
                <w:rFonts w:hint="default" w:ascii="Times New Roman" w:hAnsi="Times New Roman" w:eastAsia="宋体" w:cs="Times New Roman"/>
                <w:rPrChange w:id="950" w:author="......" w:date="2024-03-26T00:51:47Z">
                  <w:rPr/>
                </w:rPrChange>
              </w:rPr>
              <w:instrText xml:space="preserve"> HYPERLINK \l _Toc32148 </w:instrText>
            </w:r>
          </w:ins>
          <w:ins w:id="951" w:author="......" w:date="2024-03-26T00:49:56Z">
            <w:r>
              <w:rPr>
                <w:rFonts w:hint="default" w:ascii="Times New Roman" w:hAnsi="Times New Roman" w:eastAsia="宋体" w:cs="Times New Roman"/>
                <w:rPrChange w:id="952" w:author="......" w:date="2024-03-26T00:51:47Z">
                  <w:rPr/>
                </w:rPrChange>
              </w:rPr>
              <w:fldChar w:fldCharType="separate"/>
            </w:r>
          </w:ins>
          <w:ins w:id="953" w:author="......" w:date="2024-03-26T00:49:56Z">
            <w:r>
              <w:rPr>
                <w:rFonts w:hint="default" w:ascii="Times New Roman" w:hAnsi="Times New Roman" w:eastAsia="宋体" w:cs="Times New Roman"/>
                <w:szCs w:val="28"/>
              </w:rPr>
              <w:t xml:space="preserve">3.3. </w:t>
            </w:r>
          </w:ins>
          <w:ins w:id="954" w:author="......" w:date="2024-03-26T00:49:56Z">
            <w:r>
              <w:rPr>
                <w:rFonts w:hint="default" w:ascii="Times New Roman" w:hAnsi="Times New Roman" w:eastAsia="宋体" w:cs="Times New Roman"/>
              </w:rPr>
              <w:t>可靠性及可用性需求</w:t>
            </w:r>
          </w:ins>
          <w:ins w:id="955" w:author="......" w:date="2024-03-26T00:49:56Z">
            <w:r>
              <w:rPr>
                <w:rFonts w:hint="default" w:ascii="Times New Roman" w:hAnsi="Times New Roman" w:eastAsia="宋体" w:cs="Times New Roman"/>
                <w:rPrChange w:id="956" w:author="......" w:date="2024-03-26T00:51:47Z">
                  <w:rPr/>
                </w:rPrChange>
              </w:rPr>
              <w:tab/>
            </w:r>
          </w:ins>
          <w:ins w:id="957" w:author="......" w:date="2024-03-26T00:49:56Z">
            <w:r>
              <w:rPr>
                <w:rFonts w:hint="default" w:ascii="Times New Roman" w:hAnsi="Times New Roman" w:eastAsia="宋体" w:cs="Times New Roman"/>
                <w:rPrChange w:id="958" w:author="......" w:date="2024-03-26T00:51:47Z">
                  <w:rPr/>
                </w:rPrChange>
              </w:rPr>
              <w:fldChar w:fldCharType="begin"/>
            </w:r>
          </w:ins>
          <w:ins w:id="959" w:author="......" w:date="2024-03-26T00:49:56Z">
            <w:r>
              <w:rPr>
                <w:rFonts w:hint="default" w:ascii="Times New Roman" w:hAnsi="Times New Roman" w:eastAsia="宋体" w:cs="Times New Roman"/>
                <w:rPrChange w:id="960" w:author="......" w:date="2024-03-26T00:51:47Z">
                  <w:rPr/>
                </w:rPrChange>
              </w:rPr>
              <w:instrText xml:space="preserve"> PAGEREF _Toc32148 \h </w:instrText>
            </w:r>
          </w:ins>
          <w:ins w:id="961" w:author="......" w:date="2024-03-26T00:49:56Z">
            <w:r>
              <w:rPr>
                <w:rFonts w:hint="default" w:ascii="Times New Roman" w:hAnsi="Times New Roman" w:eastAsia="宋体" w:cs="Times New Roman"/>
                <w:rPrChange w:id="962" w:author="......" w:date="2024-03-26T00:51:47Z">
                  <w:rPr/>
                </w:rPrChange>
              </w:rPr>
              <w:fldChar w:fldCharType="separate"/>
            </w:r>
          </w:ins>
          <w:ins w:id="963" w:author="......" w:date="2024-03-26T15:51:50Z">
            <w:r>
              <w:rPr>
                <w:rFonts w:hint="default" w:ascii="Times New Roman" w:hAnsi="Times New Roman" w:eastAsia="宋体" w:cs="Times New Roman"/>
              </w:rPr>
              <w:t>7</w:t>
            </w:r>
          </w:ins>
          <w:ins w:id="964" w:author="......" w:date="2024-03-26T00:49:56Z">
            <w:r>
              <w:rPr>
                <w:rFonts w:hint="default" w:ascii="Times New Roman" w:hAnsi="Times New Roman" w:eastAsia="宋体" w:cs="Times New Roman"/>
                <w:rPrChange w:id="965" w:author="......" w:date="2024-03-26T00:51:47Z">
                  <w:rPr/>
                </w:rPrChange>
              </w:rPr>
              <w:fldChar w:fldCharType="end"/>
            </w:r>
          </w:ins>
          <w:ins w:id="966" w:author="......" w:date="2024-03-26T00:49:56Z">
            <w:r>
              <w:rPr>
                <w:rFonts w:hint="default" w:ascii="Times New Roman" w:hAnsi="Times New Roman" w:eastAsia="宋体" w:cs="Times New Roman"/>
                <w:rPrChange w:id="967" w:author="......" w:date="2024-03-26T00:51:47Z">
                  <w:rPr/>
                </w:rPrChange>
              </w:rPr>
              <w:fldChar w:fldCharType="end"/>
            </w:r>
          </w:ins>
        </w:p>
        <w:p>
          <w:pPr>
            <w:pStyle w:val="12"/>
            <w:tabs>
              <w:tab w:val="right" w:leader="dot" w:pos="8306"/>
            </w:tabs>
            <w:rPr>
              <w:ins w:id="968" w:author="......" w:date="2024-03-26T00:49:56Z"/>
              <w:rFonts w:hint="default" w:ascii="Times New Roman" w:hAnsi="Times New Roman" w:eastAsia="宋体" w:cs="Times New Roman"/>
              <w:rPrChange w:id="969" w:author="......" w:date="2024-03-26T00:51:47Z">
                <w:rPr>
                  <w:ins w:id="970" w:author="......" w:date="2024-03-26T00:49:56Z"/>
                </w:rPr>
              </w:rPrChange>
            </w:rPr>
          </w:pPr>
          <w:ins w:id="971" w:author="......" w:date="2024-03-26T00:49:56Z">
            <w:r>
              <w:rPr>
                <w:rFonts w:hint="default" w:ascii="Times New Roman" w:hAnsi="Times New Roman" w:eastAsia="宋体" w:cs="Times New Roman"/>
                <w:rPrChange w:id="972" w:author="......" w:date="2024-03-26T00:51:47Z">
                  <w:rPr/>
                </w:rPrChange>
              </w:rPr>
              <w:fldChar w:fldCharType="begin"/>
            </w:r>
          </w:ins>
          <w:ins w:id="973" w:author="......" w:date="2024-03-26T00:49:56Z">
            <w:r>
              <w:rPr>
                <w:rFonts w:hint="default" w:ascii="Times New Roman" w:hAnsi="Times New Roman" w:eastAsia="宋体" w:cs="Times New Roman"/>
                <w:rPrChange w:id="974" w:author="......" w:date="2024-03-26T00:51:47Z">
                  <w:rPr/>
                </w:rPrChange>
              </w:rPr>
              <w:instrText xml:space="preserve"> HYPERLINK \l _Toc5527 </w:instrText>
            </w:r>
          </w:ins>
          <w:ins w:id="975" w:author="......" w:date="2024-03-26T00:49:56Z">
            <w:r>
              <w:rPr>
                <w:rFonts w:hint="default" w:ascii="Times New Roman" w:hAnsi="Times New Roman" w:eastAsia="宋体" w:cs="Times New Roman"/>
                <w:rPrChange w:id="976" w:author="......" w:date="2024-03-26T00:51:47Z">
                  <w:rPr/>
                </w:rPrChange>
              </w:rPr>
              <w:fldChar w:fldCharType="separate"/>
            </w:r>
          </w:ins>
          <w:ins w:id="977" w:author="......" w:date="2024-03-26T00:49:56Z">
            <w:r>
              <w:rPr>
                <w:rFonts w:hint="default" w:ascii="Times New Roman" w:hAnsi="Times New Roman" w:eastAsia="宋体" w:cs="Times New Roman"/>
              </w:rPr>
              <w:t>3.3.1. 性能需求</w:t>
            </w:r>
          </w:ins>
          <w:ins w:id="978" w:author="......" w:date="2024-03-26T00:49:56Z">
            <w:r>
              <w:rPr>
                <w:rFonts w:hint="default" w:ascii="Times New Roman" w:hAnsi="Times New Roman" w:eastAsia="宋体" w:cs="Times New Roman"/>
                <w:rPrChange w:id="979" w:author="......" w:date="2024-03-26T00:51:47Z">
                  <w:rPr/>
                </w:rPrChange>
              </w:rPr>
              <w:tab/>
            </w:r>
          </w:ins>
          <w:ins w:id="980" w:author="......" w:date="2024-03-26T00:49:56Z">
            <w:r>
              <w:rPr>
                <w:rFonts w:hint="default" w:ascii="Times New Roman" w:hAnsi="Times New Roman" w:eastAsia="宋体" w:cs="Times New Roman"/>
                <w:rPrChange w:id="981" w:author="......" w:date="2024-03-26T00:51:47Z">
                  <w:rPr/>
                </w:rPrChange>
              </w:rPr>
              <w:fldChar w:fldCharType="begin"/>
            </w:r>
          </w:ins>
          <w:ins w:id="982" w:author="......" w:date="2024-03-26T00:49:56Z">
            <w:r>
              <w:rPr>
                <w:rFonts w:hint="default" w:ascii="Times New Roman" w:hAnsi="Times New Roman" w:eastAsia="宋体" w:cs="Times New Roman"/>
                <w:rPrChange w:id="983" w:author="......" w:date="2024-03-26T00:51:47Z">
                  <w:rPr/>
                </w:rPrChange>
              </w:rPr>
              <w:instrText xml:space="preserve"> PAGEREF _Toc5527 \h </w:instrText>
            </w:r>
          </w:ins>
          <w:ins w:id="984" w:author="......" w:date="2024-03-26T00:49:56Z">
            <w:r>
              <w:rPr>
                <w:rFonts w:hint="default" w:ascii="Times New Roman" w:hAnsi="Times New Roman" w:eastAsia="宋体" w:cs="Times New Roman"/>
                <w:rPrChange w:id="985" w:author="......" w:date="2024-03-26T00:51:47Z">
                  <w:rPr/>
                </w:rPrChange>
              </w:rPr>
              <w:fldChar w:fldCharType="separate"/>
            </w:r>
          </w:ins>
          <w:ins w:id="986" w:author="......" w:date="2024-03-26T15:51:50Z">
            <w:r>
              <w:rPr>
                <w:rFonts w:hint="default" w:ascii="Times New Roman" w:hAnsi="Times New Roman" w:eastAsia="宋体" w:cs="Times New Roman"/>
              </w:rPr>
              <w:t>7</w:t>
            </w:r>
          </w:ins>
          <w:ins w:id="987" w:author="......" w:date="2024-03-26T00:49:56Z">
            <w:r>
              <w:rPr>
                <w:rFonts w:hint="default" w:ascii="Times New Roman" w:hAnsi="Times New Roman" w:eastAsia="宋体" w:cs="Times New Roman"/>
                <w:rPrChange w:id="988" w:author="......" w:date="2024-03-26T00:51:47Z">
                  <w:rPr/>
                </w:rPrChange>
              </w:rPr>
              <w:fldChar w:fldCharType="end"/>
            </w:r>
          </w:ins>
          <w:ins w:id="989" w:author="......" w:date="2024-03-26T00:49:56Z">
            <w:r>
              <w:rPr>
                <w:rFonts w:hint="default" w:ascii="Times New Roman" w:hAnsi="Times New Roman" w:eastAsia="宋体" w:cs="Times New Roman"/>
                <w:rPrChange w:id="990" w:author="......" w:date="2024-03-26T00:51:47Z">
                  <w:rPr/>
                </w:rPrChange>
              </w:rPr>
              <w:fldChar w:fldCharType="end"/>
            </w:r>
          </w:ins>
        </w:p>
        <w:p>
          <w:pPr>
            <w:pStyle w:val="12"/>
            <w:tabs>
              <w:tab w:val="right" w:leader="dot" w:pos="8306"/>
            </w:tabs>
            <w:rPr>
              <w:ins w:id="991" w:author="......" w:date="2024-03-26T00:49:56Z"/>
              <w:rFonts w:hint="default" w:ascii="Times New Roman" w:hAnsi="Times New Roman" w:eastAsia="宋体" w:cs="Times New Roman"/>
              <w:rPrChange w:id="992" w:author="......" w:date="2024-03-26T00:51:47Z">
                <w:rPr>
                  <w:ins w:id="993" w:author="......" w:date="2024-03-26T00:49:56Z"/>
                </w:rPr>
              </w:rPrChange>
            </w:rPr>
          </w:pPr>
          <w:ins w:id="994" w:author="......" w:date="2024-03-26T00:49:56Z">
            <w:r>
              <w:rPr>
                <w:rFonts w:hint="default" w:ascii="Times New Roman" w:hAnsi="Times New Roman" w:eastAsia="宋体" w:cs="Times New Roman"/>
                <w:rPrChange w:id="995" w:author="......" w:date="2024-03-26T00:51:47Z">
                  <w:rPr/>
                </w:rPrChange>
              </w:rPr>
              <w:fldChar w:fldCharType="begin"/>
            </w:r>
          </w:ins>
          <w:ins w:id="996" w:author="......" w:date="2024-03-26T00:49:56Z">
            <w:r>
              <w:rPr>
                <w:rFonts w:hint="default" w:ascii="Times New Roman" w:hAnsi="Times New Roman" w:eastAsia="宋体" w:cs="Times New Roman"/>
                <w:rPrChange w:id="997" w:author="......" w:date="2024-03-26T00:51:47Z">
                  <w:rPr/>
                </w:rPrChange>
              </w:rPr>
              <w:instrText xml:space="preserve"> HYPERLINK \l _Toc8101 </w:instrText>
            </w:r>
          </w:ins>
          <w:ins w:id="998" w:author="......" w:date="2024-03-26T00:49:56Z">
            <w:r>
              <w:rPr>
                <w:rFonts w:hint="default" w:ascii="Times New Roman" w:hAnsi="Times New Roman" w:eastAsia="宋体" w:cs="Times New Roman"/>
                <w:rPrChange w:id="999" w:author="......" w:date="2024-03-26T00:51:47Z">
                  <w:rPr/>
                </w:rPrChange>
              </w:rPr>
              <w:fldChar w:fldCharType="separate"/>
            </w:r>
          </w:ins>
          <w:ins w:id="1000" w:author="......" w:date="2024-03-26T00:49:56Z">
            <w:r>
              <w:rPr>
                <w:rFonts w:hint="default" w:ascii="Times New Roman" w:hAnsi="Times New Roman" w:eastAsia="宋体" w:cs="Times New Roman"/>
              </w:rPr>
              <w:t>3.3.2. 安全性需求</w:t>
            </w:r>
          </w:ins>
          <w:ins w:id="1001" w:author="......" w:date="2024-03-26T00:49:56Z">
            <w:r>
              <w:rPr>
                <w:rFonts w:hint="default" w:ascii="Times New Roman" w:hAnsi="Times New Roman" w:eastAsia="宋体" w:cs="Times New Roman"/>
                <w:rPrChange w:id="1002" w:author="......" w:date="2024-03-26T00:51:47Z">
                  <w:rPr/>
                </w:rPrChange>
              </w:rPr>
              <w:tab/>
            </w:r>
          </w:ins>
          <w:ins w:id="1003" w:author="......" w:date="2024-03-26T00:49:56Z">
            <w:r>
              <w:rPr>
                <w:rFonts w:hint="default" w:ascii="Times New Roman" w:hAnsi="Times New Roman" w:eastAsia="宋体" w:cs="Times New Roman"/>
                <w:rPrChange w:id="1004" w:author="......" w:date="2024-03-26T00:51:47Z">
                  <w:rPr/>
                </w:rPrChange>
              </w:rPr>
              <w:fldChar w:fldCharType="begin"/>
            </w:r>
          </w:ins>
          <w:ins w:id="1005" w:author="......" w:date="2024-03-26T00:49:56Z">
            <w:r>
              <w:rPr>
                <w:rFonts w:hint="default" w:ascii="Times New Roman" w:hAnsi="Times New Roman" w:eastAsia="宋体" w:cs="Times New Roman"/>
                <w:rPrChange w:id="1006" w:author="......" w:date="2024-03-26T00:51:47Z">
                  <w:rPr/>
                </w:rPrChange>
              </w:rPr>
              <w:instrText xml:space="preserve"> PAGEREF _Toc8101 \h </w:instrText>
            </w:r>
          </w:ins>
          <w:ins w:id="1007" w:author="......" w:date="2024-03-26T00:49:56Z">
            <w:r>
              <w:rPr>
                <w:rFonts w:hint="default" w:ascii="Times New Roman" w:hAnsi="Times New Roman" w:eastAsia="宋体" w:cs="Times New Roman"/>
                <w:rPrChange w:id="1008" w:author="......" w:date="2024-03-26T00:51:47Z">
                  <w:rPr/>
                </w:rPrChange>
              </w:rPr>
              <w:fldChar w:fldCharType="separate"/>
            </w:r>
          </w:ins>
          <w:ins w:id="1009" w:author="......" w:date="2024-03-26T15:51:50Z">
            <w:r>
              <w:rPr>
                <w:rFonts w:hint="default" w:ascii="Times New Roman" w:hAnsi="Times New Roman" w:eastAsia="宋体" w:cs="Times New Roman"/>
              </w:rPr>
              <w:t>7</w:t>
            </w:r>
          </w:ins>
          <w:ins w:id="1010" w:author="......" w:date="2024-03-26T00:49:56Z">
            <w:r>
              <w:rPr>
                <w:rFonts w:hint="default" w:ascii="Times New Roman" w:hAnsi="Times New Roman" w:eastAsia="宋体" w:cs="Times New Roman"/>
                <w:rPrChange w:id="1011" w:author="......" w:date="2024-03-26T00:51:47Z">
                  <w:rPr/>
                </w:rPrChange>
              </w:rPr>
              <w:fldChar w:fldCharType="end"/>
            </w:r>
          </w:ins>
          <w:ins w:id="1012" w:author="......" w:date="2024-03-26T00:49:56Z">
            <w:r>
              <w:rPr>
                <w:rFonts w:hint="default" w:ascii="Times New Roman" w:hAnsi="Times New Roman" w:eastAsia="宋体" w:cs="Times New Roman"/>
                <w:rPrChange w:id="1013" w:author="......" w:date="2024-03-26T00:51:47Z">
                  <w:rPr/>
                </w:rPrChange>
              </w:rPr>
              <w:fldChar w:fldCharType="end"/>
            </w:r>
          </w:ins>
        </w:p>
        <w:p>
          <w:pPr>
            <w:pStyle w:val="2"/>
            <w:numPr>
              <w:ins w:id="1015" w:author="......" w:date="2024-03-26T00:51:26Z"/>
            </w:numPr>
            <w:spacing w:afterAutospacing="0"/>
            <w:jc w:val="left"/>
            <w:rPr>
              <w:del w:id="1016" w:author="......" w:date="2024-03-26T00:24:43Z"/>
              <w:rFonts w:hint="default" w:ascii="Times New Roman" w:hAnsi="Times New Roman" w:eastAsia="宋体" w:cs="Times New Roman"/>
              <w:lang w:val="en-US" w:eastAsia="zh-CN"/>
              <w:rPrChange w:id="1017" w:author="......" w:date="2024-03-26T00:51:47Z">
                <w:rPr>
                  <w:del w:id="1018" w:author="......" w:date="2024-03-26T00:24:43Z"/>
                  <w:rFonts w:hint="default"/>
                  <w:lang w:val="en-US" w:eastAsia="zh-CN"/>
                </w:rPr>
              </w:rPrChange>
            </w:rPr>
            <w:pPrChange w:id="1014" w:author="......" w:date="2024-03-26T00:51:26Z">
              <w:pPr>
                <w:spacing w:afterAutospacing="0"/>
                <w:jc w:val="left"/>
              </w:pPr>
            </w:pPrChange>
          </w:pPr>
          <w:ins w:id="1019" w:author="......" w:date="2024-03-26T00:49:56Z">
            <w:r>
              <w:rPr>
                <w:rFonts w:hint="default" w:ascii="Times New Roman" w:hAnsi="Times New Roman" w:eastAsia="宋体" w:cs="Times New Roman"/>
                <w:rPrChange w:id="1020" w:author="......" w:date="2024-03-26T00:51:47Z">
                  <w:rPr/>
                </w:rPrChange>
              </w:rPr>
              <w:fldChar w:fldCharType="end"/>
            </w:r>
          </w:ins>
        </w:p>
        <w:customXmlInsRangeStart w:id="1022" w:author="......" w:date="2024-03-26T00:49:56Z"/>
      </w:sdtContent>
    </w:sdt>
    <w:customXmlInsRangeEnd w:id="1022"/>
    <w:p>
      <w:pPr>
        <w:pStyle w:val="2"/>
        <w:numPr>
          <w:ins w:id="1024" w:author="......" w:date="2024-03-26T00:51:26Z"/>
        </w:numPr>
        <w:spacing w:afterAutospacing="0"/>
        <w:jc w:val="left"/>
        <w:rPr>
          <w:del w:id="1025" w:author="......" w:date="2024-03-26T00:24:42Z"/>
          <w:rFonts w:hint="default" w:ascii="Times New Roman" w:hAnsi="Times New Roman" w:eastAsia="宋体" w:cs="Times New Roman"/>
          <w:rPrChange w:id="1026" w:author="......" w:date="2024-03-26T00:51:47Z">
            <w:rPr>
              <w:del w:id="1027" w:author="......" w:date="2024-03-26T00:24:42Z"/>
              <w:rFonts w:hint="default"/>
            </w:rPr>
          </w:rPrChange>
        </w:rPr>
        <w:pPrChange w:id="1023" w:author="......" w:date="2024-03-26T00:51:26Z">
          <w:pPr>
            <w:spacing w:afterAutospacing="0"/>
            <w:jc w:val="left"/>
          </w:pPr>
        </w:pPrChange>
      </w:pPr>
    </w:p>
    <w:p>
      <w:pPr>
        <w:pStyle w:val="2"/>
        <w:numPr>
          <w:ins w:id="1029" w:author="......" w:date="2024-03-26T00:51:26Z"/>
        </w:numPr>
        <w:spacing w:before="0" w:beforeLines="0" w:after="0" w:afterLines="0" w:line="240" w:lineRule="auto"/>
        <w:ind w:left="0" w:leftChars="0" w:right="0" w:rightChars="0" w:firstLine="0" w:firstLineChars="0"/>
        <w:jc w:val="center"/>
        <w:rPr>
          <w:del w:id="1030" w:author="......" w:date="2024-03-26T00:49:15Z"/>
          <w:rFonts w:hint="default" w:ascii="Times New Roman" w:hAnsi="Times New Roman" w:eastAsia="宋体" w:cs="Times New Roman"/>
          <w:rPrChange w:id="1031" w:author="......" w:date="2024-03-26T00:51:47Z">
            <w:rPr>
              <w:del w:id="1032" w:author="......" w:date="2024-03-26T00:49:15Z"/>
              <w:rFonts w:hint="default"/>
            </w:rPr>
          </w:rPrChange>
        </w:rPr>
        <w:pPrChange w:id="1028" w:author="......" w:date="2024-03-26T00:51:26Z">
          <w:pPr>
            <w:spacing w:before="0" w:beforeLines="0" w:after="0" w:afterLines="0" w:line="240" w:lineRule="auto"/>
            <w:ind w:left="0" w:leftChars="0" w:right="0" w:rightChars="0" w:firstLine="0" w:firstLineChars="0"/>
            <w:jc w:val="center"/>
          </w:pPr>
        </w:pPrChange>
      </w:pPr>
      <w:del w:id="1033" w:author="......" w:date="2024-03-26T00:23:22Z">
        <w:r>
          <w:rPr>
            <w:rFonts w:hint="default" w:ascii="Times New Roman" w:hAnsi="Times New Roman" w:eastAsia="宋体" w:cs="Times New Roman"/>
            <w:rPrChange w:id="1034" w:author="......" w:date="2024-03-26T00:51:47Z">
              <w:rPr>
                <w:rFonts w:hint="default"/>
              </w:rPr>
            </w:rPrChange>
          </w:rPr>
          <w:delText>目</w:delText>
        </w:r>
      </w:del>
      <w:del w:id="1035" w:author="......" w:date="2024-03-26T00:23:22Z">
        <w:r>
          <w:rPr>
            <w:rFonts w:hint="default" w:ascii="Times New Roman" w:hAnsi="Times New Roman" w:eastAsia="宋体" w:cs="Times New Roman"/>
            <w:lang w:val="en-US" w:eastAsia="zh-CN"/>
            <w:rPrChange w:id="1036" w:author="......" w:date="2024-03-26T00:51:47Z">
              <w:rPr>
                <w:rFonts w:hint="default"/>
                <w:lang w:val="en-US" w:eastAsia="zh-CN"/>
              </w:rPr>
            </w:rPrChange>
          </w:rPr>
          <w:delText xml:space="preserve"> </w:delText>
        </w:r>
      </w:del>
      <w:del w:id="1037" w:author="......" w:date="2024-03-26T00:23:22Z">
        <w:r>
          <w:rPr>
            <w:rFonts w:hint="default" w:ascii="Times New Roman" w:hAnsi="Times New Roman" w:eastAsia="宋体" w:cs="Times New Roman"/>
            <w:rPrChange w:id="1038" w:author="......" w:date="2024-03-26T00:51:47Z">
              <w:rPr>
                <w:rFonts w:hint="default"/>
              </w:rPr>
            </w:rPrChange>
          </w:rPr>
          <w:delText>录</w:delText>
        </w:r>
      </w:del>
      <w:del w:id="1039" w:author="......" w:date="2024-03-26T00:49:15Z">
        <w:r>
          <w:rPr>
            <w:rFonts w:hint="default" w:ascii="Times New Roman" w:hAnsi="Times New Roman" w:eastAsia="宋体" w:cs="Times New Roman"/>
            <w:rPrChange w:id="1040" w:author="......" w:date="2024-03-26T00:51:47Z">
              <w:rPr>
                <w:rFonts w:hint="default"/>
              </w:rPr>
            </w:rPrChange>
          </w:rPr>
          <w:fldChar w:fldCharType="begin"/>
        </w:r>
      </w:del>
      <w:del w:id="1041" w:author="......" w:date="2024-03-26T00:49:15Z">
        <w:r>
          <w:rPr>
            <w:rFonts w:hint="default" w:ascii="Times New Roman" w:hAnsi="Times New Roman" w:eastAsia="宋体" w:cs="Times New Roman"/>
            <w:rPrChange w:id="1042" w:author="......" w:date="2024-03-26T00:51:47Z">
              <w:rPr>
                <w:rFonts w:hint="default"/>
              </w:rPr>
            </w:rPrChange>
          </w:rPr>
          <w:delInstrText xml:space="preserve">TOC \o "1-3" \h \u </w:delInstrText>
        </w:r>
      </w:del>
      <w:del w:id="1043" w:author="......" w:date="2024-03-26T00:49:15Z">
        <w:r>
          <w:rPr>
            <w:rFonts w:hint="default" w:ascii="Times New Roman" w:hAnsi="Times New Roman" w:eastAsia="宋体" w:cs="Times New Roman"/>
            <w:rPrChange w:id="1044" w:author="......" w:date="2024-03-26T00:51:47Z">
              <w:rPr>
                <w:rFonts w:hint="default"/>
              </w:rPr>
            </w:rPrChange>
          </w:rPr>
          <w:fldChar w:fldCharType="separate"/>
        </w:r>
      </w:del>
    </w:p>
    <w:p>
      <w:pPr>
        <w:pStyle w:val="2"/>
        <w:numPr>
          <w:ins w:id="1046" w:author="......" w:date="2024-03-26T00:51:26Z"/>
        </w:numPr>
        <w:tabs>
          <w:tab w:val="right" w:leader="dot" w:pos="8306"/>
        </w:tabs>
        <w:rPr>
          <w:del w:id="1047" w:author="......" w:date="2024-03-26T00:49:15Z"/>
          <w:rFonts w:hint="default" w:ascii="Times New Roman" w:hAnsi="Times New Roman" w:eastAsia="宋体" w:cs="Times New Roman"/>
          <w:rPrChange w:id="1048" w:author="......" w:date="2024-03-26T00:51:47Z">
            <w:rPr>
              <w:del w:id="1049" w:author="......" w:date="2024-03-26T00:49:15Z"/>
              <w:rFonts w:hint="default"/>
            </w:rPr>
          </w:rPrChange>
        </w:rPr>
        <w:pPrChange w:id="1045" w:author="......" w:date="2024-03-26T00:51:26Z">
          <w:pPr>
            <w:pStyle w:val="15"/>
            <w:tabs>
              <w:tab w:val="right" w:leader="dot" w:pos="8306"/>
            </w:tabs>
          </w:pPr>
        </w:pPrChange>
      </w:pPr>
      <w:del w:id="1050" w:author="......" w:date="2024-03-26T00:49:15Z">
        <w:r>
          <w:rPr>
            <w:rFonts w:hint="default" w:ascii="Times New Roman" w:hAnsi="Times New Roman" w:eastAsia="宋体" w:cs="Times New Roman"/>
            <w:rPrChange w:id="1051" w:author="......" w:date="2024-03-26T00:51:47Z">
              <w:rPr>
                <w:rFonts w:hint="default"/>
              </w:rPr>
            </w:rPrChange>
          </w:rPr>
          <w:fldChar w:fldCharType="begin"/>
        </w:r>
      </w:del>
      <w:del w:id="1052" w:author="......" w:date="2024-03-26T00:49:15Z">
        <w:r>
          <w:rPr>
            <w:rFonts w:hint="default" w:ascii="Times New Roman" w:hAnsi="Times New Roman" w:eastAsia="宋体" w:cs="Times New Roman"/>
            <w:rPrChange w:id="1053" w:author="......" w:date="2024-03-26T00:51:47Z">
              <w:rPr>
                <w:rFonts w:hint="default"/>
              </w:rPr>
            </w:rPrChange>
          </w:rPr>
          <w:delInstrText xml:space="preserve"> HYPERLINK \l _Toc1256 </w:delInstrText>
        </w:r>
      </w:del>
      <w:del w:id="1054" w:author="......" w:date="2024-03-26T00:49:15Z">
        <w:r>
          <w:rPr>
            <w:rFonts w:hint="default" w:ascii="Times New Roman" w:hAnsi="Times New Roman" w:eastAsia="宋体" w:cs="Times New Roman"/>
            <w:rPrChange w:id="1055" w:author="......" w:date="2024-03-26T00:51:47Z">
              <w:rPr>
                <w:rFonts w:hint="default"/>
              </w:rPr>
            </w:rPrChange>
          </w:rPr>
          <w:fldChar w:fldCharType="separate"/>
        </w:r>
      </w:del>
      <w:del w:id="1056" w:author="......" w:date="2024-03-26T00:49:15Z">
        <w:r>
          <w:rPr>
            <w:rFonts w:hint="default" w:ascii="Times New Roman" w:hAnsi="Times New Roman" w:eastAsia="宋体" w:cs="Times New Roman"/>
            <w:rPrChange w:id="1057" w:author="......" w:date="2024-03-26T00:51:47Z">
              <w:rPr>
                <w:rFonts w:hint="default"/>
              </w:rPr>
            </w:rPrChange>
          </w:rPr>
          <w:delText>1. 引言</w:delText>
        </w:r>
      </w:del>
      <w:del w:id="1058" w:author="......" w:date="2024-03-26T00:49:15Z">
        <w:r>
          <w:rPr>
            <w:rFonts w:hint="default" w:ascii="Times New Roman" w:hAnsi="Times New Roman" w:eastAsia="宋体" w:cs="Times New Roman"/>
            <w:rPrChange w:id="1059" w:author="......" w:date="2024-03-26T00:51:47Z">
              <w:rPr>
                <w:rFonts w:hint="default"/>
              </w:rPr>
            </w:rPrChange>
          </w:rPr>
          <w:tab/>
        </w:r>
      </w:del>
      <w:del w:id="1060" w:author="......" w:date="2024-03-26T00:49:15Z">
        <w:r>
          <w:rPr>
            <w:rFonts w:hint="default" w:ascii="Times New Roman" w:hAnsi="Times New Roman" w:eastAsia="宋体" w:cs="Times New Roman"/>
            <w:rPrChange w:id="1061" w:author="......" w:date="2024-03-26T00:51:47Z">
              <w:rPr>
                <w:rFonts w:hint="default"/>
              </w:rPr>
            </w:rPrChange>
          </w:rPr>
          <w:fldChar w:fldCharType="begin"/>
        </w:r>
      </w:del>
      <w:del w:id="1062" w:author="......" w:date="2024-03-26T00:49:15Z">
        <w:r>
          <w:rPr>
            <w:rFonts w:hint="default" w:ascii="Times New Roman" w:hAnsi="Times New Roman" w:eastAsia="宋体" w:cs="Times New Roman"/>
            <w:rPrChange w:id="1063" w:author="......" w:date="2024-03-26T00:51:47Z">
              <w:rPr>
                <w:rFonts w:hint="default"/>
              </w:rPr>
            </w:rPrChange>
          </w:rPr>
          <w:delInstrText xml:space="preserve"> PAGEREF _Toc1256 \h </w:delInstrText>
        </w:r>
      </w:del>
      <w:del w:id="1064" w:author="......" w:date="2024-03-26T00:49:15Z">
        <w:r>
          <w:rPr>
            <w:rFonts w:hint="default" w:ascii="Times New Roman" w:hAnsi="Times New Roman" w:eastAsia="宋体" w:cs="Times New Roman"/>
            <w:rPrChange w:id="1065" w:author="......" w:date="2024-03-26T00:51:47Z">
              <w:rPr>
                <w:rFonts w:hint="default"/>
              </w:rPr>
            </w:rPrChange>
          </w:rPr>
          <w:fldChar w:fldCharType="separate"/>
        </w:r>
      </w:del>
      <w:del w:id="1066" w:author="......" w:date="2024-03-26T00:49:15Z">
        <w:r>
          <w:rPr>
            <w:rFonts w:hint="default" w:ascii="Times New Roman" w:hAnsi="Times New Roman" w:eastAsia="宋体" w:cs="Times New Roman"/>
            <w:rPrChange w:id="1067" w:author="......" w:date="2024-03-26T00:51:47Z">
              <w:rPr>
                <w:rFonts w:hint="default"/>
              </w:rPr>
            </w:rPrChange>
          </w:rPr>
          <w:delText>3</w:delText>
        </w:r>
      </w:del>
      <w:del w:id="1068" w:author="......" w:date="2024-03-26T00:49:15Z">
        <w:r>
          <w:rPr>
            <w:rFonts w:hint="default" w:ascii="Times New Roman" w:hAnsi="Times New Roman" w:eastAsia="宋体" w:cs="Times New Roman"/>
            <w:rPrChange w:id="1069" w:author="......" w:date="2024-03-26T00:51:47Z">
              <w:rPr>
                <w:rFonts w:hint="default"/>
              </w:rPr>
            </w:rPrChange>
          </w:rPr>
          <w:fldChar w:fldCharType="end"/>
        </w:r>
      </w:del>
      <w:del w:id="1070" w:author="......" w:date="2024-03-26T00:49:15Z">
        <w:r>
          <w:rPr>
            <w:rFonts w:hint="default" w:ascii="Times New Roman" w:hAnsi="Times New Roman" w:eastAsia="宋体" w:cs="Times New Roman"/>
            <w:rPrChange w:id="1071" w:author="......" w:date="2024-03-26T00:51:47Z">
              <w:rPr>
                <w:rFonts w:hint="default"/>
              </w:rPr>
            </w:rPrChange>
          </w:rPr>
          <w:fldChar w:fldCharType="end"/>
        </w:r>
      </w:del>
    </w:p>
    <w:p>
      <w:pPr>
        <w:pStyle w:val="2"/>
        <w:numPr>
          <w:ins w:id="1073" w:author="......" w:date="2024-03-26T00:51:26Z"/>
        </w:numPr>
        <w:tabs>
          <w:tab w:val="right" w:leader="dot" w:pos="8306"/>
        </w:tabs>
        <w:rPr>
          <w:del w:id="1074" w:author="......" w:date="2024-03-26T00:49:15Z"/>
          <w:rFonts w:hint="default" w:ascii="Times New Roman" w:hAnsi="Times New Roman" w:eastAsia="宋体" w:cs="Times New Roman"/>
          <w:rPrChange w:id="1075" w:author="......" w:date="2024-03-26T00:51:47Z">
            <w:rPr>
              <w:del w:id="1076" w:author="......" w:date="2024-03-26T00:49:15Z"/>
              <w:rFonts w:hint="default"/>
            </w:rPr>
          </w:rPrChange>
        </w:rPr>
        <w:pPrChange w:id="1072" w:author="......" w:date="2024-03-26T00:51:26Z">
          <w:pPr>
            <w:pStyle w:val="16"/>
            <w:tabs>
              <w:tab w:val="right" w:leader="dot" w:pos="8306"/>
            </w:tabs>
          </w:pPr>
        </w:pPrChange>
      </w:pPr>
      <w:del w:id="1077" w:author="......" w:date="2024-03-26T00:49:15Z">
        <w:r>
          <w:rPr>
            <w:rFonts w:hint="default" w:ascii="Times New Roman" w:hAnsi="Times New Roman" w:eastAsia="宋体" w:cs="Times New Roman"/>
            <w:rPrChange w:id="1078" w:author="......" w:date="2024-03-26T00:51:47Z">
              <w:rPr>
                <w:rFonts w:hint="default"/>
              </w:rPr>
            </w:rPrChange>
          </w:rPr>
          <w:fldChar w:fldCharType="begin"/>
        </w:r>
      </w:del>
      <w:del w:id="1079" w:author="......" w:date="2024-03-26T00:49:15Z">
        <w:r>
          <w:rPr>
            <w:rFonts w:hint="default" w:ascii="Times New Roman" w:hAnsi="Times New Roman" w:eastAsia="宋体" w:cs="Times New Roman"/>
            <w:rPrChange w:id="1080" w:author="......" w:date="2024-03-26T00:51:47Z">
              <w:rPr>
                <w:rFonts w:hint="default"/>
              </w:rPr>
            </w:rPrChange>
          </w:rPr>
          <w:delInstrText xml:space="preserve"> HYPERLINK \l _Toc14276 </w:delInstrText>
        </w:r>
      </w:del>
      <w:del w:id="1081" w:author="......" w:date="2024-03-26T00:49:15Z">
        <w:r>
          <w:rPr>
            <w:rFonts w:hint="default" w:ascii="Times New Roman" w:hAnsi="Times New Roman" w:eastAsia="宋体" w:cs="Times New Roman"/>
            <w:rPrChange w:id="1082" w:author="......" w:date="2024-03-26T00:51:47Z">
              <w:rPr>
                <w:rFonts w:hint="default"/>
              </w:rPr>
            </w:rPrChange>
          </w:rPr>
          <w:fldChar w:fldCharType="separate"/>
        </w:r>
      </w:del>
      <w:del w:id="1083" w:author="......" w:date="2024-03-26T00:49:15Z">
        <w:r>
          <w:rPr>
            <w:rFonts w:hint="default" w:ascii="Times New Roman" w:hAnsi="Times New Roman" w:eastAsia="宋体" w:cs="Times New Roman"/>
            <w:rPrChange w:id="1084" w:author="......" w:date="2024-03-26T00:51:47Z">
              <w:rPr>
                <w:rFonts w:hint="default"/>
              </w:rPr>
            </w:rPrChange>
          </w:rPr>
          <w:delText xml:space="preserve">1.1. </w:delText>
        </w:r>
      </w:del>
      <w:del w:id="1085" w:author="......" w:date="2024-03-26T00:49:15Z">
        <w:r>
          <w:rPr>
            <w:rFonts w:hint="default" w:ascii="Times New Roman" w:hAnsi="Times New Roman" w:eastAsia="宋体" w:cs="Times New Roman"/>
            <w:lang w:val="en-US" w:eastAsia="zh-CN"/>
            <w:rPrChange w:id="1086" w:author="......" w:date="2024-03-26T00:51:47Z">
              <w:rPr>
                <w:rFonts w:hint="default"/>
                <w:lang w:val="en-US" w:eastAsia="zh-CN"/>
              </w:rPr>
            </w:rPrChange>
          </w:rPr>
          <w:delText>目的</w:delText>
        </w:r>
      </w:del>
      <w:del w:id="1087" w:author="......" w:date="2024-03-26T00:49:15Z">
        <w:r>
          <w:rPr>
            <w:rFonts w:hint="default" w:ascii="Times New Roman" w:hAnsi="Times New Roman" w:eastAsia="宋体" w:cs="Times New Roman"/>
            <w:rPrChange w:id="1088" w:author="......" w:date="2024-03-26T00:51:47Z">
              <w:rPr>
                <w:rFonts w:hint="default"/>
              </w:rPr>
            </w:rPrChange>
          </w:rPr>
          <w:tab/>
        </w:r>
      </w:del>
      <w:del w:id="1089" w:author="......" w:date="2024-03-26T00:49:15Z">
        <w:r>
          <w:rPr>
            <w:rFonts w:hint="default" w:ascii="Times New Roman" w:hAnsi="Times New Roman" w:eastAsia="宋体" w:cs="Times New Roman"/>
            <w:rPrChange w:id="1090" w:author="......" w:date="2024-03-26T00:51:47Z">
              <w:rPr>
                <w:rFonts w:hint="default"/>
              </w:rPr>
            </w:rPrChange>
          </w:rPr>
          <w:fldChar w:fldCharType="begin"/>
        </w:r>
      </w:del>
      <w:del w:id="1091" w:author="......" w:date="2024-03-26T00:49:15Z">
        <w:r>
          <w:rPr>
            <w:rFonts w:hint="default" w:ascii="Times New Roman" w:hAnsi="Times New Roman" w:eastAsia="宋体" w:cs="Times New Roman"/>
            <w:rPrChange w:id="1092" w:author="......" w:date="2024-03-26T00:51:47Z">
              <w:rPr>
                <w:rFonts w:hint="default"/>
              </w:rPr>
            </w:rPrChange>
          </w:rPr>
          <w:delInstrText xml:space="preserve"> PAGEREF _Toc14276 \h </w:delInstrText>
        </w:r>
      </w:del>
      <w:del w:id="1093" w:author="......" w:date="2024-03-26T00:49:15Z">
        <w:r>
          <w:rPr>
            <w:rFonts w:hint="default" w:ascii="Times New Roman" w:hAnsi="Times New Roman" w:eastAsia="宋体" w:cs="Times New Roman"/>
            <w:rPrChange w:id="1094" w:author="......" w:date="2024-03-26T00:51:47Z">
              <w:rPr>
                <w:rFonts w:hint="default"/>
              </w:rPr>
            </w:rPrChange>
          </w:rPr>
          <w:fldChar w:fldCharType="separate"/>
        </w:r>
      </w:del>
      <w:del w:id="1095" w:author="......" w:date="2024-03-26T00:49:15Z">
        <w:r>
          <w:rPr>
            <w:rFonts w:hint="default" w:ascii="Times New Roman" w:hAnsi="Times New Roman" w:eastAsia="宋体" w:cs="Times New Roman"/>
            <w:rPrChange w:id="1096" w:author="......" w:date="2024-03-26T00:51:47Z">
              <w:rPr>
                <w:rFonts w:hint="default"/>
              </w:rPr>
            </w:rPrChange>
          </w:rPr>
          <w:delText>3</w:delText>
        </w:r>
      </w:del>
      <w:del w:id="1097" w:author="......" w:date="2024-03-26T00:49:15Z">
        <w:r>
          <w:rPr>
            <w:rFonts w:hint="default" w:ascii="Times New Roman" w:hAnsi="Times New Roman" w:eastAsia="宋体" w:cs="Times New Roman"/>
            <w:rPrChange w:id="1098" w:author="......" w:date="2024-03-26T00:51:47Z">
              <w:rPr>
                <w:rFonts w:hint="default"/>
              </w:rPr>
            </w:rPrChange>
          </w:rPr>
          <w:fldChar w:fldCharType="end"/>
        </w:r>
      </w:del>
      <w:del w:id="1099" w:author="......" w:date="2024-03-26T00:49:15Z">
        <w:r>
          <w:rPr>
            <w:rFonts w:hint="default" w:ascii="Times New Roman" w:hAnsi="Times New Roman" w:eastAsia="宋体" w:cs="Times New Roman"/>
            <w:rPrChange w:id="1100" w:author="......" w:date="2024-03-26T00:51:47Z">
              <w:rPr>
                <w:rFonts w:hint="default"/>
              </w:rPr>
            </w:rPrChange>
          </w:rPr>
          <w:fldChar w:fldCharType="end"/>
        </w:r>
      </w:del>
    </w:p>
    <w:p>
      <w:pPr>
        <w:pStyle w:val="2"/>
        <w:numPr>
          <w:ins w:id="1102" w:author="......" w:date="2024-03-26T00:51:26Z"/>
        </w:numPr>
        <w:tabs>
          <w:tab w:val="right" w:leader="dot" w:pos="8306"/>
        </w:tabs>
        <w:rPr>
          <w:del w:id="1103" w:author="......" w:date="2024-03-26T00:49:15Z"/>
          <w:rFonts w:hint="default" w:ascii="Times New Roman" w:hAnsi="Times New Roman" w:eastAsia="宋体" w:cs="Times New Roman"/>
          <w:rPrChange w:id="1104" w:author="......" w:date="2024-03-26T00:51:47Z">
            <w:rPr>
              <w:del w:id="1105" w:author="......" w:date="2024-03-26T00:49:15Z"/>
              <w:rFonts w:hint="default"/>
            </w:rPr>
          </w:rPrChange>
        </w:rPr>
        <w:pPrChange w:id="1101" w:author="......" w:date="2024-03-26T00:51:26Z">
          <w:pPr>
            <w:pStyle w:val="16"/>
            <w:tabs>
              <w:tab w:val="right" w:leader="dot" w:pos="8306"/>
            </w:tabs>
          </w:pPr>
        </w:pPrChange>
      </w:pPr>
      <w:del w:id="1106" w:author="......" w:date="2024-03-26T00:49:15Z">
        <w:r>
          <w:rPr>
            <w:rFonts w:hint="default" w:ascii="Times New Roman" w:hAnsi="Times New Roman" w:eastAsia="宋体" w:cs="Times New Roman"/>
            <w:rPrChange w:id="1107" w:author="......" w:date="2024-03-26T00:51:47Z">
              <w:rPr>
                <w:rFonts w:hint="default"/>
              </w:rPr>
            </w:rPrChange>
          </w:rPr>
          <w:fldChar w:fldCharType="begin"/>
        </w:r>
      </w:del>
      <w:del w:id="1108" w:author="......" w:date="2024-03-26T00:49:15Z">
        <w:r>
          <w:rPr>
            <w:rFonts w:hint="default" w:ascii="Times New Roman" w:hAnsi="Times New Roman" w:eastAsia="宋体" w:cs="Times New Roman"/>
            <w:rPrChange w:id="1109" w:author="......" w:date="2024-03-26T00:51:47Z">
              <w:rPr>
                <w:rFonts w:hint="default"/>
              </w:rPr>
            </w:rPrChange>
          </w:rPr>
          <w:delInstrText xml:space="preserve"> HYPERLINK \l _Toc23144 </w:delInstrText>
        </w:r>
      </w:del>
      <w:del w:id="1110" w:author="......" w:date="2024-03-26T00:49:15Z">
        <w:r>
          <w:rPr>
            <w:rFonts w:hint="default" w:ascii="Times New Roman" w:hAnsi="Times New Roman" w:eastAsia="宋体" w:cs="Times New Roman"/>
            <w:rPrChange w:id="1111" w:author="......" w:date="2024-03-26T00:51:47Z">
              <w:rPr>
                <w:rFonts w:hint="default"/>
              </w:rPr>
            </w:rPrChange>
          </w:rPr>
          <w:fldChar w:fldCharType="separate"/>
        </w:r>
      </w:del>
      <w:del w:id="1112" w:author="......" w:date="2024-03-26T00:49:15Z">
        <w:r>
          <w:rPr>
            <w:rFonts w:hint="default" w:ascii="Times New Roman" w:hAnsi="Times New Roman" w:eastAsia="宋体" w:cs="Times New Roman"/>
            <w:rPrChange w:id="1113" w:author="......" w:date="2024-03-26T00:51:47Z">
              <w:rPr>
                <w:rFonts w:hint="default"/>
              </w:rPr>
            </w:rPrChange>
          </w:rPr>
          <w:delText>1.2. 预期读者</w:delText>
        </w:r>
      </w:del>
      <w:del w:id="1114" w:author="......" w:date="2024-03-26T00:49:15Z">
        <w:r>
          <w:rPr>
            <w:rFonts w:hint="default" w:ascii="Times New Roman" w:hAnsi="Times New Roman" w:eastAsia="宋体" w:cs="Times New Roman"/>
            <w:rPrChange w:id="1115" w:author="......" w:date="2024-03-26T00:51:47Z">
              <w:rPr>
                <w:rFonts w:hint="default"/>
              </w:rPr>
            </w:rPrChange>
          </w:rPr>
          <w:tab/>
        </w:r>
      </w:del>
      <w:del w:id="1116" w:author="......" w:date="2024-03-26T00:49:15Z">
        <w:r>
          <w:rPr>
            <w:rFonts w:hint="default" w:ascii="Times New Roman" w:hAnsi="Times New Roman" w:eastAsia="宋体" w:cs="Times New Roman"/>
            <w:rPrChange w:id="1117" w:author="......" w:date="2024-03-26T00:51:47Z">
              <w:rPr>
                <w:rFonts w:hint="default"/>
              </w:rPr>
            </w:rPrChange>
          </w:rPr>
          <w:fldChar w:fldCharType="begin"/>
        </w:r>
      </w:del>
      <w:del w:id="1118" w:author="......" w:date="2024-03-26T00:49:15Z">
        <w:r>
          <w:rPr>
            <w:rFonts w:hint="default" w:ascii="Times New Roman" w:hAnsi="Times New Roman" w:eastAsia="宋体" w:cs="Times New Roman"/>
            <w:rPrChange w:id="1119" w:author="......" w:date="2024-03-26T00:51:47Z">
              <w:rPr>
                <w:rFonts w:hint="default"/>
              </w:rPr>
            </w:rPrChange>
          </w:rPr>
          <w:delInstrText xml:space="preserve"> PAGEREF _Toc23144 \h </w:delInstrText>
        </w:r>
      </w:del>
      <w:del w:id="1120" w:author="......" w:date="2024-03-26T00:49:15Z">
        <w:r>
          <w:rPr>
            <w:rFonts w:hint="default" w:ascii="Times New Roman" w:hAnsi="Times New Roman" w:eastAsia="宋体" w:cs="Times New Roman"/>
            <w:rPrChange w:id="1121" w:author="......" w:date="2024-03-26T00:51:47Z">
              <w:rPr>
                <w:rFonts w:hint="default"/>
              </w:rPr>
            </w:rPrChange>
          </w:rPr>
          <w:fldChar w:fldCharType="separate"/>
        </w:r>
      </w:del>
      <w:del w:id="1122" w:author="......" w:date="2024-03-26T00:49:15Z">
        <w:r>
          <w:rPr>
            <w:rFonts w:hint="default" w:ascii="Times New Roman" w:hAnsi="Times New Roman" w:eastAsia="宋体" w:cs="Times New Roman"/>
            <w:rPrChange w:id="1123" w:author="......" w:date="2024-03-26T00:51:47Z">
              <w:rPr>
                <w:rFonts w:hint="default"/>
              </w:rPr>
            </w:rPrChange>
          </w:rPr>
          <w:delText>3</w:delText>
        </w:r>
      </w:del>
      <w:del w:id="1124" w:author="......" w:date="2024-03-26T00:49:15Z">
        <w:r>
          <w:rPr>
            <w:rFonts w:hint="default" w:ascii="Times New Roman" w:hAnsi="Times New Roman" w:eastAsia="宋体" w:cs="Times New Roman"/>
            <w:rPrChange w:id="1125" w:author="......" w:date="2024-03-26T00:51:47Z">
              <w:rPr>
                <w:rFonts w:hint="default"/>
              </w:rPr>
            </w:rPrChange>
          </w:rPr>
          <w:fldChar w:fldCharType="end"/>
        </w:r>
      </w:del>
      <w:del w:id="1126" w:author="......" w:date="2024-03-26T00:49:15Z">
        <w:r>
          <w:rPr>
            <w:rFonts w:hint="default" w:ascii="Times New Roman" w:hAnsi="Times New Roman" w:eastAsia="宋体" w:cs="Times New Roman"/>
            <w:rPrChange w:id="1127" w:author="......" w:date="2024-03-26T00:51:47Z">
              <w:rPr>
                <w:rFonts w:hint="default"/>
              </w:rPr>
            </w:rPrChange>
          </w:rPr>
          <w:fldChar w:fldCharType="end"/>
        </w:r>
      </w:del>
    </w:p>
    <w:p>
      <w:pPr>
        <w:pStyle w:val="2"/>
        <w:numPr>
          <w:ins w:id="1129" w:author="......" w:date="2024-03-26T00:51:26Z"/>
        </w:numPr>
        <w:tabs>
          <w:tab w:val="right" w:leader="dot" w:pos="8306"/>
        </w:tabs>
        <w:rPr>
          <w:del w:id="1130" w:author="......" w:date="2024-03-26T00:49:15Z"/>
          <w:rFonts w:hint="default" w:ascii="Times New Roman" w:hAnsi="Times New Roman" w:eastAsia="宋体" w:cs="Times New Roman"/>
          <w:rPrChange w:id="1131" w:author="......" w:date="2024-03-26T00:51:47Z">
            <w:rPr>
              <w:del w:id="1132" w:author="......" w:date="2024-03-26T00:49:15Z"/>
              <w:rFonts w:hint="default"/>
            </w:rPr>
          </w:rPrChange>
        </w:rPr>
        <w:pPrChange w:id="1128" w:author="......" w:date="2024-03-26T00:51:26Z">
          <w:pPr>
            <w:pStyle w:val="16"/>
            <w:tabs>
              <w:tab w:val="right" w:leader="dot" w:pos="8306"/>
            </w:tabs>
          </w:pPr>
        </w:pPrChange>
      </w:pPr>
      <w:del w:id="1133" w:author="......" w:date="2024-03-26T00:49:15Z">
        <w:r>
          <w:rPr>
            <w:rFonts w:hint="default" w:ascii="Times New Roman" w:hAnsi="Times New Roman" w:eastAsia="宋体" w:cs="Times New Roman"/>
            <w:rPrChange w:id="1134" w:author="......" w:date="2024-03-26T00:51:47Z">
              <w:rPr>
                <w:rFonts w:hint="default"/>
              </w:rPr>
            </w:rPrChange>
          </w:rPr>
          <w:fldChar w:fldCharType="begin"/>
        </w:r>
      </w:del>
      <w:del w:id="1135" w:author="......" w:date="2024-03-26T00:49:15Z">
        <w:r>
          <w:rPr>
            <w:rFonts w:hint="default" w:ascii="Times New Roman" w:hAnsi="Times New Roman" w:eastAsia="宋体" w:cs="Times New Roman"/>
            <w:rPrChange w:id="1136" w:author="......" w:date="2024-03-26T00:51:47Z">
              <w:rPr>
                <w:rFonts w:hint="default"/>
              </w:rPr>
            </w:rPrChange>
          </w:rPr>
          <w:delInstrText xml:space="preserve"> HYPERLINK \l _Toc21122 </w:delInstrText>
        </w:r>
      </w:del>
      <w:del w:id="1137" w:author="......" w:date="2024-03-26T00:49:15Z">
        <w:r>
          <w:rPr>
            <w:rFonts w:hint="default" w:ascii="Times New Roman" w:hAnsi="Times New Roman" w:eastAsia="宋体" w:cs="Times New Roman"/>
            <w:rPrChange w:id="1138" w:author="......" w:date="2024-03-26T00:51:47Z">
              <w:rPr>
                <w:rFonts w:hint="default"/>
              </w:rPr>
            </w:rPrChange>
          </w:rPr>
          <w:fldChar w:fldCharType="separate"/>
        </w:r>
      </w:del>
      <w:del w:id="1139" w:author="......" w:date="2024-03-26T00:49:15Z">
        <w:r>
          <w:rPr>
            <w:rFonts w:hint="default" w:ascii="Times New Roman" w:hAnsi="Times New Roman" w:eastAsia="宋体" w:cs="Times New Roman"/>
            <w:rPrChange w:id="1140" w:author="......" w:date="2024-03-26T00:51:47Z">
              <w:rPr>
                <w:rFonts w:hint="default"/>
              </w:rPr>
            </w:rPrChange>
          </w:rPr>
          <w:delText>1.3. 引用文件</w:delText>
        </w:r>
      </w:del>
      <w:del w:id="1141" w:author="......" w:date="2024-03-26T00:49:15Z">
        <w:r>
          <w:rPr>
            <w:rFonts w:hint="default" w:ascii="Times New Roman" w:hAnsi="Times New Roman" w:eastAsia="宋体" w:cs="Times New Roman"/>
            <w:rPrChange w:id="1142" w:author="......" w:date="2024-03-26T00:51:47Z">
              <w:rPr>
                <w:rFonts w:hint="default"/>
              </w:rPr>
            </w:rPrChange>
          </w:rPr>
          <w:tab/>
        </w:r>
      </w:del>
      <w:del w:id="1143" w:author="......" w:date="2024-03-26T00:49:15Z">
        <w:r>
          <w:rPr>
            <w:rFonts w:hint="default" w:ascii="Times New Roman" w:hAnsi="Times New Roman" w:eastAsia="宋体" w:cs="Times New Roman"/>
            <w:rPrChange w:id="1144" w:author="......" w:date="2024-03-26T00:51:47Z">
              <w:rPr>
                <w:rFonts w:hint="default"/>
              </w:rPr>
            </w:rPrChange>
          </w:rPr>
          <w:fldChar w:fldCharType="begin"/>
        </w:r>
      </w:del>
      <w:del w:id="1145" w:author="......" w:date="2024-03-26T00:49:15Z">
        <w:r>
          <w:rPr>
            <w:rFonts w:hint="default" w:ascii="Times New Roman" w:hAnsi="Times New Roman" w:eastAsia="宋体" w:cs="Times New Roman"/>
            <w:rPrChange w:id="1146" w:author="......" w:date="2024-03-26T00:51:47Z">
              <w:rPr>
                <w:rFonts w:hint="default"/>
              </w:rPr>
            </w:rPrChange>
          </w:rPr>
          <w:delInstrText xml:space="preserve"> PAGEREF _Toc21122 \h </w:delInstrText>
        </w:r>
      </w:del>
      <w:del w:id="1147" w:author="......" w:date="2024-03-26T00:49:15Z">
        <w:r>
          <w:rPr>
            <w:rFonts w:hint="default" w:ascii="Times New Roman" w:hAnsi="Times New Roman" w:eastAsia="宋体" w:cs="Times New Roman"/>
            <w:rPrChange w:id="1148" w:author="......" w:date="2024-03-26T00:51:47Z">
              <w:rPr>
                <w:rFonts w:hint="default"/>
              </w:rPr>
            </w:rPrChange>
          </w:rPr>
          <w:fldChar w:fldCharType="separate"/>
        </w:r>
      </w:del>
      <w:del w:id="1149" w:author="......" w:date="2024-03-26T00:49:15Z">
        <w:r>
          <w:rPr>
            <w:rFonts w:hint="default" w:ascii="Times New Roman" w:hAnsi="Times New Roman" w:eastAsia="宋体" w:cs="Times New Roman"/>
            <w:rPrChange w:id="1150" w:author="......" w:date="2024-03-26T00:51:47Z">
              <w:rPr>
                <w:rFonts w:hint="default"/>
              </w:rPr>
            </w:rPrChange>
          </w:rPr>
          <w:delText>3</w:delText>
        </w:r>
      </w:del>
      <w:del w:id="1151" w:author="......" w:date="2024-03-26T00:49:15Z">
        <w:r>
          <w:rPr>
            <w:rFonts w:hint="default" w:ascii="Times New Roman" w:hAnsi="Times New Roman" w:eastAsia="宋体" w:cs="Times New Roman"/>
            <w:rPrChange w:id="1152" w:author="......" w:date="2024-03-26T00:51:47Z">
              <w:rPr>
                <w:rFonts w:hint="default"/>
              </w:rPr>
            </w:rPrChange>
          </w:rPr>
          <w:fldChar w:fldCharType="end"/>
        </w:r>
      </w:del>
      <w:del w:id="1153" w:author="......" w:date="2024-03-26T00:49:15Z">
        <w:r>
          <w:rPr>
            <w:rFonts w:hint="default" w:ascii="Times New Roman" w:hAnsi="Times New Roman" w:eastAsia="宋体" w:cs="Times New Roman"/>
            <w:rPrChange w:id="1154" w:author="......" w:date="2024-03-26T00:51:47Z">
              <w:rPr>
                <w:rFonts w:hint="default"/>
              </w:rPr>
            </w:rPrChange>
          </w:rPr>
          <w:fldChar w:fldCharType="end"/>
        </w:r>
      </w:del>
    </w:p>
    <w:p>
      <w:pPr>
        <w:pStyle w:val="2"/>
        <w:numPr>
          <w:ins w:id="1156" w:author="......" w:date="2024-03-26T00:51:26Z"/>
        </w:numPr>
        <w:tabs>
          <w:tab w:val="right" w:leader="dot" w:pos="8306"/>
        </w:tabs>
        <w:rPr>
          <w:del w:id="1157" w:author="......" w:date="2024-03-26T00:49:15Z"/>
          <w:rFonts w:hint="default" w:ascii="Times New Roman" w:hAnsi="Times New Roman" w:eastAsia="宋体" w:cs="Times New Roman"/>
          <w:rPrChange w:id="1158" w:author="......" w:date="2024-03-26T00:51:47Z">
            <w:rPr>
              <w:del w:id="1159" w:author="......" w:date="2024-03-26T00:49:15Z"/>
              <w:rFonts w:hint="default"/>
            </w:rPr>
          </w:rPrChange>
        </w:rPr>
        <w:pPrChange w:id="1155" w:author="......" w:date="2024-03-26T00:51:26Z">
          <w:pPr>
            <w:pStyle w:val="15"/>
            <w:tabs>
              <w:tab w:val="right" w:leader="dot" w:pos="8306"/>
            </w:tabs>
          </w:pPr>
        </w:pPrChange>
      </w:pPr>
      <w:del w:id="1160" w:author="......" w:date="2024-03-26T00:49:15Z">
        <w:r>
          <w:rPr>
            <w:rFonts w:hint="default" w:ascii="Times New Roman" w:hAnsi="Times New Roman" w:eastAsia="宋体" w:cs="Times New Roman"/>
            <w:rPrChange w:id="1161" w:author="......" w:date="2024-03-26T00:51:47Z">
              <w:rPr>
                <w:rFonts w:hint="default"/>
              </w:rPr>
            </w:rPrChange>
          </w:rPr>
          <w:fldChar w:fldCharType="begin"/>
        </w:r>
      </w:del>
      <w:del w:id="1162" w:author="......" w:date="2024-03-26T00:49:15Z">
        <w:r>
          <w:rPr>
            <w:rFonts w:hint="default" w:ascii="Times New Roman" w:hAnsi="Times New Roman" w:eastAsia="宋体" w:cs="Times New Roman"/>
            <w:rPrChange w:id="1163" w:author="......" w:date="2024-03-26T00:51:47Z">
              <w:rPr>
                <w:rFonts w:hint="default"/>
              </w:rPr>
            </w:rPrChange>
          </w:rPr>
          <w:delInstrText xml:space="preserve"> HYPERLINK \l _Toc21778 </w:delInstrText>
        </w:r>
      </w:del>
      <w:del w:id="1164" w:author="......" w:date="2024-03-26T00:49:15Z">
        <w:r>
          <w:rPr>
            <w:rFonts w:hint="default" w:ascii="Times New Roman" w:hAnsi="Times New Roman" w:eastAsia="宋体" w:cs="Times New Roman"/>
            <w:rPrChange w:id="1165" w:author="......" w:date="2024-03-26T00:51:47Z">
              <w:rPr>
                <w:rFonts w:hint="default"/>
              </w:rPr>
            </w:rPrChange>
          </w:rPr>
          <w:fldChar w:fldCharType="separate"/>
        </w:r>
      </w:del>
      <w:del w:id="1166" w:author="......" w:date="2024-03-26T00:49:15Z">
        <w:r>
          <w:rPr>
            <w:rFonts w:hint="default" w:ascii="Times New Roman" w:hAnsi="Times New Roman" w:eastAsia="宋体" w:cs="Times New Roman"/>
            <w:rPrChange w:id="1167" w:author="......" w:date="2024-03-26T00:51:47Z">
              <w:rPr>
                <w:rFonts w:hint="default"/>
              </w:rPr>
            </w:rPrChange>
          </w:rPr>
          <w:delText>2. 总体描述</w:delText>
        </w:r>
      </w:del>
      <w:del w:id="1168" w:author="......" w:date="2024-03-26T00:49:15Z">
        <w:r>
          <w:rPr>
            <w:rFonts w:hint="default" w:ascii="Times New Roman" w:hAnsi="Times New Roman" w:eastAsia="宋体" w:cs="Times New Roman"/>
            <w:rPrChange w:id="1169" w:author="......" w:date="2024-03-26T00:51:47Z">
              <w:rPr>
                <w:rFonts w:hint="default"/>
              </w:rPr>
            </w:rPrChange>
          </w:rPr>
          <w:tab/>
        </w:r>
      </w:del>
      <w:del w:id="1170" w:author="......" w:date="2024-03-26T00:49:15Z">
        <w:r>
          <w:rPr>
            <w:rFonts w:hint="default" w:ascii="Times New Roman" w:hAnsi="Times New Roman" w:eastAsia="宋体" w:cs="Times New Roman"/>
            <w:rPrChange w:id="1171" w:author="......" w:date="2024-03-26T00:51:47Z">
              <w:rPr>
                <w:rFonts w:hint="default"/>
              </w:rPr>
            </w:rPrChange>
          </w:rPr>
          <w:fldChar w:fldCharType="begin"/>
        </w:r>
      </w:del>
      <w:del w:id="1172" w:author="......" w:date="2024-03-26T00:49:15Z">
        <w:r>
          <w:rPr>
            <w:rFonts w:hint="default" w:ascii="Times New Roman" w:hAnsi="Times New Roman" w:eastAsia="宋体" w:cs="Times New Roman"/>
            <w:rPrChange w:id="1173" w:author="......" w:date="2024-03-26T00:51:47Z">
              <w:rPr>
                <w:rFonts w:hint="default"/>
              </w:rPr>
            </w:rPrChange>
          </w:rPr>
          <w:delInstrText xml:space="preserve"> PAGEREF _Toc21778 \h </w:delInstrText>
        </w:r>
      </w:del>
      <w:del w:id="1174" w:author="......" w:date="2024-03-26T00:49:15Z">
        <w:r>
          <w:rPr>
            <w:rFonts w:hint="default" w:ascii="Times New Roman" w:hAnsi="Times New Roman" w:eastAsia="宋体" w:cs="Times New Roman"/>
            <w:rPrChange w:id="1175" w:author="......" w:date="2024-03-26T00:51:47Z">
              <w:rPr>
                <w:rFonts w:hint="default"/>
              </w:rPr>
            </w:rPrChange>
          </w:rPr>
          <w:fldChar w:fldCharType="separate"/>
        </w:r>
      </w:del>
      <w:del w:id="1176" w:author="......" w:date="2024-03-26T00:49:15Z">
        <w:r>
          <w:rPr>
            <w:rFonts w:hint="default" w:ascii="Times New Roman" w:hAnsi="Times New Roman" w:eastAsia="宋体" w:cs="Times New Roman"/>
            <w:rPrChange w:id="1177" w:author="......" w:date="2024-03-26T00:51:47Z">
              <w:rPr>
                <w:rFonts w:hint="default"/>
              </w:rPr>
            </w:rPrChange>
          </w:rPr>
          <w:delText>3</w:delText>
        </w:r>
      </w:del>
      <w:del w:id="1178" w:author="......" w:date="2024-03-26T00:49:15Z">
        <w:r>
          <w:rPr>
            <w:rFonts w:hint="default" w:ascii="Times New Roman" w:hAnsi="Times New Roman" w:eastAsia="宋体" w:cs="Times New Roman"/>
            <w:rPrChange w:id="1179" w:author="......" w:date="2024-03-26T00:51:47Z">
              <w:rPr>
                <w:rFonts w:hint="default"/>
              </w:rPr>
            </w:rPrChange>
          </w:rPr>
          <w:fldChar w:fldCharType="end"/>
        </w:r>
      </w:del>
      <w:del w:id="1180" w:author="......" w:date="2024-03-26T00:49:15Z">
        <w:r>
          <w:rPr>
            <w:rFonts w:hint="default" w:ascii="Times New Roman" w:hAnsi="Times New Roman" w:eastAsia="宋体" w:cs="Times New Roman"/>
            <w:rPrChange w:id="1181" w:author="......" w:date="2024-03-26T00:51:47Z">
              <w:rPr>
                <w:rFonts w:hint="default"/>
              </w:rPr>
            </w:rPrChange>
          </w:rPr>
          <w:fldChar w:fldCharType="end"/>
        </w:r>
      </w:del>
    </w:p>
    <w:p>
      <w:pPr>
        <w:pStyle w:val="2"/>
        <w:numPr>
          <w:ins w:id="1183" w:author="......" w:date="2024-03-26T00:51:26Z"/>
        </w:numPr>
        <w:tabs>
          <w:tab w:val="right" w:leader="dot" w:pos="8306"/>
        </w:tabs>
        <w:rPr>
          <w:del w:id="1184" w:author="......" w:date="2024-03-26T00:49:15Z"/>
          <w:rFonts w:hint="default" w:ascii="Times New Roman" w:hAnsi="Times New Roman" w:eastAsia="宋体" w:cs="Times New Roman"/>
          <w:rPrChange w:id="1185" w:author="......" w:date="2024-03-26T00:51:47Z">
            <w:rPr>
              <w:del w:id="1186" w:author="......" w:date="2024-03-26T00:49:15Z"/>
              <w:rFonts w:hint="default"/>
            </w:rPr>
          </w:rPrChange>
        </w:rPr>
        <w:pPrChange w:id="1182" w:author="......" w:date="2024-03-26T00:51:26Z">
          <w:pPr>
            <w:pStyle w:val="16"/>
            <w:tabs>
              <w:tab w:val="right" w:leader="dot" w:pos="8306"/>
            </w:tabs>
          </w:pPr>
        </w:pPrChange>
      </w:pPr>
      <w:del w:id="1187" w:author="......" w:date="2024-03-26T00:49:15Z">
        <w:r>
          <w:rPr>
            <w:rFonts w:hint="default" w:ascii="Times New Roman" w:hAnsi="Times New Roman" w:eastAsia="宋体" w:cs="Times New Roman"/>
            <w:rPrChange w:id="1188" w:author="......" w:date="2024-03-26T00:51:47Z">
              <w:rPr>
                <w:rFonts w:hint="default"/>
              </w:rPr>
            </w:rPrChange>
          </w:rPr>
          <w:fldChar w:fldCharType="begin"/>
        </w:r>
      </w:del>
      <w:del w:id="1189" w:author="......" w:date="2024-03-26T00:49:15Z">
        <w:r>
          <w:rPr>
            <w:rFonts w:hint="default" w:ascii="Times New Roman" w:hAnsi="Times New Roman" w:eastAsia="宋体" w:cs="Times New Roman"/>
            <w:rPrChange w:id="1190" w:author="......" w:date="2024-03-26T00:51:47Z">
              <w:rPr>
                <w:rFonts w:hint="default"/>
              </w:rPr>
            </w:rPrChange>
          </w:rPr>
          <w:delInstrText xml:space="preserve"> HYPERLINK \l _Toc11257 </w:delInstrText>
        </w:r>
      </w:del>
      <w:del w:id="1191" w:author="......" w:date="2024-03-26T00:49:15Z">
        <w:r>
          <w:rPr>
            <w:rFonts w:hint="default" w:ascii="Times New Roman" w:hAnsi="Times New Roman" w:eastAsia="宋体" w:cs="Times New Roman"/>
            <w:rPrChange w:id="1192" w:author="......" w:date="2024-03-26T00:51:47Z">
              <w:rPr>
                <w:rFonts w:hint="default"/>
              </w:rPr>
            </w:rPrChange>
          </w:rPr>
          <w:fldChar w:fldCharType="separate"/>
        </w:r>
      </w:del>
      <w:del w:id="1193" w:author="......" w:date="2024-03-26T00:49:15Z">
        <w:r>
          <w:rPr>
            <w:rFonts w:hint="default" w:ascii="Times New Roman" w:hAnsi="Times New Roman" w:eastAsia="宋体" w:cs="Times New Roman"/>
            <w:rPrChange w:id="1194" w:author="......" w:date="2024-03-26T00:51:47Z">
              <w:rPr>
                <w:rFonts w:hint="default"/>
              </w:rPr>
            </w:rPrChange>
          </w:rPr>
          <w:delText>2.1. 产品描述</w:delText>
        </w:r>
      </w:del>
      <w:del w:id="1195" w:author="......" w:date="2024-03-26T00:49:15Z">
        <w:r>
          <w:rPr>
            <w:rFonts w:hint="default" w:ascii="Times New Roman" w:hAnsi="Times New Roman" w:eastAsia="宋体" w:cs="Times New Roman"/>
            <w:rPrChange w:id="1196" w:author="......" w:date="2024-03-26T00:51:47Z">
              <w:rPr>
                <w:rFonts w:hint="default"/>
              </w:rPr>
            </w:rPrChange>
          </w:rPr>
          <w:tab/>
        </w:r>
      </w:del>
      <w:del w:id="1197" w:author="......" w:date="2024-03-26T00:49:15Z">
        <w:r>
          <w:rPr>
            <w:rFonts w:hint="default" w:ascii="Times New Roman" w:hAnsi="Times New Roman" w:eastAsia="宋体" w:cs="Times New Roman"/>
            <w:rPrChange w:id="1198" w:author="......" w:date="2024-03-26T00:51:47Z">
              <w:rPr>
                <w:rFonts w:hint="default"/>
              </w:rPr>
            </w:rPrChange>
          </w:rPr>
          <w:fldChar w:fldCharType="begin"/>
        </w:r>
      </w:del>
      <w:del w:id="1199" w:author="......" w:date="2024-03-26T00:49:15Z">
        <w:r>
          <w:rPr>
            <w:rFonts w:hint="default" w:ascii="Times New Roman" w:hAnsi="Times New Roman" w:eastAsia="宋体" w:cs="Times New Roman"/>
            <w:rPrChange w:id="1200" w:author="......" w:date="2024-03-26T00:51:47Z">
              <w:rPr>
                <w:rFonts w:hint="default"/>
              </w:rPr>
            </w:rPrChange>
          </w:rPr>
          <w:delInstrText xml:space="preserve"> PAGEREF _Toc11257 \h </w:delInstrText>
        </w:r>
      </w:del>
      <w:del w:id="1201" w:author="......" w:date="2024-03-26T00:49:15Z">
        <w:r>
          <w:rPr>
            <w:rFonts w:hint="default" w:ascii="Times New Roman" w:hAnsi="Times New Roman" w:eastAsia="宋体" w:cs="Times New Roman"/>
            <w:rPrChange w:id="1202" w:author="......" w:date="2024-03-26T00:51:47Z">
              <w:rPr>
                <w:rFonts w:hint="default"/>
              </w:rPr>
            </w:rPrChange>
          </w:rPr>
          <w:fldChar w:fldCharType="separate"/>
        </w:r>
      </w:del>
      <w:del w:id="1203" w:author="......" w:date="2024-03-26T00:49:15Z">
        <w:r>
          <w:rPr>
            <w:rFonts w:hint="default" w:ascii="Times New Roman" w:hAnsi="Times New Roman" w:eastAsia="宋体" w:cs="Times New Roman"/>
            <w:rPrChange w:id="1204" w:author="......" w:date="2024-03-26T00:51:47Z">
              <w:rPr>
                <w:rFonts w:hint="default"/>
              </w:rPr>
            </w:rPrChange>
          </w:rPr>
          <w:delText>3</w:delText>
        </w:r>
      </w:del>
      <w:del w:id="1205" w:author="......" w:date="2024-03-26T00:49:15Z">
        <w:r>
          <w:rPr>
            <w:rFonts w:hint="default" w:ascii="Times New Roman" w:hAnsi="Times New Roman" w:eastAsia="宋体" w:cs="Times New Roman"/>
            <w:rPrChange w:id="1206" w:author="......" w:date="2024-03-26T00:51:47Z">
              <w:rPr>
                <w:rFonts w:hint="default"/>
              </w:rPr>
            </w:rPrChange>
          </w:rPr>
          <w:fldChar w:fldCharType="end"/>
        </w:r>
      </w:del>
      <w:del w:id="1207" w:author="......" w:date="2024-03-26T00:49:15Z">
        <w:r>
          <w:rPr>
            <w:rFonts w:hint="default" w:ascii="Times New Roman" w:hAnsi="Times New Roman" w:eastAsia="宋体" w:cs="Times New Roman"/>
            <w:rPrChange w:id="1208" w:author="......" w:date="2024-03-26T00:51:47Z">
              <w:rPr>
                <w:rFonts w:hint="default"/>
              </w:rPr>
            </w:rPrChange>
          </w:rPr>
          <w:fldChar w:fldCharType="end"/>
        </w:r>
      </w:del>
    </w:p>
    <w:p>
      <w:pPr>
        <w:pStyle w:val="2"/>
        <w:numPr>
          <w:ins w:id="1210" w:author="......" w:date="2024-03-26T00:51:26Z"/>
        </w:numPr>
        <w:tabs>
          <w:tab w:val="right" w:leader="dot" w:pos="8306"/>
        </w:tabs>
        <w:rPr>
          <w:del w:id="1211" w:author="......" w:date="2024-03-26T00:49:15Z"/>
          <w:rFonts w:hint="default" w:ascii="Times New Roman" w:hAnsi="Times New Roman" w:eastAsia="宋体" w:cs="Times New Roman"/>
          <w:rPrChange w:id="1212" w:author="......" w:date="2024-03-26T00:51:47Z">
            <w:rPr>
              <w:del w:id="1213" w:author="......" w:date="2024-03-26T00:49:15Z"/>
              <w:rFonts w:hint="default"/>
            </w:rPr>
          </w:rPrChange>
        </w:rPr>
        <w:pPrChange w:id="1209" w:author="......" w:date="2024-03-26T00:51:26Z">
          <w:pPr>
            <w:pStyle w:val="12"/>
            <w:tabs>
              <w:tab w:val="right" w:leader="dot" w:pos="8306"/>
            </w:tabs>
          </w:pPr>
        </w:pPrChange>
      </w:pPr>
      <w:del w:id="1214" w:author="......" w:date="2024-03-26T00:49:15Z">
        <w:r>
          <w:rPr>
            <w:rFonts w:hint="default" w:ascii="Times New Roman" w:hAnsi="Times New Roman" w:eastAsia="宋体" w:cs="Times New Roman"/>
            <w:rPrChange w:id="1215" w:author="......" w:date="2024-03-26T00:51:47Z">
              <w:rPr>
                <w:rFonts w:hint="default"/>
              </w:rPr>
            </w:rPrChange>
          </w:rPr>
          <w:fldChar w:fldCharType="begin"/>
        </w:r>
      </w:del>
      <w:del w:id="1216" w:author="......" w:date="2024-03-26T00:49:15Z">
        <w:r>
          <w:rPr>
            <w:rFonts w:hint="default" w:ascii="Times New Roman" w:hAnsi="Times New Roman" w:eastAsia="宋体" w:cs="Times New Roman"/>
            <w:rPrChange w:id="1217" w:author="......" w:date="2024-03-26T00:51:47Z">
              <w:rPr>
                <w:rFonts w:hint="default"/>
              </w:rPr>
            </w:rPrChange>
          </w:rPr>
          <w:delInstrText xml:space="preserve"> HYPERLINK \l _Toc28146 </w:delInstrText>
        </w:r>
      </w:del>
      <w:del w:id="1218" w:author="......" w:date="2024-03-26T00:49:15Z">
        <w:r>
          <w:rPr>
            <w:rFonts w:hint="default" w:ascii="Times New Roman" w:hAnsi="Times New Roman" w:eastAsia="宋体" w:cs="Times New Roman"/>
            <w:rPrChange w:id="1219" w:author="......" w:date="2024-03-26T00:51:47Z">
              <w:rPr>
                <w:rFonts w:hint="default"/>
              </w:rPr>
            </w:rPrChange>
          </w:rPr>
          <w:fldChar w:fldCharType="separate"/>
        </w:r>
      </w:del>
      <w:del w:id="1220" w:author="......" w:date="2024-03-26T00:49:15Z">
        <w:r>
          <w:rPr>
            <w:rFonts w:hint="default" w:ascii="Times New Roman" w:hAnsi="Times New Roman" w:eastAsia="宋体" w:cs="Times New Roman"/>
            <w:rPrChange w:id="1221" w:author="......" w:date="2024-03-26T00:51:47Z">
              <w:rPr>
                <w:rFonts w:hint="default"/>
              </w:rPr>
            </w:rPrChange>
          </w:rPr>
          <w:delText xml:space="preserve">2.1.1. </w:delText>
        </w:r>
      </w:del>
      <w:del w:id="1222" w:author="......" w:date="2024-03-26T00:49:15Z">
        <w:r>
          <w:rPr>
            <w:rFonts w:hint="default" w:ascii="Times New Roman" w:hAnsi="Times New Roman" w:eastAsia="宋体" w:cs="Times New Roman"/>
            <w:lang w:val="en-US" w:eastAsia="zh-CN"/>
            <w:rPrChange w:id="1223" w:author="......" w:date="2024-03-26T00:51:47Z">
              <w:rPr>
                <w:rFonts w:hint="default"/>
                <w:lang w:val="en-US" w:eastAsia="zh-CN"/>
              </w:rPr>
            </w:rPrChange>
          </w:rPr>
          <w:delText>产品概述</w:delText>
        </w:r>
      </w:del>
      <w:del w:id="1224" w:author="......" w:date="2024-03-26T00:49:15Z">
        <w:r>
          <w:rPr>
            <w:rFonts w:hint="default" w:ascii="Times New Roman" w:hAnsi="Times New Roman" w:eastAsia="宋体" w:cs="Times New Roman"/>
            <w:rPrChange w:id="1225" w:author="......" w:date="2024-03-26T00:51:47Z">
              <w:rPr>
                <w:rFonts w:hint="default"/>
              </w:rPr>
            </w:rPrChange>
          </w:rPr>
          <w:tab/>
        </w:r>
      </w:del>
      <w:del w:id="1226" w:author="......" w:date="2024-03-26T00:49:15Z">
        <w:r>
          <w:rPr>
            <w:rFonts w:hint="default" w:ascii="Times New Roman" w:hAnsi="Times New Roman" w:eastAsia="宋体" w:cs="Times New Roman"/>
            <w:rPrChange w:id="1227" w:author="......" w:date="2024-03-26T00:51:47Z">
              <w:rPr>
                <w:rFonts w:hint="default"/>
              </w:rPr>
            </w:rPrChange>
          </w:rPr>
          <w:fldChar w:fldCharType="begin"/>
        </w:r>
      </w:del>
      <w:del w:id="1228" w:author="......" w:date="2024-03-26T00:49:15Z">
        <w:r>
          <w:rPr>
            <w:rFonts w:hint="default" w:ascii="Times New Roman" w:hAnsi="Times New Roman" w:eastAsia="宋体" w:cs="Times New Roman"/>
            <w:rPrChange w:id="1229" w:author="......" w:date="2024-03-26T00:51:47Z">
              <w:rPr>
                <w:rFonts w:hint="default"/>
              </w:rPr>
            </w:rPrChange>
          </w:rPr>
          <w:delInstrText xml:space="preserve"> PAGEREF _Toc28146 \h </w:delInstrText>
        </w:r>
      </w:del>
      <w:del w:id="1230" w:author="......" w:date="2024-03-26T00:49:15Z">
        <w:r>
          <w:rPr>
            <w:rFonts w:hint="default" w:ascii="Times New Roman" w:hAnsi="Times New Roman" w:eastAsia="宋体" w:cs="Times New Roman"/>
            <w:rPrChange w:id="1231" w:author="......" w:date="2024-03-26T00:51:47Z">
              <w:rPr>
                <w:rFonts w:hint="default"/>
              </w:rPr>
            </w:rPrChange>
          </w:rPr>
          <w:fldChar w:fldCharType="separate"/>
        </w:r>
      </w:del>
      <w:del w:id="1232" w:author="......" w:date="2024-03-26T00:49:15Z">
        <w:r>
          <w:rPr>
            <w:rFonts w:hint="default" w:ascii="Times New Roman" w:hAnsi="Times New Roman" w:eastAsia="宋体" w:cs="Times New Roman"/>
            <w:rPrChange w:id="1233" w:author="......" w:date="2024-03-26T00:51:47Z">
              <w:rPr>
                <w:rFonts w:hint="default"/>
              </w:rPr>
            </w:rPrChange>
          </w:rPr>
          <w:delText>3</w:delText>
        </w:r>
      </w:del>
      <w:del w:id="1234" w:author="......" w:date="2024-03-26T00:49:15Z">
        <w:r>
          <w:rPr>
            <w:rFonts w:hint="default" w:ascii="Times New Roman" w:hAnsi="Times New Roman" w:eastAsia="宋体" w:cs="Times New Roman"/>
            <w:rPrChange w:id="1235" w:author="......" w:date="2024-03-26T00:51:47Z">
              <w:rPr>
                <w:rFonts w:hint="default"/>
              </w:rPr>
            </w:rPrChange>
          </w:rPr>
          <w:fldChar w:fldCharType="end"/>
        </w:r>
      </w:del>
      <w:del w:id="1236" w:author="......" w:date="2024-03-26T00:49:15Z">
        <w:r>
          <w:rPr>
            <w:rFonts w:hint="default" w:ascii="Times New Roman" w:hAnsi="Times New Roman" w:eastAsia="宋体" w:cs="Times New Roman"/>
            <w:rPrChange w:id="1237" w:author="......" w:date="2024-03-26T00:51:47Z">
              <w:rPr>
                <w:rFonts w:hint="default"/>
              </w:rPr>
            </w:rPrChange>
          </w:rPr>
          <w:fldChar w:fldCharType="end"/>
        </w:r>
      </w:del>
    </w:p>
    <w:p>
      <w:pPr>
        <w:pStyle w:val="2"/>
        <w:numPr>
          <w:ins w:id="1239" w:author="......" w:date="2024-03-26T00:51:26Z"/>
        </w:numPr>
        <w:tabs>
          <w:tab w:val="right" w:leader="dot" w:pos="8306"/>
        </w:tabs>
        <w:rPr>
          <w:del w:id="1240" w:author="......" w:date="2024-03-26T00:49:15Z"/>
          <w:rFonts w:hint="default" w:ascii="Times New Roman" w:hAnsi="Times New Roman" w:eastAsia="宋体" w:cs="Times New Roman"/>
          <w:rPrChange w:id="1241" w:author="......" w:date="2024-03-26T00:51:47Z">
            <w:rPr>
              <w:del w:id="1242" w:author="......" w:date="2024-03-26T00:49:15Z"/>
              <w:rFonts w:hint="default"/>
            </w:rPr>
          </w:rPrChange>
        </w:rPr>
        <w:pPrChange w:id="1238" w:author="......" w:date="2024-03-26T00:51:26Z">
          <w:pPr>
            <w:pStyle w:val="12"/>
            <w:tabs>
              <w:tab w:val="right" w:leader="dot" w:pos="8306"/>
            </w:tabs>
          </w:pPr>
        </w:pPrChange>
      </w:pPr>
      <w:del w:id="1243" w:author="......" w:date="2024-03-26T00:49:15Z">
        <w:r>
          <w:rPr>
            <w:rFonts w:hint="default" w:ascii="Times New Roman" w:hAnsi="Times New Roman" w:eastAsia="宋体" w:cs="Times New Roman"/>
            <w:rPrChange w:id="1244" w:author="......" w:date="2024-03-26T00:51:47Z">
              <w:rPr>
                <w:rFonts w:hint="default"/>
              </w:rPr>
            </w:rPrChange>
          </w:rPr>
          <w:fldChar w:fldCharType="begin"/>
        </w:r>
      </w:del>
      <w:del w:id="1245" w:author="......" w:date="2024-03-26T00:49:15Z">
        <w:r>
          <w:rPr>
            <w:rFonts w:hint="default" w:ascii="Times New Roman" w:hAnsi="Times New Roman" w:eastAsia="宋体" w:cs="Times New Roman"/>
            <w:rPrChange w:id="1246" w:author="......" w:date="2024-03-26T00:51:47Z">
              <w:rPr>
                <w:rFonts w:hint="default"/>
              </w:rPr>
            </w:rPrChange>
          </w:rPr>
          <w:delInstrText xml:space="preserve"> HYPERLINK \l _Toc27820 </w:delInstrText>
        </w:r>
      </w:del>
      <w:del w:id="1247" w:author="......" w:date="2024-03-26T00:49:15Z">
        <w:r>
          <w:rPr>
            <w:rFonts w:hint="default" w:ascii="Times New Roman" w:hAnsi="Times New Roman" w:eastAsia="宋体" w:cs="Times New Roman"/>
            <w:rPrChange w:id="1248" w:author="......" w:date="2024-03-26T00:51:47Z">
              <w:rPr>
                <w:rFonts w:hint="default"/>
              </w:rPr>
            </w:rPrChange>
          </w:rPr>
          <w:fldChar w:fldCharType="separate"/>
        </w:r>
      </w:del>
      <w:del w:id="1249" w:author="......" w:date="2024-03-26T00:49:15Z">
        <w:r>
          <w:rPr>
            <w:rFonts w:hint="default" w:ascii="Times New Roman" w:hAnsi="Times New Roman" w:eastAsia="宋体" w:cs="Times New Roman"/>
            <w:rPrChange w:id="1250" w:author="......" w:date="2024-03-26T00:51:47Z">
              <w:rPr>
                <w:rFonts w:hint="default"/>
              </w:rPr>
            </w:rPrChange>
          </w:rPr>
          <w:delText xml:space="preserve">2.1.2. </w:delText>
        </w:r>
      </w:del>
      <w:del w:id="1251" w:author="......" w:date="2024-03-26T00:49:15Z">
        <w:r>
          <w:rPr>
            <w:rFonts w:hint="default" w:ascii="Times New Roman" w:hAnsi="Times New Roman" w:eastAsia="宋体" w:cs="Times New Roman"/>
            <w:lang w:val="en-US"/>
            <w:rPrChange w:id="1252" w:author="......" w:date="2024-03-26T00:51:47Z">
              <w:rPr>
                <w:rFonts w:hint="default"/>
                <w:lang w:val="en-US"/>
              </w:rPr>
            </w:rPrChange>
          </w:rPr>
          <w:delText>系统接口</w:delText>
        </w:r>
      </w:del>
      <w:del w:id="1253" w:author="......" w:date="2024-03-26T00:49:15Z">
        <w:r>
          <w:rPr>
            <w:rFonts w:hint="default" w:ascii="Times New Roman" w:hAnsi="Times New Roman" w:eastAsia="宋体" w:cs="Times New Roman"/>
            <w:rPrChange w:id="1254" w:author="......" w:date="2024-03-26T00:51:47Z">
              <w:rPr>
                <w:rFonts w:hint="default"/>
              </w:rPr>
            </w:rPrChange>
          </w:rPr>
          <w:tab/>
        </w:r>
      </w:del>
      <w:del w:id="1255" w:author="......" w:date="2024-03-26T00:49:15Z">
        <w:r>
          <w:rPr>
            <w:rFonts w:hint="default" w:ascii="Times New Roman" w:hAnsi="Times New Roman" w:eastAsia="宋体" w:cs="Times New Roman"/>
            <w:rPrChange w:id="1256" w:author="......" w:date="2024-03-26T00:51:47Z">
              <w:rPr>
                <w:rFonts w:hint="default"/>
              </w:rPr>
            </w:rPrChange>
          </w:rPr>
          <w:fldChar w:fldCharType="begin"/>
        </w:r>
      </w:del>
      <w:del w:id="1257" w:author="......" w:date="2024-03-26T00:49:15Z">
        <w:r>
          <w:rPr>
            <w:rFonts w:hint="default" w:ascii="Times New Roman" w:hAnsi="Times New Roman" w:eastAsia="宋体" w:cs="Times New Roman"/>
            <w:rPrChange w:id="1258" w:author="......" w:date="2024-03-26T00:51:47Z">
              <w:rPr>
                <w:rFonts w:hint="default"/>
              </w:rPr>
            </w:rPrChange>
          </w:rPr>
          <w:delInstrText xml:space="preserve"> PAGEREF _Toc27820 \h </w:delInstrText>
        </w:r>
      </w:del>
      <w:del w:id="1259" w:author="......" w:date="2024-03-26T00:49:15Z">
        <w:r>
          <w:rPr>
            <w:rFonts w:hint="default" w:ascii="Times New Roman" w:hAnsi="Times New Roman" w:eastAsia="宋体" w:cs="Times New Roman"/>
            <w:rPrChange w:id="1260" w:author="......" w:date="2024-03-26T00:51:47Z">
              <w:rPr>
                <w:rFonts w:hint="default"/>
              </w:rPr>
            </w:rPrChange>
          </w:rPr>
          <w:fldChar w:fldCharType="separate"/>
        </w:r>
      </w:del>
      <w:del w:id="1261" w:author="......" w:date="2024-03-26T00:49:15Z">
        <w:r>
          <w:rPr>
            <w:rFonts w:hint="default" w:ascii="Times New Roman" w:hAnsi="Times New Roman" w:eastAsia="宋体" w:cs="Times New Roman"/>
            <w:rPrChange w:id="1262" w:author="......" w:date="2024-03-26T00:51:47Z">
              <w:rPr>
                <w:rFonts w:hint="default"/>
              </w:rPr>
            </w:rPrChange>
          </w:rPr>
          <w:delText>3</w:delText>
        </w:r>
      </w:del>
      <w:del w:id="1263" w:author="......" w:date="2024-03-26T00:49:15Z">
        <w:r>
          <w:rPr>
            <w:rFonts w:hint="default" w:ascii="Times New Roman" w:hAnsi="Times New Roman" w:eastAsia="宋体" w:cs="Times New Roman"/>
            <w:rPrChange w:id="1264" w:author="......" w:date="2024-03-26T00:51:47Z">
              <w:rPr>
                <w:rFonts w:hint="default"/>
              </w:rPr>
            </w:rPrChange>
          </w:rPr>
          <w:fldChar w:fldCharType="end"/>
        </w:r>
      </w:del>
      <w:del w:id="1265" w:author="......" w:date="2024-03-26T00:49:15Z">
        <w:r>
          <w:rPr>
            <w:rFonts w:hint="default" w:ascii="Times New Roman" w:hAnsi="Times New Roman" w:eastAsia="宋体" w:cs="Times New Roman"/>
            <w:rPrChange w:id="1266" w:author="......" w:date="2024-03-26T00:51:47Z">
              <w:rPr>
                <w:rFonts w:hint="default"/>
              </w:rPr>
            </w:rPrChange>
          </w:rPr>
          <w:fldChar w:fldCharType="end"/>
        </w:r>
      </w:del>
    </w:p>
    <w:p>
      <w:pPr>
        <w:pStyle w:val="2"/>
        <w:numPr>
          <w:ins w:id="1268" w:author="......" w:date="2024-03-26T00:51:26Z"/>
        </w:numPr>
        <w:tabs>
          <w:tab w:val="right" w:leader="dot" w:pos="8306"/>
        </w:tabs>
        <w:rPr>
          <w:del w:id="1269" w:author="......" w:date="2024-03-26T00:49:15Z"/>
          <w:rFonts w:hint="default" w:ascii="Times New Roman" w:hAnsi="Times New Roman" w:eastAsia="宋体" w:cs="Times New Roman"/>
          <w:rPrChange w:id="1270" w:author="......" w:date="2024-03-26T00:51:47Z">
            <w:rPr>
              <w:del w:id="1271" w:author="......" w:date="2024-03-26T00:49:15Z"/>
              <w:rFonts w:hint="default"/>
            </w:rPr>
          </w:rPrChange>
        </w:rPr>
        <w:pPrChange w:id="1267" w:author="......" w:date="2024-03-26T00:51:26Z">
          <w:pPr>
            <w:pStyle w:val="12"/>
            <w:tabs>
              <w:tab w:val="right" w:leader="dot" w:pos="8306"/>
            </w:tabs>
          </w:pPr>
        </w:pPrChange>
      </w:pPr>
      <w:del w:id="1272" w:author="......" w:date="2024-03-26T00:49:15Z">
        <w:r>
          <w:rPr>
            <w:rFonts w:hint="default" w:ascii="Times New Roman" w:hAnsi="Times New Roman" w:eastAsia="宋体" w:cs="Times New Roman"/>
            <w:rPrChange w:id="1273" w:author="......" w:date="2024-03-26T00:51:47Z">
              <w:rPr>
                <w:rFonts w:hint="default"/>
              </w:rPr>
            </w:rPrChange>
          </w:rPr>
          <w:fldChar w:fldCharType="begin"/>
        </w:r>
      </w:del>
      <w:del w:id="1274" w:author="......" w:date="2024-03-26T00:49:15Z">
        <w:r>
          <w:rPr>
            <w:rFonts w:hint="default" w:ascii="Times New Roman" w:hAnsi="Times New Roman" w:eastAsia="宋体" w:cs="Times New Roman"/>
            <w:rPrChange w:id="1275" w:author="......" w:date="2024-03-26T00:51:47Z">
              <w:rPr>
                <w:rFonts w:hint="default"/>
              </w:rPr>
            </w:rPrChange>
          </w:rPr>
          <w:delInstrText xml:space="preserve"> HYPERLINK \l _Toc6273 </w:delInstrText>
        </w:r>
      </w:del>
      <w:del w:id="1276" w:author="......" w:date="2024-03-26T00:49:15Z">
        <w:r>
          <w:rPr>
            <w:rFonts w:hint="default" w:ascii="Times New Roman" w:hAnsi="Times New Roman" w:eastAsia="宋体" w:cs="Times New Roman"/>
            <w:rPrChange w:id="1277" w:author="......" w:date="2024-03-26T00:51:47Z">
              <w:rPr>
                <w:rFonts w:hint="default"/>
              </w:rPr>
            </w:rPrChange>
          </w:rPr>
          <w:fldChar w:fldCharType="separate"/>
        </w:r>
      </w:del>
      <w:del w:id="1278" w:author="......" w:date="2024-03-26T00:49:15Z">
        <w:r>
          <w:rPr>
            <w:rFonts w:hint="default" w:ascii="Times New Roman" w:hAnsi="Times New Roman" w:eastAsia="宋体" w:cs="Times New Roman"/>
            <w:rPrChange w:id="1279" w:author="......" w:date="2024-03-26T00:51:47Z">
              <w:rPr>
                <w:rFonts w:hint="default"/>
              </w:rPr>
            </w:rPrChange>
          </w:rPr>
          <w:delText xml:space="preserve">2.1.3. </w:delText>
        </w:r>
      </w:del>
      <w:del w:id="1280" w:author="......" w:date="2024-03-26T00:49:15Z">
        <w:r>
          <w:rPr>
            <w:rFonts w:hint="default" w:ascii="Times New Roman" w:hAnsi="Times New Roman" w:eastAsia="宋体" w:cs="Times New Roman"/>
            <w:lang w:val="en-US"/>
            <w:rPrChange w:id="1281" w:author="......" w:date="2024-03-26T00:51:47Z">
              <w:rPr>
                <w:rFonts w:hint="default"/>
                <w:lang w:val="en-US"/>
              </w:rPr>
            </w:rPrChange>
          </w:rPr>
          <w:delText>用户界面</w:delText>
        </w:r>
      </w:del>
      <w:del w:id="1282" w:author="......" w:date="2024-03-26T00:49:15Z">
        <w:r>
          <w:rPr>
            <w:rFonts w:hint="default" w:ascii="Times New Roman" w:hAnsi="Times New Roman" w:eastAsia="宋体" w:cs="Times New Roman"/>
            <w:rPrChange w:id="1283" w:author="......" w:date="2024-03-26T00:51:47Z">
              <w:rPr>
                <w:rFonts w:hint="default"/>
              </w:rPr>
            </w:rPrChange>
          </w:rPr>
          <w:tab/>
        </w:r>
      </w:del>
      <w:del w:id="1284" w:author="......" w:date="2024-03-26T00:49:15Z">
        <w:r>
          <w:rPr>
            <w:rFonts w:hint="default" w:ascii="Times New Roman" w:hAnsi="Times New Roman" w:eastAsia="宋体" w:cs="Times New Roman"/>
            <w:rPrChange w:id="1285" w:author="......" w:date="2024-03-26T00:51:47Z">
              <w:rPr>
                <w:rFonts w:hint="default"/>
              </w:rPr>
            </w:rPrChange>
          </w:rPr>
          <w:fldChar w:fldCharType="begin"/>
        </w:r>
      </w:del>
      <w:del w:id="1286" w:author="......" w:date="2024-03-26T00:49:15Z">
        <w:r>
          <w:rPr>
            <w:rFonts w:hint="default" w:ascii="Times New Roman" w:hAnsi="Times New Roman" w:eastAsia="宋体" w:cs="Times New Roman"/>
            <w:rPrChange w:id="1287" w:author="......" w:date="2024-03-26T00:51:47Z">
              <w:rPr>
                <w:rFonts w:hint="default"/>
              </w:rPr>
            </w:rPrChange>
          </w:rPr>
          <w:delInstrText xml:space="preserve"> PAGEREF _Toc6273 \h </w:delInstrText>
        </w:r>
      </w:del>
      <w:del w:id="1288" w:author="......" w:date="2024-03-26T00:49:15Z">
        <w:r>
          <w:rPr>
            <w:rFonts w:hint="default" w:ascii="Times New Roman" w:hAnsi="Times New Roman" w:eastAsia="宋体" w:cs="Times New Roman"/>
            <w:rPrChange w:id="1289" w:author="......" w:date="2024-03-26T00:51:47Z">
              <w:rPr>
                <w:rFonts w:hint="default"/>
              </w:rPr>
            </w:rPrChange>
          </w:rPr>
          <w:fldChar w:fldCharType="separate"/>
        </w:r>
      </w:del>
      <w:del w:id="1290" w:author="......" w:date="2024-03-26T00:49:15Z">
        <w:r>
          <w:rPr>
            <w:rFonts w:hint="default" w:ascii="Times New Roman" w:hAnsi="Times New Roman" w:eastAsia="宋体" w:cs="Times New Roman"/>
            <w:rPrChange w:id="1291" w:author="......" w:date="2024-03-26T00:51:47Z">
              <w:rPr>
                <w:rFonts w:hint="default"/>
              </w:rPr>
            </w:rPrChange>
          </w:rPr>
          <w:delText>3</w:delText>
        </w:r>
      </w:del>
      <w:del w:id="1292" w:author="......" w:date="2024-03-26T00:49:15Z">
        <w:r>
          <w:rPr>
            <w:rFonts w:hint="default" w:ascii="Times New Roman" w:hAnsi="Times New Roman" w:eastAsia="宋体" w:cs="Times New Roman"/>
            <w:rPrChange w:id="1293" w:author="......" w:date="2024-03-26T00:51:47Z">
              <w:rPr>
                <w:rFonts w:hint="default"/>
              </w:rPr>
            </w:rPrChange>
          </w:rPr>
          <w:fldChar w:fldCharType="end"/>
        </w:r>
      </w:del>
      <w:del w:id="1294" w:author="......" w:date="2024-03-26T00:49:15Z">
        <w:r>
          <w:rPr>
            <w:rFonts w:hint="default" w:ascii="Times New Roman" w:hAnsi="Times New Roman" w:eastAsia="宋体" w:cs="Times New Roman"/>
            <w:rPrChange w:id="1295" w:author="......" w:date="2024-03-26T00:51:47Z">
              <w:rPr>
                <w:rFonts w:hint="default"/>
              </w:rPr>
            </w:rPrChange>
          </w:rPr>
          <w:fldChar w:fldCharType="end"/>
        </w:r>
      </w:del>
    </w:p>
    <w:p>
      <w:pPr>
        <w:pStyle w:val="2"/>
        <w:numPr>
          <w:ins w:id="1297" w:author="......" w:date="2024-03-26T00:51:26Z"/>
        </w:numPr>
        <w:tabs>
          <w:tab w:val="right" w:leader="dot" w:pos="8306"/>
        </w:tabs>
        <w:rPr>
          <w:del w:id="1298" w:author="......" w:date="2024-03-26T00:49:15Z"/>
          <w:rFonts w:hint="default" w:ascii="Times New Roman" w:hAnsi="Times New Roman" w:eastAsia="宋体" w:cs="Times New Roman"/>
          <w:rPrChange w:id="1299" w:author="......" w:date="2024-03-26T00:51:47Z">
            <w:rPr>
              <w:del w:id="1300" w:author="......" w:date="2024-03-26T00:49:15Z"/>
              <w:rFonts w:hint="default"/>
            </w:rPr>
          </w:rPrChange>
        </w:rPr>
        <w:pPrChange w:id="1296" w:author="......" w:date="2024-03-26T00:51:26Z">
          <w:pPr>
            <w:pStyle w:val="12"/>
            <w:tabs>
              <w:tab w:val="right" w:leader="dot" w:pos="8306"/>
            </w:tabs>
          </w:pPr>
        </w:pPrChange>
      </w:pPr>
      <w:del w:id="1301" w:author="......" w:date="2024-03-26T00:49:15Z">
        <w:r>
          <w:rPr>
            <w:rFonts w:hint="default" w:ascii="Times New Roman" w:hAnsi="Times New Roman" w:eastAsia="宋体" w:cs="Times New Roman"/>
            <w:rPrChange w:id="1302" w:author="......" w:date="2024-03-26T00:51:47Z">
              <w:rPr>
                <w:rFonts w:hint="default"/>
              </w:rPr>
            </w:rPrChange>
          </w:rPr>
          <w:fldChar w:fldCharType="begin"/>
        </w:r>
      </w:del>
      <w:del w:id="1303" w:author="......" w:date="2024-03-26T00:49:15Z">
        <w:r>
          <w:rPr>
            <w:rFonts w:hint="default" w:ascii="Times New Roman" w:hAnsi="Times New Roman" w:eastAsia="宋体" w:cs="Times New Roman"/>
            <w:rPrChange w:id="1304" w:author="......" w:date="2024-03-26T00:51:47Z">
              <w:rPr>
                <w:rFonts w:hint="default"/>
              </w:rPr>
            </w:rPrChange>
          </w:rPr>
          <w:delInstrText xml:space="preserve"> HYPERLINK \l _Toc31532 </w:delInstrText>
        </w:r>
      </w:del>
      <w:del w:id="1305" w:author="......" w:date="2024-03-26T00:49:15Z">
        <w:r>
          <w:rPr>
            <w:rFonts w:hint="default" w:ascii="Times New Roman" w:hAnsi="Times New Roman" w:eastAsia="宋体" w:cs="Times New Roman"/>
            <w:rPrChange w:id="1306" w:author="......" w:date="2024-03-26T00:51:47Z">
              <w:rPr>
                <w:rFonts w:hint="default"/>
              </w:rPr>
            </w:rPrChange>
          </w:rPr>
          <w:fldChar w:fldCharType="separate"/>
        </w:r>
      </w:del>
      <w:del w:id="1307" w:author="......" w:date="2024-03-26T00:49:15Z">
        <w:r>
          <w:rPr>
            <w:rFonts w:hint="default" w:ascii="Times New Roman" w:hAnsi="Times New Roman" w:eastAsia="宋体" w:cs="Times New Roman"/>
            <w:rPrChange w:id="1308" w:author="......" w:date="2024-03-26T00:51:47Z">
              <w:rPr>
                <w:rFonts w:hint="default"/>
              </w:rPr>
            </w:rPrChange>
          </w:rPr>
          <w:delText xml:space="preserve">2.1.4. </w:delText>
        </w:r>
      </w:del>
      <w:del w:id="1309" w:author="......" w:date="2024-03-26T00:49:15Z">
        <w:r>
          <w:rPr>
            <w:rFonts w:hint="default" w:ascii="Times New Roman" w:hAnsi="Times New Roman" w:eastAsia="宋体" w:cs="Times New Roman"/>
            <w:lang w:val="en-US"/>
            <w:rPrChange w:id="1310" w:author="......" w:date="2024-03-26T00:51:47Z">
              <w:rPr>
                <w:rFonts w:hint="default"/>
                <w:lang w:val="en-US"/>
              </w:rPr>
            </w:rPrChange>
          </w:rPr>
          <w:delText>硬件接口</w:delText>
        </w:r>
      </w:del>
      <w:del w:id="1311" w:author="......" w:date="2024-03-26T00:49:15Z">
        <w:r>
          <w:rPr>
            <w:rFonts w:hint="default" w:ascii="Times New Roman" w:hAnsi="Times New Roman" w:eastAsia="宋体" w:cs="Times New Roman"/>
            <w:rPrChange w:id="1312" w:author="......" w:date="2024-03-26T00:51:47Z">
              <w:rPr>
                <w:rFonts w:hint="default"/>
              </w:rPr>
            </w:rPrChange>
          </w:rPr>
          <w:tab/>
        </w:r>
      </w:del>
      <w:del w:id="1313" w:author="......" w:date="2024-03-26T00:49:15Z">
        <w:r>
          <w:rPr>
            <w:rFonts w:hint="default" w:ascii="Times New Roman" w:hAnsi="Times New Roman" w:eastAsia="宋体" w:cs="Times New Roman"/>
            <w:rPrChange w:id="1314" w:author="......" w:date="2024-03-26T00:51:47Z">
              <w:rPr>
                <w:rFonts w:hint="default"/>
              </w:rPr>
            </w:rPrChange>
          </w:rPr>
          <w:fldChar w:fldCharType="begin"/>
        </w:r>
      </w:del>
      <w:del w:id="1315" w:author="......" w:date="2024-03-26T00:49:15Z">
        <w:r>
          <w:rPr>
            <w:rFonts w:hint="default" w:ascii="Times New Roman" w:hAnsi="Times New Roman" w:eastAsia="宋体" w:cs="Times New Roman"/>
            <w:rPrChange w:id="1316" w:author="......" w:date="2024-03-26T00:51:47Z">
              <w:rPr>
                <w:rFonts w:hint="default"/>
              </w:rPr>
            </w:rPrChange>
          </w:rPr>
          <w:delInstrText xml:space="preserve"> PAGEREF _Toc31532 \h </w:delInstrText>
        </w:r>
      </w:del>
      <w:del w:id="1317" w:author="......" w:date="2024-03-26T00:49:15Z">
        <w:r>
          <w:rPr>
            <w:rFonts w:hint="default" w:ascii="Times New Roman" w:hAnsi="Times New Roman" w:eastAsia="宋体" w:cs="Times New Roman"/>
            <w:rPrChange w:id="1318" w:author="......" w:date="2024-03-26T00:51:47Z">
              <w:rPr>
                <w:rFonts w:hint="default"/>
              </w:rPr>
            </w:rPrChange>
          </w:rPr>
          <w:fldChar w:fldCharType="separate"/>
        </w:r>
      </w:del>
      <w:del w:id="1319" w:author="......" w:date="2024-03-26T00:49:15Z">
        <w:r>
          <w:rPr>
            <w:rFonts w:hint="default" w:ascii="Times New Roman" w:hAnsi="Times New Roman" w:eastAsia="宋体" w:cs="Times New Roman"/>
            <w:rPrChange w:id="1320" w:author="......" w:date="2024-03-26T00:51:47Z">
              <w:rPr>
                <w:rFonts w:hint="default"/>
              </w:rPr>
            </w:rPrChange>
          </w:rPr>
          <w:delText>4</w:delText>
        </w:r>
      </w:del>
      <w:del w:id="1321" w:author="......" w:date="2024-03-26T00:49:15Z">
        <w:r>
          <w:rPr>
            <w:rFonts w:hint="default" w:ascii="Times New Roman" w:hAnsi="Times New Roman" w:eastAsia="宋体" w:cs="Times New Roman"/>
            <w:rPrChange w:id="1322" w:author="......" w:date="2024-03-26T00:51:47Z">
              <w:rPr>
                <w:rFonts w:hint="default"/>
              </w:rPr>
            </w:rPrChange>
          </w:rPr>
          <w:fldChar w:fldCharType="end"/>
        </w:r>
      </w:del>
      <w:del w:id="1323" w:author="......" w:date="2024-03-26T00:49:15Z">
        <w:r>
          <w:rPr>
            <w:rFonts w:hint="default" w:ascii="Times New Roman" w:hAnsi="Times New Roman" w:eastAsia="宋体" w:cs="Times New Roman"/>
            <w:rPrChange w:id="1324" w:author="......" w:date="2024-03-26T00:51:47Z">
              <w:rPr>
                <w:rFonts w:hint="default"/>
              </w:rPr>
            </w:rPrChange>
          </w:rPr>
          <w:fldChar w:fldCharType="end"/>
        </w:r>
      </w:del>
    </w:p>
    <w:p>
      <w:pPr>
        <w:pStyle w:val="2"/>
        <w:numPr>
          <w:ins w:id="1326" w:author="......" w:date="2024-03-26T00:51:26Z"/>
        </w:numPr>
        <w:tabs>
          <w:tab w:val="right" w:leader="dot" w:pos="8306"/>
        </w:tabs>
        <w:rPr>
          <w:del w:id="1327" w:author="......" w:date="2024-03-26T00:49:15Z"/>
          <w:rFonts w:hint="default" w:ascii="Times New Roman" w:hAnsi="Times New Roman" w:eastAsia="宋体" w:cs="Times New Roman"/>
          <w:rPrChange w:id="1328" w:author="......" w:date="2024-03-26T00:51:47Z">
            <w:rPr>
              <w:del w:id="1329" w:author="......" w:date="2024-03-26T00:49:15Z"/>
              <w:rFonts w:hint="default"/>
            </w:rPr>
          </w:rPrChange>
        </w:rPr>
        <w:pPrChange w:id="1325" w:author="......" w:date="2024-03-26T00:51:26Z">
          <w:pPr>
            <w:pStyle w:val="12"/>
            <w:tabs>
              <w:tab w:val="right" w:leader="dot" w:pos="8306"/>
            </w:tabs>
          </w:pPr>
        </w:pPrChange>
      </w:pPr>
      <w:del w:id="1330" w:author="......" w:date="2024-03-26T00:49:15Z">
        <w:r>
          <w:rPr>
            <w:rFonts w:hint="default" w:ascii="Times New Roman" w:hAnsi="Times New Roman" w:eastAsia="宋体" w:cs="Times New Roman"/>
            <w:rPrChange w:id="1331" w:author="......" w:date="2024-03-26T00:51:47Z">
              <w:rPr>
                <w:rFonts w:hint="default"/>
              </w:rPr>
            </w:rPrChange>
          </w:rPr>
          <w:fldChar w:fldCharType="begin"/>
        </w:r>
      </w:del>
      <w:del w:id="1332" w:author="......" w:date="2024-03-26T00:49:15Z">
        <w:r>
          <w:rPr>
            <w:rFonts w:hint="default" w:ascii="Times New Roman" w:hAnsi="Times New Roman" w:eastAsia="宋体" w:cs="Times New Roman"/>
            <w:rPrChange w:id="1333" w:author="......" w:date="2024-03-26T00:51:47Z">
              <w:rPr>
                <w:rFonts w:hint="default"/>
              </w:rPr>
            </w:rPrChange>
          </w:rPr>
          <w:delInstrText xml:space="preserve"> HYPERLINK \l _Toc17945 </w:delInstrText>
        </w:r>
      </w:del>
      <w:del w:id="1334" w:author="......" w:date="2024-03-26T00:49:15Z">
        <w:r>
          <w:rPr>
            <w:rFonts w:hint="default" w:ascii="Times New Roman" w:hAnsi="Times New Roman" w:eastAsia="宋体" w:cs="Times New Roman"/>
            <w:rPrChange w:id="1335" w:author="......" w:date="2024-03-26T00:51:47Z">
              <w:rPr>
                <w:rFonts w:hint="default"/>
              </w:rPr>
            </w:rPrChange>
          </w:rPr>
          <w:fldChar w:fldCharType="separate"/>
        </w:r>
      </w:del>
      <w:del w:id="1336" w:author="......" w:date="2024-03-26T00:49:15Z">
        <w:r>
          <w:rPr>
            <w:rFonts w:hint="default" w:ascii="Times New Roman" w:hAnsi="Times New Roman" w:eastAsia="宋体" w:cs="Times New Roman"/>
            <w:rPrChange w:id="1337" w:author="......" w:date="2024-03-26T00:51:47Z">
              <w:rPr>
                <w:rFonts w:hint="default"/>
              </w:rPr>
            </w:rPrChange>
          </w:rPr>
          <w:delText xml:space="preserve">2.1.5. </w:delText>
        </w:r>
      </w:del>
      <w:del w:id="1338" w:author="......" w:date="2024-03-26T00:49:15Z">
        <w:r>
          <w:rPr>
            <w:rFonts w:hint="default" w:ascii="Times New Roman" w:hAnsi="Times New Roman" w:eastAsia="宋体" w:cs="Times New Roman"/>
            <w:lang w:val="en-US"/>
            <w:rPrChange w:id="1339" w:author="......" w:date="2024-03-26T00:51:47Z">
              <w:rPr>
                <w:rFonts w:hint="default"/>
                <w:lang w:val="en-US"/>
              </w:rPr>
            </w:rPrChange>
          </w:rPr>
          <w:delText>软件接口</w:delText>
        </w:r>
      </w:del>
      <w:del w:id="1340" w:author="......" w:date="2024-03-26T00:49:15Z">
        <w:r>
          <w:rPr>
            <w:rFonts w:hint="default" w:ascii="Times New Roman" w:hAnsi="Times New Roman" w:eastAsia="宋体" w:cs="Times New Roman"/>
            <w:rPrChange w:id="1341" w:author="......" w:date="2024-03-26T00:51:47Z">
              <w:rPr>
                <w:rFonts w:hint="default"/>
              </w:rPr>
            </w:rPrChange>
          </w:rPr>
          <w:tab/>
        </w:r>
      </w:del>
      <w:del w:id="1342" w:author="......" w:date="2024-03-26T00:49:15Z">
        <w:r>
          <w:rPr>
            <w:rFonts w:hint="default" w:ascii="Times New Roman" w:hAnsi="Times New Roman" w:eastAsia="宋体" w:cs="Times New Roman"/>
            <w:rPrChange w:id="1343" w:author="......" w:date="2024-03-26T00:51:47Z">
              <w:rPr>
                <w:rFonts w:hint="default"/>
              </w:rPr>
            </w:rPrChange>
          </w:rPr>
          <w:fldChar w:fldCharType="begin"/>
        </w:r>
      </w:del>
      <w:del w:id="1344" w:author="......" w:date="2024-03-26T00:49:15Z">
        <w:r>
          <w:rPr>
            <w:rFonts w:hint="default" w:ascii="Times New Roman" w:hAnsi="Times New Roman" w:eastAsia="宋体" w:cs="Times New Roman"/>
            <w:rPrChange w:id="1345" w:author="......" w:date="2024-03-26T00:51:47Z">
              <w:rPr>
                <w:rFonts w:hint="default"/>
              </w:rPr>
            </w:rPrChange>
          </w:rPr>
          <w:delInstrText xml:space="preserve"> PAGEREF _Toc17945 \h </w:delInstrText>
        </w:r>
      </w:del>
      <w:del w:id="1346" w:author="......" w:date="2024-03-26T00:49:15Z">
        <w:r>
          <w:rPr>
            <w:rFonts w:hint="default" w:ascii="Times New Roman" w:hAnsi="Times New Roman" w:eastAsia="宋体" w:cs="Times New Roman"/>
            <w:rPrChange w:id="1347" w:author="......" w:date="2024-03-26T00:51:47Z">
              <w:rPr>
                <w:rFonts w:hint="default"/>
              </w:rPr>
            </w:rPrChange>
          </w:rPr>
          <w:fldChar w:fldCharType="separate"/>
        </w:r>
      </w:del>
      <w:del w:id="1348" w:author="......" w:date="2024-03-26T00:49:15Z">
        <w:r>
          <w:rPr>
            <w:rFonts w:hint="default" w:ascii="Times New Roman" w:hAnsi="Times New Roman" w:eastAsia="宋体" w:cs="Times New Roman"/>
            <w:rPrChange w:id="1349" w:author="......" w:date="2024-03-26T00:51:47Z">
              <w:rPr>
                <w:rFonts w:hint="default"/>
              </w:rPr>
            </w:rPrChange>
          </w:rPr>
          <w:delText>4</w:delText>
        </w:r>
      </w:del>
      <w:del w:id="1350" w:author="......" w:date="2024-03-26T00:49:15Z">
        <w:r>
          <w:rPr>
            <w:rFonts w:hint="default" w:ascii="Times New Roman" w:hAnsi="Times New Roman" w:eastAsia="宋体" w:cs="Times New Roman"/>
            <w:rPrChange w:id="1351" w:author="......" w:date="2024-03-26T00:51:47Z">
              <w:rPr>
                <w:rFonts w:hint="default"/>
              </w:rPr>
            </w:rPrChange>
          </w:rPr>
          <w:fldChar w:fldCharType="end"/>
        </w:r>
      </w:del>
      <w:del w:id="1352" w:author="......" w:date="2024-03-26T00:49:15Z">
        <w:r>
          <w:rPr>
            <w:rFonts w:hint="default" w:ascii="Times New Roman" w:hAnsi="Times New Roman" w:eastAsia="宋体" w:cs="Times New Roman"/>
            <w:rPrChange w:id="1353" w:author="......" w:date="2024-03-26T00:51:47Z">
              <w:rPr>
                <w:rFonts w:hint="default"/>
              </w:rPr>
            </w:rPrChange>
          </w:rPr>
          <w:fldChar w:fldCharType="end"/>
        </w:r>
      </w:del>
    </w:p>
    <w:p>
      <w:pPr>
        <w:pStyle w:val="2"/>
        <w:numPr>
          <w:ins w:id="1355" w:author="......" w:date="2024-03-26T00:51:26Z"/>
        </w:numPr>
        <w:tabs>
          <w:tab w:val="right" w:leader="dot" w:pos="8306"/>
        </w:tabs>
        <w:rPr>
          <w:del w:id="1356" w:author="......" w:date="2024-03-26T00:49:15Z"/>
          <w:rFonts w:hint="default" w:ascii="Times New Roman" w:hAnsi="Times New Roman" w:eastAsia="宋体" w:cs="Times New Roman"/>
          <w:rPrChange w:id="1357" w:author="......" w:date="2024-03-26T00:51:47Z">
            <w:rPr>
              <w:del w:id="1358" w:author="......" w:date="2024-03-26T00:49:15Z"/>
              <w:rFonts w:hint="default"/>
            </w:rPr>
          </w:rPrChange>
        </w:rPr>
        <w:pPrChange w:id="1354" w:author="......" w:date="2024-03-26T00:51:26Z">
          <w:pPr>
            <w:pStyle w:val="16"/>
            <w:tabs>
              <w:tab w:val="right" w:leader="dot" w:pos="8306"/>
            </w:tabs>
          </w:pPr>
        </w:pPrChange>
      </w:pPr>
      <w:del w:id="1359" w:author="......" w:date="2024-03-26T00:49:15Z">
        <w:r>
          <w:rPr>
            <w:rFonts w:hint="default" w:ascii="Times New Roman" w:hAnsi="Times New Roman" w:eastAsia="宋体" w:cs="Times New Roman"/>
            <w:rPrChange w:id="1360" w:author="......" w:date="2024-03-26T00:51:47Z">
              <w:rPr>
                <w:rFonts w:hint="default"/>
              </w:rPr>
            </w:rPrChange>
          </w:rPr>
          <w:fldChar w:fldCharType="begin"/>
        </w:r>
      </w:del>
      <w:del w:id="1361" w:author="......" w:date="2024-03-26T00:49:15Z">
        <w:r>
          <w:rPr>
            <w:rFonts w:hint="default" w:ascii="Times New Roman" w:hAnsi="Times New Roman" w:eastAsia="宋体" w:cs="Times New Roman"/>
            <w:rPrChange w:id="1362" w:author="......" w:date="2024-03-26T00:51:47Z">
              <w:rPr>
                <w:rFonts w:hint="default"/>
              </w:rPr>
            </w:rPrChange>
          </w:rPr>
          <w:delInstrText xml:space="preserve"> HYPERLINK \l _Toc23602 </w:delInstrText>
        </w:r>
      </w:del>
      <w:del w:id="1363" w:author="......" w:date="2024-03-26T00:49:15Z">
        <w:r>
          <w:rPr>
            <w:rFonts w:hint="default" w:ascii="Times New Roman" w:hAnsi="Times New Roman" w:eastAsia="宋体" w:cs="Times New Roman"/>
            <w:rPrChange w:id="1364" w:author="......" w:date="2024-03-26T00:51:47Z">
              <w:rPr>
                <w:rFonts w:hint="default"/>
              </w:rPr>
            </w:rPrChange>
          </w:rPr>
          <w:fldChar w:fldCharType="separate"/>
        </w:r>
      </w:del>
      <w:del w:id="1365" w:author="......" w:date="2024-03-26T00:49:15Z">
        <w:r>
          <w:rPr>
            <w:rFonts w:hint="default" w:ascii="Times New Roman" w:hAnsi="Times New Roman" w:eastAsia="宋体" w:cs="Times New Roman"/>
            <w:rPrChange w:id="1366" w:author="......" w:date="2024-03-26T00:51:47Z">
              <w:rPr>
                <w:rFonts w:hint="default"/>
              </w:rPr>
            </w:rPrChange>
          </w:rPr>
          <w:delText>2.2. 产品功能</w:delText>
        </w:r>
      </w:del>
      <w:del w:id="1367" w:author="......" w:date="2024-03-26T00:49:15Z">
        <w:r>
          <w:rPr>
            <w:rFonts w:hint="default" w:ascii="Times New Roman" w:hAnsi="Times New Roman" w:eastAsia="宋体" w:cs="Times New Roman"/>
            <w:rPrChange w:id="1368" w:author="......" w:date="2024-03-26T00:51:47Z">
              <w:rPr>
                <w:rFonts w:hint="default"/>
              </w:rPr>
            </w:rPrChange>
          </w:rPr>
          <w:tab/>
        </w:r>
      </w:del>
      <w:del w:id="1369" w:author="......" w:date="2024-03-26T00:49:15Z">
        <w:r>
          <w:rPr>
            <w:rFonts w:hint="default" w:ascii="Times New Roman" w:hAnsi="Times New Roman" w:eastAsia="宋体" w:cs="Times New Roman"/>
            <w:rPrChange w:id="1370" w:author="......" w:date="2024-03-26T00:51:47Z">
              <w:rPr>
                <w:rFonts w:hint="default"/>
              </w:rPr>
            </w:rPrChange>
          </w:rPr>
          <w:fldChar w:fldCharType="begin"/>
        </w:r>
      </w:del>
      <w:del w:id="1371" w:author="......" w:date="2024-03-26T00:49:15Z">
        <w:r>
          <w:rPr>
            <w:rFonts w:hint="default" w:ascii="Times New Roman" w:hAnsi="Times New Roman" w:eastAsia="宋体" w:cs="Times New Roman"/>
            <w:rPrChange w:id="1372" w:author="......" w:date="2024-03-26T00:51:47Z">
              <w:rPr>
                <w:rFonts w:hint="default"/>
              </w:rPr>
            </w:rPrChange>
          </w:rPr>
          <w:delInstrText xml:space="preserve"> PAGEREF _Toc23602 \h </w:delInstrText>
        </w:r>
      </w:del>
      <w:del w:id="1373" w:author="......" w:date="2024-03-26T00:49:15Z">
        <w:r>
          <w:rPr>
            <w:rFonts w:hint="default" w:ascii="Times New Roman" w:hAnsi="Times New Roman" w:eastAsia="宋体" w:cs="Times New Roman"/>
            <w:rPrChange w:id="1374" w:author="......" w:date="2024-03-26T00:51:47Z">
              <w:rPr>
                <w:rFonts w:hint="default"/>
              </w:rPr>
            </w:rPrChange>
          </w:rPr>
          <w:fldChar w:fldCharType="separate"/>
        </w:r>
      </w:del>
      <w:del w:id="1375" w:author="......" w:date="2024-03-26T00:49:15Z">
        <w:r>
          <w:rPr>
            <w:rFonts w:hint="default" w:ascii="Times New Roman" w:hAnsi="Times New Roman" w:eastAsia="宋体" w:cs="Times New Roman"/>
            <w:rPrChange w:id="1376" w:author="......" w:date="2024-03-26T00:51:47Z">
              <w:rPr>
                <w:rFonts w:hint="default"/>
              </w:rPr>
            </w:rPrChange>
          </w:rPr>
          <w:delText>4</w:delText>
        </w:r>
      </w:del>
      <w:del w:id="1377" w:author="......" w:date="2024-03-26T00:49:15Z">
        <w:r>
          <w:rPr>
            <w:rFonts w:hint="default" w:ascii="Times New Roman" w:hAnsi="Times New Roman" w:eastAsia="宋体" w:cs="Times New Roman"/>
            <w:rPrChange w:id="1378" w:author="......" w:date="2024-03-26T00:51:47Z">
              <w:rPr>
                <w:rFonts w:hint="default"/>
              </w:rPr>
            </w:rPrChange>
          </w:rPr>
          <w:fldChar w:fldCharType="end"/>
        </w:r>
      </w:del>
      <w:del w:id="1379" w:author="......" w:date="2024-03-26T00:49:15Z">
        <w:r>
          <w:rPr>
            <w:rFonts w:hint="default" w:ascii="Times New Roman" w:hAnsi="Times New Roman" w:eastAsia="宋体" w:cs="Times New Roman"/>
            <w:rPrChange w:id="1380" w:author="......" w:date="2024-03-26T00:51:47Z">
              <w:rPr>
                <w:rFonts w:hint="default"/>
              </w:rPr>
            </w:rPrChange>
          </w:rPr>
          <w:fldChar w:fldCharType="end"/>
        </w:r>
      </w:del>
    </w:p>
    <w:p>
      <w:pPr>
        <w:pStyle w:val="2"/>
        <w:numPr>
          <w:ins w:id="1382" w:author="......" w:date="2024-03-26T00:51:26Z"/>
        </w:numPr>
        <w:tabs>
          <w:tab w:val="right" w:leader="dot" w:pos="8306"/>
        </w:tabs>
        <w:rPr>
          <w:del w:id="1383" w:author="......" w:date="2024-03-26T00:49:15Z"/>
          <w:rFonts w:hint="default" w:ascii="Times New Roman" w:hAnsi="Times New Roman" w:eastAsia="宋体" w:cs="Times New Roman"/>
          <w:rPrChange w:id="1384" w:author="......" w:date="2024-03-26T00:51:47Z">
            <w:rPr>
              <w:del w:id="1385" w:author="......" w:date="2024-03-26T00:49:15Z"/>
              <w:rFonts w:hint="default"/>
            </w:rPr>
          </w:rPrChange>
        </w:rPr>
        <w:pPrChange w:id="1381" w:author="......" w:date="2024-03-26T00:51:26Z">
          <w:pPr>
            <w:pStyle w:val="12"/>
            <w:tabs>
              <w:tab w:val="right" w:leader="dot" w:pos="8306"/>
            </w:tabs>
          </w:pPr>
        </w:pPrChange>
      </w:pPr>
      <w:del w:id="1386" w:author="......" w:date="2024-03-26T00:49:15Z">
        <w:r>
          <w:rPr>
            <w:rFonts w:hint="default" w:ascii="Times New Roman" w:hAnsi="Times New Roman" w:eastAsia="宋体" w:cs="Times New Roman"/>
            <w:rPrChange w:id="1387" w:author="......" w:date="2024-03-26T00:51:47Z">
              <w:rPr>
                <w:rFonts w:hint="default"/>
              </w:rPr>
            </w:rPrChange>
          </w:rPr>
          <w:fldChar w:fldCharType="begin"/>
        </w:r>
      </w:del>
      <w:del w:id="1388" w:author="......" w:date="2024-03-26T00:49:15Z">
        <w:r>
          <w:rPr>
            <w:rFonts w:hint="default" w:ascii="Times New Roman" w:hAnsi="Times New Roman" w:eastAsia="宋体" w:cs="Times New Roman"/>
            <w:rPrChange w:id="1389" w:author="......" w:date="2024-03-26T00:51:47Z">
              <w:rPr>
                <w:rFonts w:hint="default"/>
              </w:rPr>
            </w:rPrChange>
          </w:rPr>
          <w:delInstrText xml:space="preserve"> HYPERLINK \l _Toc1593 </w:delInstrText>
        </w:r>
      </w:del>
      <w:del w:id="1390" w:author="......" w:date="2024-03-26T00:49:15Z">
        <w:r>
          <w:rPr>
            <w:rFonts w:hint="default" w:ascii="Times New Roman" w:hAnsi="Times New Roman" w:eastAsia="宋体" w:cs="Times New Roman"/>
            <w:rPrChange w:id="1391" w:author="......" w:date="2024-03-26T00:51:47Z">
              <w:rPr>
                <w:rFonts w:hint="default"/>
              </w:rPr>
            </w:rPrChange>
          </w:rPr>
          <w:fldChar w:fldCharType="separate"/>
        </w:r>
      </w:del>
      <w:del w:id="1392" w:author="......" w:date="2024-03-26T00:49:15Z">
        <w:r>
          <w:rPr>
            <w:rFonts w:hint="default" w:ascii="Times New Roman" w:hAnsi="Times New Roman" w:eastAsia="宋体" w:cs="Times New Roman"/>
            <w:rPrChange w:id="1393" w:author="......" w:date="2024-03-26T00:51:47Z">
              <w:rPr>
                <w:rFonts w:hint="default"/>
              </w:rPr>
            </w:rPrChange>
          </w:rPr>
          <w:delText>2.2.1. 项目计划管理</w:delText>
        </w:r>
      </w:del>
      <w:del w:id="1394" w:author="......" w:date="2024-03-26T00:49:15Z">
        <w:r>
          <w:rPr>
            <w:rFonts w:hint="default" w:ascii="Times New Roman" w:hAnsi="Times New Roman" w:eastAsia="宋体" w:cs="Times New Roman"/>
            <w:rPrChange w:id="1395" w:author="......" w:date="2024-03-26T00:51:47Z">
              <w:rPr>
                <w:rFonts w:hint="default"/>
              </w:rPr>
            </w:rPrChange>
          </w:rPr>
          <w:tab/>
        </w:r>
      </w:del>
      <w:del w:id="1396" w:author="......" w:date="2024-03-26T00:49:15Z">
        <w:r>
          <w:rPr>
            <w:rFonts w:hint="default" w:ascii="Times New Roman" w:hAnsi="Times New Roman" w:eastAsia="宋体" w:cs="Times New Roman"/>
            <w:rPrChange w:id="1397" w:author="......" w:date="2024-03-26T00:51:47Z">
              <w:rPr>
                <w:rFonts w:hint="default"/>
              </w:rPr>
            </w:rPrChange>
          </w:rPr>
          <w:fldChar w:fldCharType="begin"/>
        </w:r>
      </w:del>
      <w:del w:id="1398" w:author="......" w:date="2024-03-26T00:49:15Z">
        <w:r>
          <w:rPr>
            <w:rFonts w:hint="default" w:ascii="Times New Roman" w:hAnsi="Times New Roman" w:eastAsia="宋体" w:cs="Times New Roman"/>
            <w:rPrChange w:id="1399" w:author="......" w:date="2024-03-26T00:51:47Z">
              <w:rPr>
                <w:rFonts w:hint="default"/>
              </w:rPr>
            </w:rPrChange>
          </w:rPr>
          <w:delInstrText xml:space="preserve"> PAGEREF _Toc1593 \h </w:delInstrText>
        </w:r>
      </w:del>
      <w:del w:id="1400" w:author="......" w:date="2024-03-26T00:49:15Z">
        <w:r>
          <w:rPr>
            <w:rFonts w:hint="default" w:ascii="Times New Roman" w:hAnsi="Times New Roman" w:eastAsia="宋体" w:cs="Times New Roman"/>
            <w:rPrChange w:id="1401" w:author="......" w:date="2024-03-26T00:51:47Z">
              <w:rPr>
                <w:rFonts w:hint="default"/>
              </w:rPr>
            </w:rPrChange>
          </w:rPr>
          <w:fldChar w:fldCharType="separate"/>
        </w:r>
      </w:del>
      <w:del w:id="1402" w:author="......" w:date="2024-03-26T00:49:15Z">
        <w:r>
          <w:rPr>
            <w:rFonts w:hint="default" w:ascii="Times New Roman" w:hAnsi="Times New Roman" w:eastAsia="宋体" w:cs="Times New Roman"/>
            <w:rPrChange w:id="1403" w:author="......" w:date="2024-03-26T00:51:47Z">
              <w:rPr>
                <w:rFonts w:hint="default"/>
              </w:rPr>
            </w:rPrChange>
          </w:rPr>
          <w:delText>4</w:delText>
        </w:r>
      </w:del>
      <w:del w:id="1404" w:author="......" w:date="2024-03-26T00:49:15Z">
        <w:r>
          <w:rPr>
            <w:rFonts w:hint="default" w:ascii="Times New Roman" w:hAnsi="Times New Roman" w:eastAsia="宋体" w:cs="Times New Roman"/>
            <w:rPrChange w:id="1405" w:author="......" w:date="2024-03-26T00:51:47Z">
              <w:rPr>
                <w:rFonts w:hint="default"/>
              </w:rPr>
            </w:rPrChange>
          </w:rPr>
          <w:fldChar w:fldCharType="end"/>
        </w:r>
      </w:del>
      <w:del w:id="1406" w:author="......" w:date="2024-03-26T00:49:15Z">
        <w:r>
          <w:rPr>
            <w:rFonts w:hint="default" w:ascii="Times New Roman" w:hAnsi="Times New Roman" w:eastAsia="宋体" w:cs="Times New Roman"/>
            <w:rPrChange w:id="1407" w:author="......" w:date="2024-03-26T00:51:47Z">
              <w:rPr>
                <w:rFonts w:hint="default"/>
              </w:rPr>
            </w:rPrChange>
          </w:rPr>
          <w:fldChar w:fldCharType="end"/>
        </w:r>
      </w:del>
    </w:p>
    <w:p>
      <w:pPr>
        <w:pStyle w:val="2"/>
        <w:numPr>
          <w:ins w:id="1409" w:author="......" w:date="2024-03-26T00:51:26Z"/>
        </w:numPr>
        <w:tabs>
          <w:tab w:val="right" w:leader="dot" w:pos="8306"/>
        </w:tabs>
        <w:rPr>
          <w:del w:id="1410" w:author="......" w:date="2024-03-26T00:49:15Z"/>
          <w:rFonts w:hint="default" w:ascii="Times New Roman" w:hAnsi="Times New Roman" w:eastAsia="宋体" w:cs="Times New Roman"/>
          <w:rPrChange w:id="1411" w:author="......" w:date="2024-03-26T00:51:47Z">
            <w:rPr>
              <w:del w:id="1412" w:author="......" w:date="2024-03-26T00:49:15Z"/>
              <w:rFonts w:hint="default"/>
            </w:rPr>
          </w:rPrChange>
        </w:rPr>
        <w:pPrChange w:id="1408" w:author="......" w:date="2024-03-26T00:51:26Z">
          <w:pPr>
            <w:pStyle w:val="12"/>
            <w:tabs>
              <w:tab w:val="right" w:leader="dot" w:pos="8306"/>
            </w:tabs>
          </w:pPr>
        </w:pPrChange>
      </w:pPr>
      <w:del w:id="1413" w:author="......" w:date="2024-03-26T00:49:15Z">
        <w:r>
          <w:rPr>
            <w:rFonts w:hint="default" w:ascii="Times New Roman" w:hAnsi="Times New Roman" w:eastAsia="宋体" w:cs="Times New Roman"/>
            <w:rPrChange w:id="1414" w:author="......" w:date="2024-03-26T00:51:47Z">
              <w:rPr>
                <w:rFonts w:hint="default"/>
              </w:rPr>
            </w:rPrChange>
          </w:rPr>
          <w:fldChar w:fldCharType="begin"/>
        </w:r>
      </w:del>
      <w:del w:id="1415" w:author="......" w:date="2024-03-26T00:49:15Z">
        <w:r>
          <w:rPr>
            <w:rFonts w:hint="default" w:ascii="Times New Roman" w:hAnsi="Times New Roman" w:eastAsia="宋体" w:cs="Times New Roman"/>
            <w:rPrChange w:id="1416" w:author="......" w:date="2024-03-26T00:51:47Z">
              <w:rPr>
                <w:rFonts w:hint="default"/>
              </w:rPr>
            </w:rPrChange>
          </w:rPr>
          <w:delInstrText xml:space="preserve"> HYPERLINK \l _Toc4192 </w:delInstrText>
        </w:r>
      </w:del>
      <w:del w:id="1417" w:author="......" w:date="2024-03-26T00:49:15Z">
        <w:r>
          <w:rPr>
            <w:rFonts w:hint="default" w:ascii="Times New Roman" w:hAnsi="Times New Roman" w:eastAsia="宋体" w:cs="Times New Roman"/>
            <w:rPrChange w:id="1418" w:author="......" w:date="2024-03-26T00:51:47Z">
              <w:rPr>
                <w:rFonts w:hint="default"/>
              </w:rPr>
            </w:rPrChange>
          </w:rPr>
          <w:fldChar w:fldCharType="separate"/>
        </w:r>
      </w:del>
      <w:del w:id="1419" w:author="......" w:date="2024-03-26T00:49:15Z">
        <w:r>
          <w:rPr>
            <w:rFonts w:hint="default" w:ascii="Times New Roman" w:hAnsi="Times New Roman" w:eastAsia="宋体" w:cs="Times New Roman"/>
            <w:rPrChange w:id="1420" w:author="......" w:date="2024-03-26T00:51:47Z">
              <w:rPr>
                <w:rFonts w:hint="default"/>
              </w:rPr>
            </w:rPrChange>
          </w:rPr>
          <w:delText>2.2.2. 人力管理</w:delText>
        </w:r>
      </w:del>
      <w:del w:id="1421" w:author="......" w:date="2024-03-26T00:49:15Z">
        <w:r>
          <w:rPr>
            <w:rFonts w:hint="default" w:ascii="Times New Roman" w:hAnsi="Times New Roman" w:eastAsia="宋体" w:cs="Times New Roman"/>
            <w:rPrChange w:id="1422" w:author="......" w:date="2024-03-26T00:51:47Z">
              <w:rPr>
                <w:rFonts w:hint="default"/>
              </w:rPr>
            </w:rPrChange>
          </w:rPr>
          <w:tab/>
        </w:r>
      </w:del>
      <w:del w:id="1423" w:author="......" w:date="2024-03-26T00:49:15Z">
        <w:r>
          <w:rPr>
            <w:rFonts w:hint="default" w:ascii="Times New Roman" w:hAnsi="Times New Roman" w:eastAsia="宋体" w:cs="Times New Roman"/>
            <w:rPrChange w:id="1424" w:author="......" w:date="2024-03-26T00:51:47Z">
              <w:rPr>
                <w:rFonts w:hint="default"/>
              </w:rPr>
            </w:rPrChange>
          </w:rPr>
          <w:fldChar w:fldCharType="begin"/>
        </w:r>
      </w:del>
      <w:del w:id="1425" w:author="......" w:date="2024-03-26T00:49:15Z">
        <w:r>
          <w:rPr>
            <w:rFonts w:hint="default" w:ascii="Times New Roman" w:hAnsi="Times New Roman" w:eastAsia="宋体" w:cs="Times New Roman"/>
            <w:rPrChange w:id="1426" w:author="......" w:date="2024-03-26T00:51:47Z">
              <w:rPr>
                <w:rFonts w:hint="default"/>
              </w:rPr>
            </w:rPrChange>
          </w:rPr>
          <w:delInstrText xml:space="preserve"> PAGEREF _Toc4192 \h </w:delInstrText>
        </w:r>
      </w:del>
      <w:del w:id="1427" w:author="......" w:date="2024-03-26T00:49:15Z">
        <w:r>
          <w:rPr>
            <w:rFonts w:hint="default" w:ascii="Times New Roman" w:hAnsi="Times New Roman" w:eastAsia="宋体" w:cs="Times New Roman"/>
            <w:rPrChange w:id="1428" w:author="......" w:date="2024-03-26T00:51:47Z">
              <w:rPr>
                <w:rFonts w:hint="default"/>
              </w:rPr>
            </w:rPrChange>
          </w:rPr>
          <w:fldChar w:fldCharType="separate"/>
        </w:r>
      </w:del>
      <w:del w:id="1429" w:author="......" w:date="2024-03-26T00:49:15Z">
        <w:r>
          <w:rPr>
            <w:rFonts w:hint="default" w:ascii="Times New Roman" w:hAnsi="Times New Roman" w:eastAsia="宋体" w:cs="Times New Roman"/>
            <w:rPrChange w:id="1430" w:author="......" w:date="2024-03-26T00:51:47Z">
              <w:rPr>
                <w:rFonts w:hint="default"/>
              </w:rPr>
            </w:rPrChange>
          </w:rPr>
          <w:delText>4</w:delText>
        </w:r>
      </w:del>
      <w:del w:id="1431" w:author="......" w:date="2024-03-26T00:49:15Z">
        <w:r>
          <w:rPr>
            <w:rFonts w:hint="default" w:ascii="Times New Roman" w:hAnsi="Times New Roman" w:eastAsia="宋体" w:cs="Times New Roman"/>
            <w:rPrChange w:id="1432" w:author="......" w:date="2024-03-26T00:51:47Z">
              <w:rPr>
                <w:rFonts w:hint="default"/>
              </w:rPr>
            </w:rPrChange>
          </w:rPr>
          <w:fldChar w:fldCharType="end"/>
        </w:r>
      </w:del>
      <w:del w:id="1433" w:author="......" w:date="2024-03-26T00:49:15Z">
        <w:r>
          <w:rPr>
            <w:rFonts w:hint="default" w:ascii="Times New Roman" w:hAnsi="Times New Roman" w:eastAsia="宋体" w:cs="Times New Roman"/>
            <w:rPrChange w:id="1434" w:author="......" w:date="2024-03-26T00:51:47Z">
              <w:rPr>
                <w:rFonts w:hint="default"/>
              </w:rPr>
            </w:rPrChange>
          </w:rPr>
          <w:fldChar w:fldCharType="end"/>
        </w:r>
      </w:del>
    </w:p>
    <w:p>
      <w:pPr>
        <w:pStyle w:val="2"/>
        <w:numPr>
          <w:ins w:id="1436" w:author="......" w:date="2024-03-26T00:51:26Z"/>
        </w:numPr>
        <w:tabs>
          <w:tab w:val="right" w:leader="dot" w:pos="8306"/>
        </w:tabs>
        <w:rPr>
          <w:del w:id="1437" w:author="......" w:date="2024-03-26T00:49:15Z"/>
          <w:rFonts w:hint="default" w:ascii="Times New Roman" w:hAnsi="Times New Roman" w:eastAsia="宋体" w:cs="Times New Roman"/>
          <w:rPrChange w:id="1438" w:author="......" w:date="2024-03-26T00:51:47Z">
            <w:rPr>
              <w:del w:id="1439" w:author="......" w:date="2024-03-26T00:49:15Z"/>
              <w:rFonts w:hint="default"/>
            </w:rPr>
          </w:rPrChange>
        </w:rPr>
        <w:pPrChange w:id="1435" w:author="......" w:date="2024-03-26T00:51:26Z">
          <w:pPr>
            <w:pStyle w:val="12"/>
            <w:tabs>
              <w:tab w:val="right" w:leader="dot" w:pos="8306"/>
            </w:tabs>
          </w:pPr>
        </w:pPrChange>
      </w:pPr>
      <w:del w:id="1440" w:author="......" w:date="2024-03-26T00:49:15Z">
        <w:r>
          <w:rPr>
            <w:rFonts w:hint="default" w:ascii="Times New Roman" w:hAnsi="Times New Roman" w:eastAsia="宋体" w:cs="Times New Roman"/>
            <w:rPrChange w:id="1441" w:author="......" w:date="2024-03-26T00:51:47Z">
              <w:rPr>
                <w:rFonts w:hint="default"/>
              </w:rPr>
            </w:rPrChange>
          </w:rPr>
          <w:fldChar w:fldCharType="begin"/>
        </w:r>
      </w:del>
      <w:del w:id="1442" w:author="......" w:date="2024-03-26T00:49:15Z">
        <w:r>
          <w:rPr>
            <w:rFonts w:hint="default" w:ascii="Times New Roman" w:hAnsi="Times New Roman" w:eastAsia="宋体" w:cs="Times New Roman"/>
            <w:rPrChange w:id="1443" w:author="......" w:date="2024-03-26T00:51:47Z">
              <w:rPr>
                <w:rFonts w:hint="default"/>
              </w:rPr>
            </w:rPrChange>
          </w:rPr>
          <w:delInstrText xml:space="preserve"> HYPERLINK \l _Toc12712 </w:delInstrText>
        </w:r>
      </w:del>
      <w:del w:id="1444" w:author="......" w:date="2024-03-26T00:49:15Z">
        <w:r>
          <w:rPr>
            <w:rFonts w:hint="default" w:ascii="Times New Roman" w:hAnsi="Times New Roman" w:eastAsia="宋体" w:cs="Times New Roman"/>
            <w:rPrChange w:id="1445" w:author="......" w:date="2024-03-26T00:51:47Z">
              <w:rPr>
                <w:rFonts w:hint="default"/>
              </w:rPr>
            </w:rPrChange>
          </w:rPr>
          <w:fldChar w:fldCharType="separate"/>
        </w:r>
      </w:del>
      <w:del w:id="1446" w:author="......" w:date="2024-03-26T00:49:15Z">
        <w:r>
          <w:rPr>
            <w:rFonts w:hint="default" w:ascii="Times New Roman" w:hAnsi="Times New Roman" w:eastAsia="宋体" w:cs="Times New Roman"/>
            <w:rPrChange w:id="1447" w:author="......" w:date="2024-03-26T00:51:47Z">
              <w:rPr>
                <w:rFonts w:hint="default"/>
              </w:rPr>
            </w:rPrChange>
          </w:rPr>
          <w:delText>2.2.3. 成本控制</w:delText>
        </w:r>
      </w:del>
      <w:del w:id="1448" w:author="......" w:date="2024-03-26T00:49:15Z">
        <w:r>
          <w:rPr>
            <w:rFonts w:hint="default" w:ascii="Times New Roman" w:hAnsi="Times New Roman" w:eastAsia="宋体" w:cs="Times New Roman"/>
            <w:rPrChange w:id="1449" w:author="......" w:date="2024-03-26T00:51:47Z">
              <w:rPr>
                <w:rFonts w:hint="default"/>
              </w:rPr>
            </w:rPrChange>
          </w:rPr>
          <w:tab/>
        </w:r>
      </w:del>
      <w:del w:id="1450" w:author="......" w:date="2024-03-26T00:49:15Z">
        <w:r>
          <w:rPr>
            <w:rFonts w:hint="default" w:ascii="Times New Roman" w:hAnsi="Times New Roman" w:eastAsia="宋体" w:cs="Times New Roman"/>
            <w:rPrChange w:id="1451" w:author="......" w:date="2024-03-26T00:51:47Z">
              <w:rPr>
                <w:rFonts w:hint="default"/>
              </w:rPr>
            </w:rPrChange>
          </w:rPr>
          <w:fldChar w:fldCharType="begin"/>
        </w:r>
      </w:del>
      <w:del w:id="1452" w:author="......" w:date="2024-03-26T00:49:15Z">
        <w:r>
          <w:rPr>
            <w:rFonts w:hint="default" w:ascii="Times New Roman" w:hAnsi="Times New Roman" w:eastAsia="宋体" w:cs="Times New Roman"/>
            <w:rPrChange w:id="1453" w:author="......" w:date="2024-03-26T00:51:47Z">
              <w:rPr>
                <w:rFonts w:hint="default"/>
              </w:rPr>
            </w:rPrChange>
          </w:rPr>
          <w:delInstrText xml:space="preserve"> PAGEREF _Toc12712 \h </w:delInstrText>
        </w:r>
      </w:del>
      <w:del w:id="1454" w:author="......" w:date="2024-03-26T00:49:15Z">
        <w:r>
          <w:rPr>
            <w:rFonts w:hint="default" w:ascii="Times New Roman" w:hAnsi="Times New Roman" w:eastAsia="宋体" w:cs="Times New Roman"/>
            <w:rPrChange w:id="1455" w:author="......" w:date="2024-03-26T00:51:47Z">
              <w:rPr>
                <w:rFonts w:hint="default"/>
              </w:rPr>
            </w:rPrChange>
          </w:rPr>
          <w:fldChar w:fldCharType="separate"/>
        </w:r>
      </w:del>
      <w:del w:id="1456" w:author="......" w:date="2024-03-26T00:49:15Z">
        <w:r>
          <w:rPr>
            <w:rFonts w:hint="default" w:ascii="Times New Roman" w:hAnsi="Times New Roman" w:eastAsia="宋体" w:cs="Times New Roman"/>
            <w:rPrChange w:id="1457" w:author="......" w:date="2024-03-26T00:51:47Z">
              <w:rPr>
                <w:rFonts w:hint="default"/>
              </w:rPr>
            </w:rPrChange>
          </w:rPr>
          <w:delText>4</w:delText>
        </w:r>
      </w:del>
      <w:del w:id="1458" w:author="......" w:date="2024-03-26T00:49:15Z">
        <w:r>
          <w:rPr>
            <w:rFonts w:hint="default" w:ascii="Times New Roman" w:hAnsi="Times New Roman" w:eastAsia="宋体" w:cs="Times New Roman"/>
            <w:rPrChange w:id="1459" w:author="......" w:date="2024-03-26T00:51:47Z">
              <w:rPr>
                <w:rFonts w:hint="default"/>
              </w:rPr>
            </w:rPrChange>
          </w:rPr>
          <w:fldChar w:fldCharType="end"/>
        </w:r>
      </w:del>
      <w:del w:id="1460" w:author="......" w:date="2024-03-26T00:49:15Z">
        <w:r>
          <w:rPr>
            <w:rFonts w:hint="default" w:ascii="Times New Roman" w:hAnsi="Times New Roman" w:eastAsia="宋体" w:cs="Times New Roman"/>
            <w:rPrChange w:id="1461" w:author="......" w:date="2024-03-26T00:51:47Z">
              <w:rPr>
                <w:rFonts w:hint="default"/>
              </w:rPr>
            </w:rPrChange>
          </w:rPr>
          <w:fldChar w:fldCharType="end"/>
        </w:r>
      </w:del>
    </w:p>
    <w:p>
      <w:pPr>
        <w:pStyle w:val="2"/>
        <w:numPr>
          <w:ins w:id="1463" w:author="......" w:date="2024-03-26T00:51:26Z"/>
        </w:numPr>
        <w:tabs>
          <w:tab w:val="right" w:leader="dot" w:pos="8306"/>
        </w:tabs>
        <w:rPr>
          <w:del w:id="1464" w:author="......" w:date="2024-03-26T00:49:15Z"/>
          <w:rFonts w:hint="default" w:ascii="Times New Roman" w:hAnsi="Times New Roman" w:eastAsia="宋体" w:cs="Times New Roman"/>
          <w:rPrChange w:id="1465" w:author="......" w:date="2024-03-26T00:51:47Z">
            <w:rPr>
              <w:del w:id="1466" w:author="......" w:date="2024-03-26T00:49:15Z"/>
              <w:rFonts w:hint="default"/>
            </w:rPr>
          </w:rPrChange>
        </w:rPr>
        <w:pPrChange w:id="1462" w:author="......" w:date="2024-03-26T00:51:26Z">
          <w:pPr>
            <w:pStyle w:val="12"/>
            <w:tabs>
              <w:tab w:val="right" w:leader="dot" w:pos="8306"/>
            </w:tabs>
          </w:pPr>
        </w:pPrChange>
      </w:pPr>
      <w:del w:id="1467" w:author="......" w:date="2024-03-26T00:49:15Z">
        <w:r>
          <w:rPr>
            <w:rFonts w:hint="default" w:ascii="Times New Roman" w:hAnsi="Times New Roman" w:eastAsia="宋体" w:cs="Times New Roman"/>
            <w:rPrChange w:id="1468" w:author="......" w:date="2024-03-26T00:51:47Z">
              <w:rPr>
                <w:rFonts w:hint="default"/>
              </w:rPr>
            </w:rPrChange>
          </w:rPr>
          <w:fldChar w:fldCharType="begin"/>
        </w:r>
      </w:del>
      <w:del w:id="1469" w:author="......" w:date="2024-03-26T00:49:15Z">
        <w:r>
          <w:rPr>
            <w:rFonts w:hint="default" w:ascii="Times New Roman" w:hAnsi="Times New Roman" w:eastAsia="宋体" w:cs="Times New Roman"/>
            <w:rPrChange w:id="1470" w:author="......" w:date="2024-03-26T00:51:47Z">
              <w:rPr>
                <w:rFonts w:hint="default"/>
              </w:rPr>
            </w:rPrChange>
          </w:rPr>
          <w:delInstrText xml:space="preserve"> HYPERLINK \l _Toc17733 </w:delInstrText>
        </w:r>
      </w:del>
      <w:del w:id="1471" w:author="......" w:date="2024-03-26T00:49:15Z">
        <w:r>
          <w:rPr>
            <w:rFonts w:hint="default" w:ascii="Times New Roman" w:hAnsi="Times New Roman" w:eastAsia="宋体" w:cs="Times New Roman"/>
            <w:rPrChange w:id="1472" w:author="......" w:date="2024-03-26T00:51:47Z">
              <w:rPr>
                <w:rFonts w:hint="default"/>
              </w:rPr>
            </w:rPrChange>
          </w:rPr>
          <w:fldChar w:fldCharType="separate"/>
        </w:r>
      </w:del>
      <w:del w:id="1473" w:author="......" w:date="2024-03-26T00:49:15Z">
        <w:r>
          <w:rPr>
            <w:rFonts w:hint="default" w:ascii="Times New Roman" w:hAnsi="Times New Roman" w:eastAsia="宋体" w:cs="Times New Roman"/>
            <w:rPrChange w:id="1474" w:author="......" w:date="2024-03-26T00:51:47Z">
              <w:rPr>
                <w:rFonts w:hint="default"/>
              </w:rPr>
            </w:rPrChange>
          </w:rPr>
          <w:delText>2.2.4. 施工质量管理</w:delText>
        </w:r>
      </w:del>
      <w:del w:id="1475" w:author="......" w:date="2024-03-26T00:49:15Z">
        <w:r>
          <w:rPr>
            <w:rFonts w:hint="default" w:ascii="Times New Roman" w:hAnsi="Times New Roman" w:eastAsia="宋体" w:cs="Times New Roman"/>
            <w:rPrChange w:id="1476" w:author="......" w:date="2024-03-26T00:51:47Z">
              <w:rPr>
                <w:rFonts w:hint="default"/>
              </w:rPr>
            </w:rPrChange>
          </w:rPr>
          <w:tab/>
        </w:r>
      </w:del>
      <w:del w:id="1477" w:author="......" w:date="2024-03-26T00:49:15Z">
        <w:r>
          <w:rPr>
            <w:rFonts w:hint="default" w:ascii="Times New Roman" w:hAnsi="Times New Roman" w:eastAsia="宋体" w:cs="Times New Roman"/>
            <w:rPrChange w:id="1478" w:author="......" w:date="2024-03-26T00:51:47Z">
              <w:rPr>
                <w:rFonts w:hint="default"/>
              </w:rPr>
            </w:rPrChange>
          </w:rPr>
          <w:fldChar w:fldCharType="begin"/>
        </w:r>
      </w:del>
      <w:del w:id="1479" w:author="......" w:date="2024-03-26T00:49:15Z">
        <w:r>
          <w:rPr>
            <w:rFonts w:hint="default" w:ascii="Times New Roman" w:hAnsi="Times New Roman" w:eastAsia="宋体" w:cs="Times New Roman"/>
            <w:rPrChange w:id="1480" w:author="......" w:date="2024-03-26T00:51:47Z">
              <w:rPr>
                <w:rFonts w:hint="default"/>
              </w:rPr>
            </w:rPrChange>
          </w:rPr>
          <w:delInstrText xml:space="preserve"> PAGEREF _Toc17733 \h </w:delInstrText>
        </w:r>
      </w:del>
      <w:del w:id="1481" w:author="......" w:date="2024-03-26T00:49:15Z">
        <w:r>
          <w:rPr>
            <w:rFonts w:hint="default" w:ascii="Times New Roman" w:hAnsi="Times New Roman" w:eastAsia="宋体" w:cs="Times New Roman"/>
            <w:rPrChange w:id="1482" w:author="......" w:date="2024-03-26T00:51:47Z">
              <w:rPr>
                <w:rFonts w:hint="default"/>
              </w:rPr>
            </w:rPrChange>
          </w:rPr>
          <w:fldChar w:fldCharType="separate"/>
        </w:r>
      </w:del>
      <w:del w:id="1483" w:author="......" w:date="2024-03-26T00:49:15Z">
        <w:r>
          <w:rPr>
            <w:rFonts w:hint="default" w:ascii="Times New Roman" w:hAnsi="Times New Roman" w:eastAsia="宋体" w:cs="Times New Roman"/>
            <w:rPrChange w:id="1484" w:author="......" w:date="2024-03-26T00:51:47Z">
              <w:rPr>
                <w:rFonts w:hint="default"/>
              </w:rPr>
            </w:rPrChange>
          </w:rPr>
          <w:delText>4</w:delText>
        </w:r>
      </w:del>
      <w:del w:id="1485" w:author="......" w:date="2024-03-26T00:49:15Z">
        <w:r>
          <w:rPr>
            <w:rFonts w:hint="default" w:ascii="Times New Roman" w:hAnsi="Times New Roman" w:eastAsia="宋体" w:cs="Times New Roman"/>
            <w:rPrChange w:id="1486" w:author="......" w:date="2024-03-26T00:51:47Z">
              <w:rPr>
                <w:rFonts w:hint="default"/>
              </w:rPr>
            </w:rPrChange>
          </w:rPr>
          <w:fldChar w:fldCharType="end"/>
        </w:r>
      </w:del>
      <w:del w:id="1487" w:author="......" w:date="2024-03-26T00:49:15Z">
        <w:r>
          <w:rPr>
            <w:rFonts w:hint="default" w:ascii="Times New Roman" w:hAnsi="Times New Roman" w:eastAsia="宋体" w:cs="Times New Roman"/>
            <w:rPrChange w:id="1488" w:author="......" w:date="2024-03-26T00:51:47Z">
              <w:rPr>
                <w:rFonts w:hint="default"/>
              </w:rPr>
            </w:rPrChange>
          </w:rPr>
          <w:fldChar w:fldCharType="end"/>
        </w:r>
      </w:del>
    </w:p>
    <w:p>
      <w:pPr>
        <w:pStyle w:val="2"/>
        <w:numPr>
          <w:ins w:id="1490" w:author="......" w:date="2024-03-26T00:51:26Z"/>
        </w:numPr>
        <w:tabs>
          <w:tab w:val="right" w:leader="dot" w:pos="8306"/>
        </w:tabs>
        <w:rPr>
          <w:del w:id="1491" w:author="......" w:date="2024-03-26T00:49:15Z"/>
          <w:rFonts w:hint="default" w:ascii="Times New Roman" w:hAnsi="Times New Roman" w:eastAsia="宋体" w:cs="Times New Roman"/>
          <w:rPrChange w:id="1492" w:author="......" w:date="2024-03-26T00:51:47Z">
            <w:rPr>
              <w:del w:id="1493" w:author="......" w:date="2024-03-26T00:49:15Z"/>
              <w:rFonts w:hint="default"/>
            </w:rPr>
          </w:rPrChange>
        </w:rPr>
        <w:pPrChange w:id="1489" w:author="......" w:date="2024-03-26T00:51:26Z">
          <w:pPr>
            <w:pStyle w:val="12"/>
            <w:tabs>
              <w:tab w:val="right" w:leader="dot" w:pos="8306"/>
            </w:tabs>
          </w:pPr>
        </w:pPrChange>
      </w:pPr>
      <w:del w:id="1494" w:author="......" w:date="2024-03-26T00:49:15Z">
        <w:r>
          <w:rPr>
            <w:rFonts w:hint="default" w:ascii="Times New Roman" w:hAnsi="Times New Roman" w:eastAsia="宋体" w:cs="Times New Roman"/>
            <w:rPrChange w:id="1495" w:author="......" w:date="2024-03-26T00:51:47Z">
              <w:rPr>
                <w:rFonts w:hint="default"/>
              </w:rPr>
            </w:rPrChange>
          </w:rPr>
          <w:fldChar w:fldCharType="begin"/>
        </w:r>
      </w:del>
      <w:del w:id="1496" w:author="......" w:date="2024-03-26T00:49:15Z">
        <w:r>
          <w:rPr>
            <w:rFonts w:hint="default" w:ascii="Times New Roman" w:hAnsi="Times New Roman" w:eastAsia="宋体" w:cs="Times New Roman"/>
            <w:rPrChange w:id="1497" w:author="......" w:date="2024-03-26T00:51:47Z">
              <w:rPr>
                <w:rFonts w:hint="default"/>
              </w:rPr>
            </w:rPrChange>
          </w:rPr>
          <w:delInstrText xml:space="preserve"> HYPERLINK \l _Toc16381 </w:delInstrText>
        </w:r>
      </w:del>
      <w:del w:id="1498" w:author="......" w:date="2024-03-26T00:49:15Z">
        <w:r>
          <w:rPr>
            <w:rFonts w:hint="default" w:ascii="Times New Roman" w:hAnsi="Times New Roman" w:eastAsia="宋体" w:cs="Times New Roman"/>
            <w:rPrChange w:id="1499" w:author="......" w:date="2024-03-26T00:51:47Z">
              <w:rPr>
                <w:rFonts w:hint="default"/>
              </w:rPr>
            </w:rPrChange>
          </w:rPr>
          <w:fldChar w:fldCharType="separate"/>
        </w:r>
      </w:del>
      <w:del w:id="1500" w:author="......" w:date="2024-03-26T00:49:15Z">
        <w:r>
          <w:rPr>
            <w:rFonts w:hint="default" w:ascii="Times New Roman" w:hAnsi="Times New Roman" w:eastAsia="宋体" w:cs="Times New Roman"/>
            <w:rPrChange w:id="1501" w:author="......" w:date="2024-03-26T00:51:47Z">
              <w:rPr>
                <w:rFonts w:hint="default"/>
              </w:rPr>
            </w:rPrChange>
          </w:rPr>
          <w:delText>2.2.5. 安全管理</w:delText>
        </w:r>
      </w:del>
      <w:del w:id="1502" w:author="......" w:date="2024-03-26T00:49:15Z">
        <w:r>
          <w:rPr>
            <w:rFonts w:hint="default" w:ascii="Times New Roman" w:hAnsi="Times New Roman" w:eastAsia="宋体" w:cs="Times New Roman"/>
            <w:rPrChange w:id="1503" w:author="......" w:date="2024-03-26T00:51:47Z">
              <w:rPr>
                <w:rFonts w:hint="default"/>
              </w:rPr>
            </w:rPrChange>
          </w:rPr>
          <w:tab/>
        </w:r>
      </w:del>
      <w:del w:id="1504" w:author="......" w:date="2024-03-26T00:49:15Z">
        <w:r>
          <w:rPr>
            <w:rFonts w:hint="default" w:ascii="Times New Roman" w:hAnsi="Times New Roman" w:eastAsia="宋体" w:cs="Times New Roman"/>
            <w:rPrChange w:id="1505" w:author="......" w:date="2024-03-26T00:51:47Z">
              <w:rPr>
                <w:rFonts w:hint="default"/>
              </w:rPr>
            </w:rPrChange>
          </w:rPr>
          <w:fldChar w:fldCharType="begin"/>
        </w:r>
      </w:del>
      <w:del w:id="1506" w:author="......" w:date="2024-03-26T00:49:15Z">
        <w:r>
          <w:rPr>
            <w:rFonts w:hint="default" w:ascii="Times New Roman" w:hAnsi="Times New Roman" w:eastAsia="宋体" w:cs="Times New Roman"/>
            <w:rPrChange w:id="1507" w:author="......" w:date="2024-03-26T00:51:47Z">
              <w:rPr>
                <w:rFonts w:hint="default"/>
              </w:rPr>
            </w:rPrChange>
          </w:rPr>
          <w:delInstrText xml:space="preserve"> PAGEREF _Toc16381 \h </w:delInstrText>
        </w:r>
      </w:del>
      <w:del w:id="1508" w:author="......" w:date="2024-03-26T00:49:15Z">
        <w:r>
          <w:rPr>
            <w:rFonts w:hint="default" w:ascii="Times New Roman" w:hAnsi="Times New Roman" w:eastAsia="宋体" w:cs="Times New Roman"/>
            <w:rPrChange w:id="1509" w:author="......" w:date="2024-03-26T00:51:47Z">
              <w:rPr>
                <w:rFonts w:hint="default"/>
              </w:rPr>
            </w:rPrChange>
          </w:rPr>
          <w:fldChar w:fldCharType="separate"/>
        </w:r>
      </w:del>
      <w:del w:id="1510" w:author="......" w:date="2024-03-26T00:49:15Z">
        <w:r>
          <w:rPr>
            <w:rFonts w:hint="default" w:ascii="Times New Roman" w:hAnsi="Times New Roman" w:eastAsia="宋体" w:cs="Times New Roman"/>
            <w:rPrChange w:id="1511" w:author="......" w:date="2024-03-26T00:51:47Z">
              <w:rPr>
                <w:rFonts w:hint="default"/>
              </w:rPr>
            </w:rPrChange>
          </w:rPr>
          <w:delText>4</w:delText>
        </w:r>
      </w:del>
      <w:del w:id="1512" w:author="......" w:date="2024-03-26T00:49:15Z">
        <w:r>
          <w:rPr>
            <w:rFonts w:hint="default" w:ascii="Times New Roman" w:hAnsi="Times New Roman" w:eastAsia="宋体" w:cs="Times New Roman"/>
            <w:rPrChange w:id="1513" w:author="......" w:date="2024-03-26T00:51:47Z">
              <w:rPr>
                <w:rFonts w:hint="default"/>
              </w:rPr>
            </w:rPrChange>
          </w:rPr>
          <w:fldChar w:fldCharType="end"/>
        </w:r>
      </w:del>
      <w:del w:id="1514" w:author="......" w:date="2024-03-26T00:49:15Z">
        <w:r>
          <w:rPr>
            <w:rFonts w:hint="default" w:ascii="Times New Roman" w:hAnsi="Times New Roman" w:eastAsia="宋体" w:cs="Times New Roman"/>
            <w:rPrChange w:id="1515" w:author="......" w:date="2024-03-26T00:51:47Z">
              <w:rPr>
                <w:rFonts w:hint="default"/>
              </w:rPr>
            </w:rPrChange>
          </w:rPr>
          <w:fldChar w:fldCharType="end"/>
        </w:r>
      </w:del>
    </w:p>
    <w:p>
      <w:pPr>
        <w:pStyle w:val="2"/>
        <w:numPr>
          <w:ins w:id="1517" w:author="......" w:date="2024-03-26T00:51:26Z"/>
        </w:numPr>
        <w:tabs>
          <w:tab w:val="right" w:leader="dot" w:pos="8306"/>
        </w:tabs>
        <w:rPr>
          <w:del w:id="1518" w:author="......" w:date="2024-03-26T00:49:15Z"/>
          <w:rFonts w:hint="default" w:ascii="Times New Roman" w:hAnsi="Times New Roman" w:eastAsia="宋体" w:cs="Times New Roman"/>
          <w:rPrChange w:id="1519" w:author="......" w:date="2024-03-26T00:51:47Z">
            <w:rPr>
              <w:del w:id="1520" w:author="......" w:date="2024-03-26T00:49:15Z"/>
              <w:rFonts w:hint="default"/>
            </w:rPr>
          </w:rPrChange>
        </w:rPr>
        <w:pPrChange w:id="1516" w:author="......" w:date="2024-03-26T00:51:26Z">
          <w:pPr>
            <w:pStyle w:val="12"/>
            <w:tabs>
              <w:tab w:val="right" w:leader="dot" w:pos="8306"/>
            </w:tabs>
          </w:pPr>
        </w:pPrChange>
      </w:pPr>
      <w:del w:id="1521" w:author="......" w:date="2024-03-26T00:49:15Z">
        <w:r>
          <w:rPr>
            <w:rFonts w:hint="default" w:ascii="Times New Roman" w:hAnsi="Times New Roman" w:eastAsia="宋体" w:cs="Times New Roman"/>
            <w:rPrChange w:id="1522" w:author="......" w:date="2024-03-26T00:51:47Z">
              <w:rPr>
                <w:rFonts w:hint="default"/>
              </w:rPr>
            </w:rPrChange>
          </w:rPr>
          <w:fldChar w:fldCharType="begin"/>
        </w:r>
      </w:del>
      <w:del w:id="1523" w:author="......" w:date="2024-03-26T00:49:15Z">
        <w:r>
          <w:rPr>
            <w:rFonts w:hint="default" w:ascii="Times New Roman" w:hAnsi="Times New Roman" w:eastAsia="宋体" w:cs="Times New Roman"/>
            <w:rPrChange w:id="1524" w:author="......" w:date="2024-03-26T00:51:47Z">
              <w:rPr>
                <w:rFonts w:hint="default"/>
              </w:rPr>
            </w:rPrChange>
          </w:rPr>
          <w:delInstrText xml:space="preserve"> HYPERLINK \l _Toc7006 </w:delInstrText>
        </w:r>
      </w:del>
      <w:del w:id="1525" w:author="......" w:date="2024-03-26T00:49:15Z">
        <w:r>
          <w:rPr>
            <w:rFonts w:hint="default" w:ascii="Times New Roman" w:hAnsi="Times New Roman" w:eastAsia="宋体" w:cs="Times New Roman"/>
            <w:rPrChange w:id="1526" w:author="......" w:date="2024-03-26T00:51:47Z">
              <w:rPr>
                <w:rFonts w:hint="default"/>
              </w:rPr>
            </w:rPrChange>
          </w:rPr>
          <w:fldChar w:fldCharType="separate"/>
        </w:r>
      </w:del>
      <w:del w:id="1527" w:author="......" w:date="2024-03-26T00:49:15Z">
        <w:r>
          <w:rPr>
            <w:rFonts w:hint="default" w:ascii="Times New Roman" w:hAnsi="Times New Roman" w:eastAsia="宋体" w:cs="Times New Roman"/>
            <w:rPrChange w:id="1528" w:author="......" w:date="2024-03-26T00:51:47Z">
              <w:rPr>
                <w:rFonts w:hint="default"/>
              </w:rPr>
            </w:rPrChange>
          </w:rPr>
          <w:delText>2.2.6. 文档管理</w:delText>
        </w:r>
      </w:del>
      <w:del w:id="1529" w:author="......" w:date="2024-03-26T00:49:15Z">
        <w:r>
          <w:rPr>
            <w:rFonts w:hint="default" w:ascii="Times New Roman" w:hAnsi="Times New Roman" w:eastAsia="宋体" w:cs="Times New Roman"/>
            <w:rPrChange w:id="1530" w:author="......" w:date="2024-03-26T00:51:47Z">
              <w:rPr>
                <w:rFonts w:hint="default"/>
              </w:rPr>
            </w:rPrChange>
          </w:rPr>
          <w:tab/>
        </w:r>
      </w:del>
      <w:del w:id="1531" w:author="......" w:date="2024-03-26T00:49:15Z">
        <w:r>
          <w:rPr>
            <w:rFonts w:hint="default" w:ascii="Times New Roman" w:hAnsi="Times New Roman" w:eastAsia="宋体" w:cs="Times New Roman"/>
            <w:rPrChange w:id="1532" w:author="......" w:date="2024-03-26T00:51:47Z">
              <w:rPr>
                <w:rFonts w:hint="default"/>
              </w:rPr>
            </w:rPrChange>
          </w:rPr>
          <w:fldChar w:fldCharType="begin"/>
        </w:r>
      </w:del>
      <w:del w:id="1533" w:author="......" w:date="2024-03-26T00:49:15Z">
        <w:r>
          <w:rPr>
            <w:rFonts w:hint="default" w:ascii="Times New Roman" w:hAnsi="Times New Roman" w:eastAsia="宋体" w:cs="Times New Roman"/>
            <w:rPrChange w:id="1534" w:author="......" w:date="2024-03-26T00:51:47Z">
              <w:rPr>
                <w:rFonts w:hint="default"/>
              </w:rPr>
            </w:rPrChange>
          </w:rPr>
          <w:delInstrText xml:space="preserve"> PAGEREF _Toc7006 \h </w:delInstrText>
        </w:r>
      </w:del>
      <w:del w:id="1535" w:author="......" w:date="2024-03-26T00:49:15Z">
        <w:r>
          <w:rPr>
            <w:rFonts w:hint="default" w:ascii="Times New Roman" w:hAnsi="Times New Roman" w:eastAsia="宋体" w:cs="Times New Roman"/>
            <w:rPrChange w:id="1536" w:author="......" w:date="2024-03-26T00:51:47Z">
              <w:rPr>
                <w:rFonts w:hint="default"/>
              </w:rPr>
            </w:rPrChange>
          </w:rPr>
          <w:fldChar w:fldCharType="separate"/>
        </w:r>
      </w:del>
      <w:del w:id="1537" w:author="......" w:date="2024-03-26T00:49:15Z">
        <w:r>
          <w:rPr>
            <w:rFonts w:hint="default" w:ascii="Times New Roman" w:hAnsi="Times New Roman" w:eastAsia="宋体" w:cs="Times New Roman"/>
            <w:rPrChange w:id="1538" w:author="......" w:date="2024-03-26T00:51:47Z">
              <w:rPr>
                <w:rFonts w:hint="default"/>
              </w:rPr>
            </w:rPrChange>
          </w:rPr>
          <w:delText>4</w:delText>
        </w:r>
      </w:del>
      <w:del w:id="1539" w:author="......" w:date="2024-03-26T00:49:15Z">
        <w:r>
          <w:rPr>
            <w:rFonts w:hint="default" w:ascii="Times New Roman" w:hAnsi="Times New Roman" w:eastAsia="宋体" w:cs="Times New Roman"/>
            <w:rPrChange w:id="1540" w:author="......" w:date="2024-03-26T00:51:47Z">
              <w:rPr>
                <w:rFonts w:hint="default"/>
              </w:rPr>
            </w:rPrChange>
          </w:rPr>
          <w:fldChar w:fldCharType="end"/>
        </w:r>
      </w:del>
      <w:del w:id="1541" w:author="......" w:date="2024-03-26T00:49:15Z">
        <w:r>
          <w:rPr>
            <w:rFonts w:hint="default" w:ascii="Times New Roman" w:hAnsi="Times New Roman" w:eastAsia="宋体" w:cs="Times New Roman"/>
            <w:rPrChange w:id="1542" w:author="......" w:date="2024-03-26T00:51:47Z">
              <w:rPr>
                <w:rFonts w:hint="default"/>
              </w:rPr>
            </w:rPrChange>
          </w:rPr>
          <w:fldChar w:fldCharType="end"/>
        </w:r>
      </w:del>
    </w:p>
    <w:p>
      <w:pPr>
        <w:pStyle w:val="2"/>
        <w:numPr>
          <w:ins w:id="1544" w:author="......" w:date="2024-03-26T00:51:26Z"/>
        </w:numPr>
        <w:tabs>
          <w:tab w:val="right" w:leader="dot" w:pos="8306"/>
        </w:tabs>
        <w:rPr>
          <w:del w:id="1545" w:author="......" w:date="2024-03-26T00:49:15Z"/>
          <w:rFonts w:hint="default" w:ascii="Times New Roman" w:hAnsi="Times New Roman" w:eastAsia="宋体" w:cs="Times New Roman"/>
          <w:rPrChange w:id="1546" w:author="......" w:date="2024-03-26T00:51:47Z">
            <w:rPr>
              <w:del w:id="1547" w:author="......" w:date="2024-03-26T00:49:15Z"/>
              <w:rFonts w:hint="default"/>
            </w:rPr>
          </w:rPrChange>
        </w:rPr>
        <w:pPrChange w:id="1543" w:author="......" w:date="2024-03-26T00:51:26Z">
          <w:pPr>
            <w:pStyle w:val="12"/>
            <w:tabs>
              <w:tab w:val="right" w:leader="dot" w:pos="8306"/>
            </w:tabs>
          </w:pPr>
        </w:pPrChange>
      </w:pPr>
      <w:del w:id="1548" w:author="......" w:date="2024-03-26T00:49:15Z">
        <w:r>
          <w:rPr>
            <w:rFonts w:hint="default" w:ascii="Times New Roman" w:hAnsi="Times New Roman" w:eastAsia="宋体" w:cs="Times New Roman"/>
            <w:rPrChange w:id="1549" w:author="......" w:date="2024-03-26T00:51:47Z">
              <w:rPr>
                <w:rFonts w:hint="default"/>
              </w:rPr>
            </w:rPrChange>
          </w:rPr>
          <w:fldChar w:fldCharType="begin"/>
        </w:r>
      </w:del>
      <w:del w:id="1550" w:author="......" w:date="2024-03-26T00:49:15Z">
        <w:r>
          <w:rPr>
            <w:rFonts w:hint="default" w:ascii="Times New Roman" w:hAnsi="Times New Roman" w:eastAsia="宋体" w:cs="Times New Roman"/>
            <w:rPrChange w:id="1551" w:author="......" w:date="2024-03-26T00:51:47Z">
              <w:rPr>
                <w:rFonts w:hint="default"/>
              </w:rPr>
            </w:rPrChange>
          </w:rPr>
          <w:delInstrText xml:space="preserve"> HYPERLINK \l _Toc8722 </w:delInstrText>
        </w:r>
      </w:del>
      <w:del w:id="1552" w:author="......" w:date="2024-03-26T00:49:15Z">
        <w:r>
          <w:rPr>
            <w:rFonts w:hint="default" w:ascii="Times New Roman" w:hAnsi="Times New Roman" w:eastAsia="宋体" w:cs="Times New Roman"/>
            <w:rPrChange w:id="1553" w:author="......" w:date="2024-03-26T00:51:47Z">
              <w:rPr>
                <w:rFonts w:hint="default"/>
              </w:rPr>
            </w:rPrChange>
          </w:rPr>
          <w:fldChar w:fldCharType="separate"/>
        </w:r>
      </w:del>
      <w:del w:id="1554" w:author="......" w:date="2024-03-26T00:49:15Z">
        <w:r>
          <w:rPr>
            <w:rFonts w:hint="default" w:ascii="Times New Roman" w:hAnsi="Times New Roman" w:eastAsia="宋体" w:cs="Times New Roman"/>
            <w:rPrChange w:id="1555" w:author="......" w:date="2024-03-26T00:51:47Z">
              <w:rPr>
                <w:rFonts w:hint="default"/>
              </w:rPr>
            </w:rPrChange>
          </w:rPr>
          <w:delText>2.2.7. 协同合作</w:delText>
        </w:r>
      </w:del>
      <w:del w:id="1556" w:author="......" w:date="2024-03-26T00:49:15Z">
        <w:r>
          <w:rPr>
            <w:rFonts w:hint="default" w:ascii="Times New Roman" w:hAnsi="Times New Roman" w:eastAsia="宋体" w:cs="Times New Roman"/>
            <w:rPrChange w:id="1557" w:author="......" w:date="2024-03-26T00:51:47Z">
              <w:rPr>
                <w:rFonts w:hint="default"/>
              </w:rPr>
            </w:rPrChange>
          </w:rPr>
          <w:tab/>
        </w:r>
      </w:del>
      <w:del w:id="1558" w:author="......" w:date="2024-03-26T00:49:15Z">
        <w:r>
          <w:rPr>
            <w:rFonts w:hint="default" w:ascii="Times New Roman" w:hAnsi="Times New Roman" w:eastAsia="宋体" w:cs="Times New Roman"/>
            <w:rPrChange w:id="1559" w:author="......" w:date="2024-03-26T00:51:47Z">
              <w:rPr>
                <w:rFonts w:hint="default"/>
              </w:rPr>
            </w:rPrChange>
          </w:rPr>
          <w:fldChar w:fldCharType="begin"/>
        </w:r>
      </w:del>
      <w:del w:id="1560" w:author="......" w:date="2024-03-26T00:49:15Z">
        <w:r>
          <w:rPr>
            <w:rFonts w:hint="default" w:ascii="Times New Roman" w:hAnsi="Times New Roman" w:eastAsia="宋体" w:cs="Times New Roman"/>
            <w:rPrChange w:id="1561" w:author="......" w:date="2024-03-26T00:51:47Z">
              <w:rPr>
                <w:rFonts w:hint="default"/>
              </w:rPr>
            </w:rPrChange>
          </w:rPr>
          <w:delInstrText xml:space="preserve"> PAGEREF _Toc8722 \h </w:delInstrText>
        </w:r>
      </w:del>
      <w:del w:id="1562" w:author="......" w:date="2024-03-26T00:49:15Z">
        <w:r>
          <w:rPr>
            <w:rFonts w:hint="default" w:ascii="Times New Roman" w:hAnsi="Times New Roman" w:eastAsia="宋体" w:cs="Times New Roman"/>
            <w:rPrChange w:id="1563" w:author="......" w:date="2024-03-26T00:51:47Z">
              <w:rPr>
                <w:rFonts w:hint="default"/>
              </w:rPr>
            </w:rPrChange>
          </w:rPr>
          <w:fldChar w:fldCharType="separate"/>
        </w:r>
      </w:del>
      <w:del w:id="1564" w:author="......" w:date="2024-03-26T00:49:15Z">
        <w:r>
          <w:rPr>
            <w:rFonts w:hint="default" w:ascii="Times New Roman" w:hAnsi="Times New Roman" w:eastAsia="宋体" w:cs="Times New Roman"/>
            <w:rPrChange w:id="1565" w:author="......" w:date="2024-03-26T00:51:47Z">
              <w:rPr>
                <w:rFonts w:hint="default"/>
              </w:rPr>
            </w:rPrChange>
          </w:rPr>
          <w:delText>5</w:delText>
        </w:r>
      </w:del>
      <w:del w:id="1566" w:author="......" w:date="2024-03-26T00:49:15Z">
        <w:r>
          <w:rPr>
            <w:rFonts w:hint="default" w:ascii="Times New Roman" w:hAnsi="Times New Roman" w:eastAsia="宋体" w:cs="Times New Roman"/>
            <w:rPrChange w:id="1567" w:author="......" w:date="2024-03-26T00:51:47Z">
              <w:rPr>
                <w:rFonts w:hint="default"/>
              </w:rPr>
            </w:rPrChange>
          </w:rPr>
          <w:fldChar w:fldCharType="end"/>
        </w:r>
      </w:del>
      <w:del w:id="1568" w:author="......" w:date="2024-03-26T00:49:15Z">
        <w:r>
          <w:rPr>
            <w:rFonts w:hint="default" w:ascii="Times New Roman" w:hAnsi="Times New Roman" w:eastAsia="宋体" w:cs="Times New Roman"/>
            <w:rPrChange w:id="1569" w:author="......" w:date="2024-03-26T00:51:47Z">
              <w:rPr>
                <w:rFonts w:hint="default"/>
              </w:rPr>
            </w:rPrChange>
          </w:rPr>
          <w:fldChar w:fldCharType="end"/>
        </w:r>
      </w:del>
    </w:p>
    <w:p>
      <w:pPr>
        <w:pStyle w:val="2"/>
        <w:numPr>
          <w:ins w:id="1571" w:author="......" w:date="2024-03-26T00:51:26Z"/>
        </w:numPr>
        <w:tabs>
          <w:tab w:val="right" w:leader="dot" w:pos="8306"/>
        </w:tabs>
        <w:rPr>
          <w:del w:id="1572" w:author="......" w:date="2024-03-26T00:49:15Z"/>
          <w:rFonts w:hint="default" w:ascii="Times New Roman" w:hAnsi="Times New Roman" w:eastAsia="宋体" w:cs="Times New Roman"/>
          <w:rPrChange w:id="1573" w:author="......" w:date="2024-03-26T00:51:47Z">
            <w:rPr>
              <w:del w:id="1574" w:author="......" w:date="2024-03-26T00:49:15Z"/>
              <w:rFonts w:hint="default"/>
            </w:rPr>
          </w:rPrChange>
        </w:rPr>
        <w:pPrChange w:id="1570" w:author="......" w:date="2024-03-26T00:51:26Z">
          <w:pPr>
            <w:pStyle w:val="16"/>
            <w:tabs>
              <w:tab w:val="right" w:leader="dot" w:pos="8306"/>
            </w:tabs>
          </w:pPr>
        </w:pPrChange>
      </w:pPr>
      <w:del w:id="1575" w:author="......" w:date="2024-03-26T00:49:15Z">
        <w:r>
          <w:rPr>
            <w:rFonts w:hint="default" w:ascii="Times New Roman" w:hAnsi="Times New Roman" w:eastAsia="宋体" w:cs="Times New Roman"/>
            <w:rPrChange w:id="1576" w:author="......" w:date="2024-03-26T00:51:47Z">
              <w:rPr>
                <w:rFonts w:hint="default"/>
              </w:rPr>
            </w:rPrChange>
          </w:rPr>
          <w:fldChar w:fldCharType="begin"/>
        </w:r>
      </w:del>
      <w:del w:id="1577" w:author="......" w:date="2024-03-26T00:49:15Z">
        <w:r>
          <w:rPr>
            <w:rFonts w:hint="default" w:ascii="Times New Roman" w:hAnsi="Times New Roman" w:eastAsia="宋体" w:cs="Times New Roman"/>
            <w:rPrChange w:id="1578" w:author="......" w:date="2024-03-26T00:51:47Z">
              <w:rPr>
                <w:rFonts w:hint="default"/>
              </w:rPr>
            </w:rPrChange>
          </w:rPr>
          <w:delInstrText xml:space="preserve"> HYPERLINK \l _Toc4382 </w:delInstrText>
        </w:r>
      </w:del>
      <w:del w:id="1579" w:author="......" w:date="2024-03-26T00:49:15Z">
        <w:r>
          <w:rPr>
            <w:rFonts w:hint="default" w:ascii="Times New Roman" w:hAnsi="Times New Roman" w:eastAsia="宋体" w:cs="Times New Roman"/>
            <w:rPrChange w:id="1580" w:author="......" w:date="2024-03-26T00:51:47Z">
              <w:rPr>
                <w:rFonts w:hint="default"/>
              </w:rPr>
            </w:rPrChange>
          </w:rPr>
          <w:fldChar w:fldCharType="separate"/>
        </w:r>
      </w:del>
      <w:del w:id="1581" w:author="......" w:date="2024-03-26T00:49:15Z">
        <w:r>
          <w:rPr>
            <w:rFonts w:hint="default" w:ascii="Times New Roman" w:hAnsi="Times New Roman" w:eastAsia="宋体" w:cs="Times New Roman"/>
            <w:rPrChange w:id="1582" w:author="......" w:date="2024-03-26T00:51:47Z">
              <w:rPr>
                <w:rFonts w:hint="default"/>
              </w:rPr>
            </w:rPrChange>
          </w:rPr>
          <w:delText>2.3. 用户特点</w:delText>
        </w:r>
      </w:del>
      <w:del w:id="1583" w:author="......" w:date="2024-03-26T00:49:15Z">
        <w:r>
          <w:rPr>
            <w:rFonts w:hint="default" w:ascii="Times New Roman" w:hAnsi="Times New Roman" w:eastAsia="宋体" w:cs="Times New Roman"/>
            <w:rPrChange w:id="1584" w:author="......" w:date="2024-03-26T00:51:47Z">
              <w:rPr>
                <w:rFonts w:hint="default"/>
              </w:rPr>
            </w:rPrChange>
          </w:rPr>
          <w:tab/>
        </w:r>
      </w:del>
      <w:del w:id="1585" w:author="......" w:date="2024-03-26T00:49:15Z">
        <w:r>
          <w:rPr>
            <w:rFonts w:hint="default" w:ascii="Times New Roman" w:hAnsi="Times New Roman" w:eastAsia="宋体" w:cs="Times New Roman"/>
            <w:rPrChange w:id="1586" w:author="......" w:date="2024-03-26T00:51:47Z">
              <w:rPr>
                <w:rFonts w:hint="default"/>
              </w:rPr>
            </w:rPrChange>
          </w:rPr>
          <w:fldChar w:fldCharType="begin"/>
        </w:r>
      </w:del>
      <w:del w:id="1587" w:author="......" w:date="2024-03-26T00:49:15Z">
        <w:r>
          <w:rPr>
            <w:rFonts w:hint="default" w:ascii="Times New Roman" w:hAnsi="Times New Roman" w:eastAsia="宋体" w:cs="Times New Roman"/>
            <w:rPrChange w:id="1588" w:author="......" w:date="2024-03-26T00:51:47Z">
              <w:rPr>
                <w:rFonts w:hint="default"/>
              </w:rPr>
            </w:rPrChange>
          </w:rPr>
          <w:delInstrText xml:space="preserve"> PAGEREF _Toc4382 \h </w:delInstrText>
        </w:r>
      </w:del>
      <w:del w:id="1589" w:author="......" w:date="2024-03-26T00:49:15Z">
        <w:r>
          <w:rPr>
            <w:rFonts w:hint="default" w:ascii="Times New Roman" w:hAnsi="Times New Roman" w:eastAsia="宋体" w:cs="Times New Roman"/>
            <w:rPrChange w:id="1590" w:author="......" w:date="2024-03-26T00:51:47Z">
              <w:rPr>
                <w:rFonts w:hint="default"/>
              </w:rPr>
            </w:rPrChange>
          </w:rPr>
          <w:fldChar w:fldCharType="separate"/>
        </w:r>
      </w:del>
      <w:del w:id="1591" w:author="......" w:date="2024-03-26T00:49:15Z">
        <w:r>
          <w:rPr>
            <w:rFonts w:hint="default" w:ascii="Times New Roman" w:hAnsi="Times New Roman" w:eastAsia="宋体" w:cs="Times New Roman"/>
            <w:rPrChange w:id="1592" w:author="......" w:date="2024-03-26T00:51:47Z">
              <w:rPr>
                <w:rFonts w:hint="default"/>
              </w:rPr>
            </w:rPrChange>
          </w:rPr>
          <w:delText>5</w:delText>
        </w:r>
      </w:del>
      <w:del w:id="1593" w:author="......" w:date="2024-03-26T00:49:15Z">
        <w:r>
          <w:rPr>
            <w:rFonts w:hint="default" w:ascii="Times New Roman" w:hAnsi="Times New Roman" w:eastAsia="宋体" w:cs="Times New Roman"/>
            <w:rPrChange w:id="1594" w:author="......" w:date="2024-03-26T00:51:47Z">
              <w:rPr>
                <w:rFonts w:hint="default"/>
              </w:rPr>
            </w:rPrChange>
          </w:rPr>
          <w:fldChar w:fldCharType="end"/>
        </w:r>
      </w:del>
      <w:del w:id="1595" w:author="......" w:date="2024-03-26T00:49:15Z">
        <w:r>
          <w:rPr>
            <w:rFonts w:hint="default" w:ascii="Times New Roman" w:hAnsi="Times New Roman" w:eastAsia="宋体" w:cs="Times New Roman"/>
            <w:rPrChange w:id="1596" w:author="......" w:date="2024-03-26T00:51:47Z">
              <w:rPr>
                <w:rFonts w:hint="default"/>
              </w:rPr>
            </w:rPrChange>
          </w:rPr>
          <w:fldChar w:fldCharType="end"/>
        </w:r>
      </w:del>
    </w:p>
    <w:p>
      <w:pPr>
        <w:pStyle w:val="2"/>
        <w:numPr>
          <w:ins w:id="1598" w:author="......" w:date="2024-03-26T00:51:26Z"/>
        </w:numPr>
        <w:tabs>
          <w:tab w:val="right" w:leader="dot" w:pos="8306"/>
        </w:tabs>
        <w:rPr>
          <w:del w:id="1599" w:author="......" w:date="2024-03-26T00:49:15Z"/>
          <w:rFonts w:hint="default" w:ascii="Times New Roman" w:hAnsi="Times New Roman" w:eastAsia="宋体" w:cs="Times New Roman"/>
          <w:rPrChange w:id="1600" w:author="......" w:date="2024-03-26T00:51:47Z">
            <w:rPr>
              <w:del w:id="1601" w:author="......" w:date="2024-03-26T00:49:15Z"/>
              <w:rFonts w:hint="default"/>
            </w:rPr>
          </w:rPrChange>
        </w:rPr>
        <w:pPrChange w:id="1597" w:author="......" w:date="2024-03-26T00:51:26Z">
          <w:pPr>
            <w:pStyle w:val="12"/>
            <w:tabs>
              <w:tab w:val="right" w:leader="dot" w:pos="8306"/>
            </w:tabs>
          </w:pPr>
        </w:pPrChange>
      </w:pPr>
      <w:del w:id="1602" w:author="......" w:date="2024-03-26T00:49:15Z">
        <w:r>
          <w:rPr>
            <w:rFonts w:hint="default" w:ascii="Times New Roman" w:hAnsi="Times New Roman" w:eastAsia="宋体" w:cs="Times New Roman"/>
            <w:rPrChange w:id="1603" w:author="......" w:date="2024-03-26T00:51:47Z">
              <w:rPr>
                <w:rFonts w:hint="default"/>
              </w:rPr>
            </w:rPrChange>
          </w:rPr>
          <w:fldChar w:fldCharType="begin"/>
        </w:r>
      </w:del>
      <w:del w:id="1604" w:author="......" w:date="2024-03-26T00:49:15Z">
        <w:r>
          <w:rPr>
            <w:rFonts w:hint="default" w:ascii="Times New Roman" w:hAnsi="Times New Roman" w:eastAsia="宋体" w:cs="Times New Roman"/>
            <w:rPrChange w:id="1605" w:author="......" w:date="2024-03-26T00:51:47Z">
              <w:rPr>
                <w:rFonts w:hint="default"/>
              </w:rPr>
            </w:rPrChange>
          </w:rPr>
          <w:delInstrText xml:space="preserve"> HYPERLINK \l _Toc4463 </w:delInstrText>
        </w:r>
      </w:del>
      <w:del w:id="1606" w:author="......" w:date="2024-03-26T00:49:15Z">
        <w:r>
          <w:rPr>
            <w:rFonts w:hint="default" w:ascii="Times New Roman" w:hAnsi="Times New Roman" w:eastAsia="宋体" w:cs="Times New Roman"/>
            <w:rPrChange w:id="1607" w:author="......" w:date="2024-03-26T00:51:47Z">
              <w:rPr>
                <w:rFonts w:hint="default"/>
              </w:rPr>
            </w:rPrChange>
          </w:rPr>
          <w:fldChar w:fldCharType="separate"/>
        </w:r>
      </w:del>
      <w:del w:id="1608" w:author="......" w:date="2024-03-26T00:49:15Z">
        <w:r>
          <w:rPr>
            <w:rFonts w:hint="default" w:ascii="Times New Roman" w:hAnsi="Times New Roman" w:eastAsia="宋体" w:cs="Times New Roman"/>
            <w:rPrChange w:id="1609" w:author="......" w:date="2024-03-26T00:51:47Z">
              <w:rPr>
                <w:rFonts w:hint="default"/>
              </w:rPr>
            </w:rPrChange>
          </w:rPr>
          <w:delText>2.3.1. 基本属性</w:delText>
        </w:r>
      </w:del>
      <w:del w:id="1610" w:author="......" w:date="2024-03-26T00:49:15Z">
        <w:r>
          <w:rPr>
            <w:rFonts w:hint="default" w:ascii="Times New Roman" w:hAnsi="Times New Roman" w:eastAsia="宋体" w:cs="Times New Roman"/>
            <w:rPrChange w:id="1611" w:author="......" w:date="2024-03-26T00:51:47Z">
              <w:rPr>
                <w:rFonts w:hint="default"/>
              </w:rPr>
            </w:rPrChange>
          </w:rPr>
          <w:tab/>
        </w:r>
      </w:del>
      <w:del w:id="1612" w:author="......" w:date="2024-03-26T00:49:15Z">
        <w:r>
          <w:rPr>
            <w:rFonts w:hint="default" w:ascii="Times New Roman" w:hAnsi="Times New Roman" w:eastAsia="宋体" w:cs="Times New Roman"/>
            <w:rPrChange w:id="1613" w:author="......" w:date="2024-03-26T00:51:47Z">
              <w:rPr>
                <w:rFonts w:hint="default"/>
              </w:rPr>
            </w:rPrChange>
          </w:rPr>
          <w:fldChar w:fldCharType="begin"/>
        </w:r>
      </w:del>
      <w:del w:id="1614" w:author="......" w:date="2024-03-26T00:49:15Z">
        <w:r>
          <w:rPr>
            <w:rFonts w:hint="default" w:ascii="Times New Roman" w:hAnsi="Times New Roman" w:eastAsia="宋体" w:cs="Times New Roman"/>
            <w:rPrChange w:id="1615" w:author="......" w:date="2024-03-26T00:51:47Z">
              <w:rPr>
                <w:rFonts w:hint="default"/>
              </w:rPr>
            </w:rPrChange>
          </w:rPr>
          <w:delInstrText xml:space="preserve"> PAGEREF _Toc4463 \h </w:delInstrText>
        </w:r>
      </w:del>
      <w:del w:id="1616" w:author="......" w:date="2024-03-26T00:49:15Z">
        <w:r>
          <w:rPr>
            <w:rFonts w:hint="default" w:ascii="Times New Roman" w:hAnsi="Times New Roman" w:eastAsia="宋体" w:cs="Times New Roman"/>
            <w:rPrChange w:id="1617" w:author="......" w:date="2024-03-26T00:51:47Z">
              <w:rPr>
                <w:rFonts w:hint="default"/>
              </w:rPr>
            </w:rPrChange>
          </w:rPr>
          <w:fldChar w:fldCharType="separate"/>
        </w:r>
      </w:del>
      <w:del w:id="1618" w:author="......" w:date="2024-03-26T00:49:15Z">
        <w:r>
          <w:rPr>
            <w:rFonts w:hint="default" w:ascii="Times New Roman" w:hAnsi="Times New Roman" w:eastAsia="宋体" w:cs="Times New Roman"/>
            <w:rPrChange w:id="1619" w:author="......" w:date="2024-03-26T00:51:47Z">
              <w:rPr>
                <w:rFonts w:hint="default"/>
              </w:rPr>
            </w:rPrChange>
          </w:rPr>
          <w:delText>5</w:delText>
        </w:r>
      </w:del>
      <w:del w:id="1620" w:author="......" w:date="2024-03-26T00:49:15Z">
        <w:r>
          <w:rPr>
            <w:rFonts w:hint="default" w:ascii="Times New Roman" w:hAnsi="Times New Roman" w:eastAsia="宋体" w:cs="Times New Roman"/>
            <w:rPrChange w:id="1621" w:author="......" w:date="2024-03-26T00:51:47Z">
              <w:rPr>
                <w:rFonts w:hint="default"/>
              </w:rPr>
            </w:rPrChange>
          </w:rPr>
          <w:fldChar w:fldCharType="end"/>
        </w:r>
      </w:del>
      <w:del w:id="1622" w:author="......" w:date="2024-03-26T00:49:15Z">
        <w:r>
          <w:rPr>
            <w:rFonts w:hint="default" w:ascii="Times New Roman" w:hAnsi="Times New Roman" w:eastAsia="宋体" w:cs="Times New Roman"/>
            <w:rPrChange w:id="1623" w:author="......" w:date="2024-03-26T00:51:47Z">
              <w:rPr>
                <w:rFonts w:hint="default"/>
              </w:rPr>
            </w:rPrChange>
          </w:rPr>
          <w:fldChar w:fldCharType="end"/>
        </w:r>
      </w:del>
    </w:p>
    <w:p>
      <w:pPr>
        <w:pStyle w:val="2"/>
        <w:numPr>
          <w:ins w:id="1625" w:author="......" w:date="2024-03-26T00:51:26Z"/>
        </w:numPr>
        <w:tabs>
          <w:tab w:val="right" w:leader="dot" w:pos="8306"/>
        </w:tabs>
        <w:rPr>
          <w:del w:id="1626" w:author="......" w:date="2024-03-26T00:49:15Z"/>
          <w:rFonts w:hint="default" w:ascii="Times New Roman" w:hAnsi="Times New Roman" w:eastAsia="宋体" w:cs="Times New Roman"/>
          <w:rPrChange w:id="1627" w:author="......" w:date="2024-03-26T00:51:47Z">
            <w:rPr>
              <w:del w:id="1628" w:author="......" w:date="2024-03-26T00:49:15Z"/>
              <w:rFonts w:hint="default"/>
            </w:rPr>
          </w:rPrChange>
        </w:rPr>
        <w:pPrChange w:id="1624" w:author="......" w:date="2024-03-26T00:51:26Z">
          <w:pPr>
            <w:pStyle w:val="12"/>
            <w:tabs>
              <w:tab w:val="right" w:leader="dot" w:pos="8306"/>
            </w:tabs>
          </w:pPr>
        </w:pPrChange>
      </w:pPr>
      <w:del w:id="1629" w:author="......" w:date="2024-03-26T00:49:15Z">
        <w:r>
          <w:rPr>
            <w:rFonts w:hint="default" w:ascii="Times New Roman" w:hAnsi="Times New Roman" w:eastAsia="宋体" w:cs="Times New Roman"/>
            <w:rPrChange w:id="1630" w:author="......" w:date="2024-03-26T00:51:47Z">
              <w:rPr>
                <w:rFonts w:hint="default"/>
              </w:rPr>
            </w:rPrChange>
          </w:rPr>
          <w:fldChar w:fldCharType="begin"/>
        </w:r>
      </w:del>
      <w:del w:id="1631" w:author="......" w:date="2024-03-26T00:49:15Z">
        <w:r>
          <w:rPr>
            <w:rFonts w:hint="default" w:ascii="Times New Roman" w:hAnsi="Times New Roman" w:eastAsia="宋体" w:cs="Times New Roman"/>
            <w:rPrChange w:id="1632" w:author="......" w:date="2024-03-26T00:51:47Z">
              <w:rPr>
                <w:rFonts w:hint="default"/>
              </w:rPr>
            </w:rPrChange>
          </w:rPr>
          <w:delInstrText xml:space="preserve"> HYPERLINK \l _Toc25420 </w:delInstrText>
        </w:r>
      </w:del>
      <w:del w:id="1633" w:author="......" w:date="2024-03-26T00:49:15Z">
        <w:r>
          <w:rPr>
            <w:rFonts w:hint="default" w:ascii="Times New Roman" w:hAnsi="Times New Roman" w:eastAsia="宋体" w:cs="Times New Roman"/>
            <w:rPrChange w:id="1634" w:author="......" w:date="2024-03-26T00:51:47Z">
              <w:rPr>
                <w:rFonts w:hint="default"/>
              </w:rPr>
            </w:rPrChange>
          </w:rPr>
          <w:fldChar w:fldCharType="separate"/>
        </w:r>
      </w:del>
      <w:del w:id="1635" w:author="......" w:date="2024-03-26T00:49:15Z">
        <w:r>
          <w:rPr>
            <w:rFonts w:hint="default" w:ascii="Times New Roman" w:hAnsi="Times New Roman" w:eastAsia="宋体" w:cs="Times New Roman"/>
            <w:rPrChange w:id="1636" w:author="......" w:date="2024-03-26T00:51:47Z">
              <w:rPr>
                <w:rFonts w:hint="default"/>
              </w:rPr>
            </w:rPrChange>
          </w:rPr>
          <w:delText>2.3.2. 用户需求</w:delText>
        </w:r>
      </w:del>
      <w:del w:id="1637" w:author="......" w:date="2024-03-26T00:49:15Z">
        <w:r>
          <w:rPr>
            <w:rFonts w:hint="default" w:ascii="Times New Roman" w:hAnsi="Times New Roman" w:eastAsia="宋体" w:cs="Times New Roman"/>
            <w:rPrChange w:id="1638" w:author="......" w:date="2024-03-26T00:51:47Z">
              <w:rPr>
                <w:rFonts w:hint="default"/>
              </w:rPr>
            </w:rPrChange>
          </w:rPr>
          <w:tab/>
        </w:r>
      </w:del>
      <w:del w:id="1639" w:author="......" w:date="2024-03-26T00:49:15Z">
        <w:r>
          <w:rPr>
            <w:rFonts w:hint="default" w:ascii="Times New Roman" w:hAnsi="Times New Roman" w:eastAsia="宋体" w:cs="Times New Roman"/>
            <w:rPrChange w:id="1640" w:author="......" w:date="2024-03-26T00:51:47Z">
              <w:rPr>
                <w:rFonts w:hint="default"/>
              </w:rPr>
            </w:rPrChange>
          </w:rPr>
          <w:fldChar w:fldCharType="begin"/>
        </w:r>
      </w:del>
      <w:del w:id="1641" w:author="......" w:date="2024-03-26T00:49:15Z">
        <w:r>
          <w:rPr>
            <w:rFonts w:hint="default" w:ascii="Times New Roman" w:hAnsi="Times New Roman" w:eastAsia="宋体" w:cs="Times New Roman"/>
            <w:rPrChange w:id="1642" w:author="......" w:date="2024-03-26T00:51:47Z">
              <w:rPr>
                <w:rFonts w:hint="default"/>
              </w:rPr>
            </w:rPrChange>
          </w:rPr>
          <w:delInstrText xml:space="preserve"> PAGEREF _Toc25420 \h </w:delInstrText>
        </w:r>
      </w:del>
      <w:del w:id="1643" w:author="......" w:date="2024-03-26T00:49:15Z">
        <w:r>
          <w:rPr>
            <w:rFonts w:hint="default" w:ascii="Times New Roman" w:hAnsi="Times New Roman" w:eastAsia="宋体" w:cs="Times New Roman"/>
            <w:rPrChange w:id="1644" w:author="......" w:date="2024-03-26T00:51:47Z">
              <w:rPr>
                <w:rFonts w:hint="default"/>
              </w:rPr>
            </w:rPrChange>
          </w:rPr>
          <w:fldChar w:fldCharType="separate"/>
        </w:r>
      </w:del>
      <w:del w:id="1645" w:author="......" w:date="2024-03-26T00:49:15Z">
        <w:r>
          <w:rPr>
            <w:rFonts w:hint="default" w:ascii="Times New Roman" w:hAnsi="Times New Roman" w:eastAsia="宋体" w:cs="Times New Roman"/>
            <w:rPrChange w:id="1646" w:author="......" w:date="2024-03-26T00:51:47Z">
              <w:rPr>
                <w:rFonts w:hint="default"/>
              </w:rPr>
            </w:rPrChange>
          </w:rPr>
          <w:delText>5</w:delText>
        </w:r>
      </w:del>
      <w:del w:id="1647" w:author="......" w:date="2024-03-26T00:49:15Z">
        <w:r>
          <w:rPr>
            <w:rFonts w:hint="default" w:ascii="Times New Roman" w:hAnsi="Times New Roman" w:eastAsia="宋体" w:cs="Times New Roman"/>
            <w:rPrChange w:id="1648" w:author="......" w:date="2024-03-26T00:51:47Z">
              <w:rPr>
                <w:rFonts w:hint="default"/>
              </w:rPr>
            </w:rPrChange>
          </w:rPr>
          <w:fldChar w:fldCharType="end"/>
        </w:r>
      </w:del>
      <w:del w:id="1649" w:author="......" w:date="2024-03-26T00:49:15Z">
        <w:r>
          <w:rPr>
            <w:rFonts w:hint="default" w:ascii="Times New Roman" w:hAnsi="Times New Roman" w:eastAsia="宋体" w:cs="Times New Roman"/>
            <w:rPrChange w:id="1650" w:author="......" w:date="2024-03-26T00:51:47Z">
              <w:rPr>
                <w:rFonts w:hint="default"/>
              </w:rPr>
            </w:rPrChange>
          </w:rPr>
          <w:fldChar w:fldCharType="end"/>
        </w:r>
      </w:del>
    </w:p>
    <w:p>
      <w:pPr>
        <w:pStyle w:val="2"/>
        <w:numPr>
          <w:ins w:id="1652" w:author="......" w:date="2024-03-26T00:51:26Z"/>
        </w:numPr>
        <w:tabs>
          <w:tab w:val="right" w:leader="dot" w:pos="8306"/>
        </w:tabs>
        <w:rPr>
          <w:del w:id="1653" w:author="......" w:date="2024-03-26T00:49:15Z"/>
          <w:rFonts w:hint="default" w:ascii="Times New Roman" w:hAnsi="Times New Roman" w:eastAsia="宋体" w:cs="Times New Roman"/>
          <w:rPrChange w:id="1654" w:author="......" w:date="2024-03-26T00:51:47Z">
            <w:rPr>
              <w:del w:id="1655" w:author="......" w:date="2024-03-26T00:49:15Z"/>
              <w:rFonts w:hint="default"/>
            </w:rPr>
          </w:rPrChange>
        </w:rPr>
        <w:pPrChange w:id="1651" w:author="......" w:date="2024-03-26T00:51:26Z">
          <w:pPr>
            <w:pStyle w:val="16"/>
            <w:tabs>
              <w:tab w:val="right" w:leader="dot" w:pos="8306"/>
            </w:tabs>
          </w:pPr>
        </w:pPrChange>
      </w:pPr>
      <w:del w:id="1656" w:author="......" w:date="2024-03-26T00:49:15Z">
        <w:r>
          <w:rPr>
            <w:rFonts w:hint="default" w:ascii="Times New Roman" w:hAnsi="Times New Roman" w:eastAsia="宋体" w:cs="Times New Roman"/>
            <w:rPrChange w:id="1657" w:author="......" w:date="2024-03-26T00:51:47Z">
              <w:rPr>
                <w:rFonts w:hint="default"/>
              </w:rPr>
            </w:rPrChange>
          </w:rPr>
          <w:fldChar w:fldCharType="begin"/>
        </w:r>
      </w:del>
      <w:del w:id="1658" w:author="......" w:date="2024-03-26T00:49:15Z">
        <w:r>
          <w:rPr>
            <w:rFonts w:hint="default" w:ascii="Times New Roman" w:hAnsi="Times New Roman" w:eastAsia="宋体" w:cs="Times New Roman"/>
            <w:rPrChange w:id="1659" w:author="......" w:date="2024-03-26T00:51:47Z">
              <w:rPr>
                <w:rFonts w:hint="default"/>
              </w:rPr>
            </w:rPrChange>
          </w:rPr>
          <w:delInstrText xml:space="preserve"> HYPERLINK \l _Toc948 </w:delInstrText>
        </w:r>
      </w:del>
      <w:del w:id="1660" w:author="......" w:date="2024-03-26T00:49:15Z">
        <w:r>
          <w:rPr>
            <w:rFonts w:hint="default" w:ascii="Times New Roman" w:hAnsi="Times New Roman" w:eastAsia="宋体" w:cs="Times New Roman"/>
            <w:rPrChange w:id="1661" w:author="......" w:date="2024-03-26T00:51:47Z">
              <w:rPr>
                <w:rFonts w:hint="default"/>
              </w:rPr>
            </w:rPrChange>
          </w:rPr>
          <w:fldChar w:fldCharType="separate"/>
        </w:r>
      </w:del>
      <w:del w:id="1662" w:author="......" w:date="2024-03-26T00:49:15Z">
        <w:r>
          <w:rPr>
            <w:rFonts w:hint="default" w:ascii="Times New Roman" w:hAnsi="Times New Roman" w:eastAsia="宋体" w:cs="Times New Roman"/>
            <w:rPrChange w:id="1663" w:author="......" w:date="2024-03-26T00:51:47Z">
              <w:rPr>
                <w:rFonts w:hint="default"/>
              </w:rPr>
            </w:rPrChange>
          </w:rPr>
          <w:delText>2.4. 约束</w:delText>
        </w:r>
      </w:del>
      <w:del w:id="1664" w:author="......" w:date="2024-03-26T00:49:15Z">
        <w:r>
          <w:rPr>
            <w:rFonts w:hint="default" w:ascii="Times New Roman" w:hAnsi="Times New Roman" w:eastAsia="宋体" w:cs="Times New Roman"/>
            <w:rPrChange w:id="1665" w:author="......" w:date="2024-03-26T00:51:47Z">
              <w:rPr>
                <w:rFonts w:hint="default"/>
              </w:rPr>
            </w:rPrChange>
          </w:rPr>
          <w:tab/>
        </w:r>
      </w:del>
      <w:del w:id="1666" w:author="......" w:date="2024-03-26T00:49:15Z">
        <w:r>
          <w:rPr>
            <w:rFonts w:hint="default" w:ascii="Times New Roman" w:hAnsi="Times New Roman" w:eastAsia="宋体" w:cs="Times New Roman"/>
            <w:rPrChange w:id="1667" w:author="......" w:date="2024-03-26T00:51:47Z">
              <w:rPr>
                <w:rFonts w:hint="default"/>
              </w:rPr>
            </w:rPrChange>
          </w:rPr>
          <w:fldChar w:fldCharType="begin"/>
        </w:r>
      </w:del>
      <w:del w:id="1668" w:author="......" w:date="2024-03-26T00:49:15Z">
        <w:r>
          <w:rPr>
            <w:rFonts w:hint="default" w:ascii="Times New Roman" w:hAnsi="Times New Roman" w:eastAsia="宋体" w:cs="Times New Roman"/>
            <w:rPrChange w:id="1669" w:author="......" w:date="2024-03-26T00:51:47Z">
              <w:rPr>
                <w:rFonts w:hint="default"/>
              </w:rPr>
            </w:rPrChange>
          </w:rPr>
          <w:delInstrText xml:space="preserve"> PAGEREF _Toc948 \h </w:delInstrText>
        </w:r>
      </w:del>
      <w:del w:id="1670" w:author="......" w:date="2024-03-26T00:49:15Z">
        <w:r>
          <w:rPr>
            <w:rFonts w:hint="default" w:ascii="Times New Roman" w:hAnsi="Times New Roman" w:eastAsia="宋体" w:cs="Times New Roman"/>
            <w:rPrChange w:id="1671" w:author="......" w:date="2024-03-26T00:51:47Z">
              <w:rPr>
                <w:rFonts w:hint="default"/>
              </w:rPr>
            </w:rPrChange>
          </w:rPr>
          <w:fldChar w:fldCharType="separate"/>
        </w:r>
      </w:del>
      <w:del w:id="1672" w:author="......" w:date="2024-03-26T00:49:15Z">
        <w:r>
          <w:rPr>
            <w:rFonts w:hint="default" w:ascii="Times New Roman" w:hAnsi="Times New Roman" w:eastAsia="宋体" w:cs="Times New Roman"/>
            <w:rPrChange w:id="1673" w:author="......" w:date="2024-03-26T00:51:47Z">
              <w:rPr>
                <w:rFonts w:hint="default"/>
              </w:rPr>
            </w:rPrChange>
          </w:rPr>
          <w:delText>5</w:delText>
        </w:r>
      </w:del>
      <w:del w:id="1674" w:author="......" w:date="2024-03-26T00:49:15Z">
        <w:r>
          <w:rPr>
            <w:rFonts w:hint="default" w:ascii="Times New Roman" w:hAnsi="Times New Roman" w:eastAsia="宋体" w:cs="Times New Roman"/>
            <w:rPrChange w:id="1675" w:author="......" w:date="2024-03-26T00:51:47Z">
              <w:rPr>
                <w:rFonts w:hint="default"/>
              </w:rPr>
            </w:rPrChange>
          </w:rPr>
          <w:fldChar w:fldCharType="end"/>
        </w:r>
      </w:del>
      <w:del w:id="1676" w:author="......" w:date="2024-03-26T00:49:15Z">
        <w:r>
          <w:rPr>
            <w:rFonts w:hint="default" w:ascii="Times New Roman" w:hAnsi="Times New Roman" w:eastAsia="宋体" w:cs="Times New Roman"/>
            <w:rPrChange w:id="1677" w:author="......" w:date="2024-03-26T00:51:47Z">
              <w:rPr>
                <w:rFonts w:hint="default"/>
              </w:rPr>
            </w:rPrChange>
          </w:rPr>
          <w:fldChar w:fldCharType="end"/>
        </w:r>
      </w:del>
    </w:p>
    <w:p>
      <w:pPr>
        <w:pStyle w:val="2"/>
        <w:numPr>
          <w:ins w:id="1679" w:author="......" w:date="2024-03-26T00:51:26Z"/>
        </w:numPr>
        <w:tabs>
          <w:tab w:val="right" w:leader="dot" w:pos="8306"/>
        </w:tabs>
        <w:rPr>
          <w:del w:id="1680" w:author="......" w:date="2024-03-26T00:49:15Z"/>
          <w:rFonts w:hint="default" w:ascii="Times New Roman" w:hAnsi="Times New Roman" w:eastAsia="宋体" w:cs="Times New Roman"/>
          <w:rPrChange w:id="1681" w:author="......" w:date="2024-03-26T00:51:47Z">
            <w:rPr>
              <w:del w:id="1682" w:author="......" w:date="2024-03-26T00:49:15Z"/>
              <w:rFonts w:hint="default"/>
            </w:rPr>
          </w:rPrChange>
        </w:rPr>
        <w:pPrChange w:id="1678" w:author="......" w:date="2024-03-26T00:51:26Z">
          <w:pPr>
            <w:pStyle w:val="16"/>
            <w:tabs>
              <w:tab w:val="right" w:leader="dot" w:pos="8306"/>
            </w:tabs>
          </w:pPr>
        </w:pPrChange>
      </w:pPr>
      <w:del w:id="1683" w:author="......" w:date="2024-03-26T00:49:15Z">
        <w:r>
          <w:rPr>
            <w:rFonts w:hint="default" w:ascii="Times New Roman" w:hAnsi="Times New Roman" w:eastAsia="宋体" w:cs="Times New Roman"/>
            <w:rPrChange w:id="1684" w:author="......" w:date="2024-03-26T00:51:47Z">
              <w:rPr>
                <w:rFonts w:hint="default"/>
              </w:rPr>
            </w:rPrChange>
          </w:rPr>
          <w:fldChar w:fldCharType="begin"/>
        </w:r>
      </w:del>
      <w:del w:id="1685" w:author="......" w:date="2024-03-26T00:49:15Z">
        <w:r>
          <w:rPr>
            <w:rFonts w:hint="default" w:ascii="Times New Roman" w:hAnsi="Times New Roman" w:eastAsia="宋体" w:cs="Times New Roman"/>
            <w:rPrChange w:id="1686" w:author="......" w:date="2024-03-26T00:51:47Z">
              <w:rPr>
                <w:rFonts w:hint="default"/>
              </w:rPr>
            </w:rPrChange>
          </w:rPr>
          <w:delInstrText xml:space="preserve"> HYPERLINK \l _Toc30005 </w:delInstrText>
        </w:r>
      </w:del>
      <w:del w:id="1687" w:author="......" w:date="2024-03-26T00:49:15Z">
        <w:r>
          <w:rPr>
            <w:rFonts w:hint="default" w:ascii="Times New Roman" w:hAnsi="Times New Roman" w:eastAsia="宋体" w:cs="Times New Roman"/>
            <w:rPrChange w:id="1688" w:author="......" w:date="2024-03-26T00:51:47Z">
              <w:rPr>
                <w:rFonts w:hint="default"/>
              </w:rPr>
            </w:rPrChange>
          </w:rPr>
          <w:fldChar w:fldCharType="separate"/>
        </w:r>
      </w:del>
      <w:del w:id="1689" w:author="......" w:date="2024-03-26T00:49:15Z">
        <w:r>
          <w:rPr>
            <w:rFonts w:hint="default" w:ascii="Times New Roman" w:hAnsi="Times New Roman" w:eastAsia="宋体" w:cs="Times New Roman"/>
            <w:rPrChange w:id="1690" w:author="......" w:date="2024-03-26T00:51:47Z">
              <w:rPr>
                <w:rFonts w:hint="default"/>
              </w:rPr>
            </w:rPrChange>
          </w:rPr>
          <w:delText>2.5. 假设和依赖关系</w:delText>
        </w:r>
      </w:del>
      <w:del w:id="1691" w:author="......" w:date="2024-03-26T00:49:15Z">
        <w:r>
          <w:rPr>
            <w:rFonts w:hint="default" w:ascii="Times New Roman" w:hAnsi="Times New Roman" w:eastAsia="宋体" w:cs="Times New Roman"/>
            <w:rPrChange w:id="1692" w:author="......" w:date="2024-03-26T00:51:47Z">
              <w:rPr>
                <w:rFonts w:hint="default"/>
              </w:rPr>
            </w:rPrChange>
          </w:rPr>
          <w:tab/>
        </w:r>
      </w:del>
      <w:del w:id="1693" w:author="......" w:date="2024-03-26T00:49:15Z">
        <w:r>
          <w:rPr>
            <w:rFonts w:hint="default" w:ascii="Times New Roman" w:hAnsi="Times New Roman" w:eastAsia="宋体" w:cs="Times New Roman"/>
            <w:rPrChange w:id="1694" w:author="......" w:date="2024-03-26T00:51:47Z">
              <w:rPr>
                <w:rFonts w:hint="default"/>
              </w:rPr>
            </w:rPrChange>
          </w:rPr>
          <w:fldChar w:fldCharType="begin"/>
        </w:r>
      </w:del>
      <w:del w:id="1695" w:author="......" w:date="2024-03-26T00:49:15Z">
        <w:r>
          <w:rPr>
            <w:rFonts w:hint="default" w:ascii="Times New Roman" w:hAnsi="Times New Roman" w:eastAsia="宋体" w:cs="Times New Roman"/>
            <w:rPrChange w:id="1696" w:author="......" w:date="2024-03-26T00:51:47Z">
              <w:rPr>
                <w:rFonts w:hint="default"/>
              </w:rPr>
            </w:rPrChange>
          </w:rPr>
          <w:delInstrText xml:space="preserve"> PAGEREF _Toc30005 \h </w:delInstrText>
        </w:r>
      </w:del>
      <w:del w:id="1697" w:author="......" w:date="2024-03-26T00:49:15Z">
        <w:r>
          <w:rPr>
            <w:rFonts w:hint="default" w:ascii="Times New Roman" w:hAnsi="Times New Roman" w:eastAsia="宋体" w:cs="Times New Roman"/>
            <w:rPrChange w:id="1698" w:author="......" w:date="2024-03-26T00:51:47Z">
              <w:rPr>
                <w:rFonts w:hint="default"/>
              </w:rPr>
            </w:rPrChange>
          </w:rPr>
          <w:fldChar w:fldCharType="separate"/>
        </w:r>
      </w:del>
      <w:del w:id="1699" w:author="......" w:date="2024-03-26T00:49:15Z">
        <w:r>
          <w:rPr>
            <w:rFonts w:hint="default" w:ascii="Times New Roman" w:hAnsi="Times New Roman" w:eastAsia="宋体" w:cs="Times New Roman"/>
            <w:rPrChange w:id="1700" w:author="......" w:date="2024-03-26T00:51:47Z">
              <w:rPr>
                <w:rFonts w:hint="default"/>
              </w:rPr>
            </w:rPrChange>
          </w:rPr>
          <w:delText>5</w:delText>
        </w:r>
      </w:del>
      <w:del w:id="1701" w:author="......" w:date="2024-03-26T00:49:15Z">
        <w:r>
          <w:rPr>
            <w:rFonts w:hint="default" w:ascii="Times New Roman" w:hAnsi="Times New Roman" w:eastAsia="宋体" w:cs="Times New Roman"/>
            <w:rPrChange w:id="1702" w:author="......" w:date="2024-03-26T00:51:47Z">
              <w:rPr>
                <w:rFonts w:hint="default"/>
              </w:rPr>
            </w:rPrChange>
          </w:rPr>
          <w:fldChar w:fldCharType="end"/>
        </w:r>
      </w:del>
      <w:del w:id="1703" w:author="......" w:date="2024-03-26T00:49:15Z">
        <w:r>
          <w:rPr>
            <w:rFonts w:hint="default" w:ascii="Times New Roman" w:hAnsi="Times New Roman" w:eastAsia="宋体" w:cs="Times New Roman"/>
            <w:rPrChange w:id="1704" w:author="......" w:date="2024-03-26T00:51:47Z">
              <w:rPr>
                <w:rFonts w:hint="default"/>
              </w:rPr>
            </w:rPrChange>
          </w:rPr>
          <w:fldChar w:fldCharType="end"/>
        </w:r>
      </w:del>
    </w:p>
    <w:p>
      <w:pPr>
        <w:pStyle w:val="2"/>
        <w:numPr>
          <w:ins w:id="1706" w:author="......" w:date="2024-03-26T00:51:26Z"/>
        </w:numPr>
        <w:tabs>
          <w:tab w:val="right" w:leader="dot" w:pos="8306"/>
        </w:tabs>
        <w:rPr>
          <w:del w:id="1707" w:author="......" w:date="2024-03-26T00:49:15Z"/>
          <w:rFonts w:hint="default" w:ascii="Times New Roman" w:hAnsi="Times New Roman" w:eastAsia="宋体" w:cs="Times New Roman"/>
          <w:rPrChange w:id="1708" w:author="......" w:date="2024-03-26T00:51:47Z">
            <w:rPr>
              <w:del w:id="1709" w:author="......" w:date="2024-03-26T00:49:15Z"/>
              <w:rFonts w:hint="default"/>
            </w:rPr>
          </w:rPrChange>
        </w:rPr>
        <w:pPrChange w:id="1705" w:author="......" w:date="2024-03-26T00:51:26Z">
          <w:pPr>
            <w:pStyle w:val="12"/>
            <w:tabs>
              <w:tab w:val="right" w:leader="dot" w:pos="8306"/>
            </w:tabs>
          </w:pPr>
        </w:pPrChange>
      </w:pPr>
      <w:del w:id="1710" w:author="......" w:date="2024-03-26T00:49:15Z">
        <w:r>
          <w:rPr>
            <w:rFonts w:hint="default" w:ascii="Times New Roman" w:hAnsi="Times New Roman" w:eastAsia="宋体" w:cs="Times New Roman"/>
            <w:rPrChange w:id="1711" w:author="......" w:date="2024-03-26T00:51:47Z">
              <w:rPr>
                <w:rFonts w:hint="default"/>
              </w:rPr>
            </w:rPrChange>
          </w:rPr>
          <w:fldChar w:fldCharType="begin"/>
        </w:r>
      </w:del>
      <w:del w:id="1712" w:author="......" w:date="2024-03-26T00:49:15Z">
        <w:r>
          <w:rPr>
            <w:rFonts w:hint="default" w:ascii="Times New Roman" w:hAnsi="Times New Roman" w:eastAsia="宋体" w:cs="Times New Roman"/>
            <w:rPrChange w:id="1713" w:author="......" w:date="2024-03-26T00:51:47Z">
              <w:rPr>
                <w:rFonts w:hint="default"/>
              </w:rPr>
            </w:rPrChange>
          </w:rPr>
          <w:delInstrText xml:space="preserve"> HYPERLINK \l _Toc10874 </w:delInstrText>
        </w:r>
      </w:del>
      <w:del w:id="1714" w:author="......" w:date="2024-03-26T00:49:15Z">
        <w:r>
          <w:rPr>
            <w:rFonts w:hint="default" w:ascii="Times New Roman" w:hAnsi="Times New Roman" w:eastAsia="宋体" w:cs="Times New Roman"/>
            <w:rPrChange w:id="1715" w:author="......" w:date="2024-03-26T00:51:47Z">
              <w:rPr>
                <w:rFonts w:hint="default"/>
              </w:rPr>
            </w:rPrChange>
          </w:rPr>
          <w:fldChar w:fldCharType="separate"/>
        </w:r>
      </w:del>
      <w:del w:id="1716" w:author="......" w:date="2024-03-26T00:49:15Z">
        <w:r>
          <w:rPr>
            <w:rFonts w:hint="default" w:ascii="Times New Roman" w:hAnsi="Times New Roman" w:eastAsia="宋体" w:cs="Times New Roman"/>
            <w:lang w:val="en-US" w:eastAsia="zh-CN"/>
            <w:rPrChange w:id="1717" w:author="......" w:date="2024-03-26T00:51:47Z">
              <w:rPr>
                <w:rFonts w:hint="default"/>
                <w:lang w:val="en-US" w:eastAsia="zh-CN"/>
              </w:rPr>
            </w:rPrChange>
          </w:rPr>
          <w:delText>2.5.1. 假设</w:delText>
        </w:r>
      </w:del>
      <w:del w:id="1718" w:author="......" w:date="2024-03-26T00:49:15Z">
        <w:r>
          <w:rPr>
            <w:rFonts w:hint="default" w:ascii="Times New Roman" w:hAnsi="Times New Roman" w:eastAsia="宋体" w:cs="Times New Roman"/>
            <w:rPrChange w:id="1719" w:author="......" w:date="2024-03-26T00:51:47Z">
              <w:rPr>
                <w:rFonts w:hint="default"/>
              </w:rPr>
            </w:rPrChange>
          </w:rPr>
          <w:tab/>
        </w:r>
      </w:del>
      <w:del w:id="1720" w:author="......" w:date="2024-03-26T00:49:15Z">
        <w:r>
          <w:rPr>
            <w:rFonts w:hint="default" w:ascii="Times New Roman" w:hAnsi="Times New Roman" w:eastAsia="宋体" w:cs="Times New Roman"/>
            <w:rPrChange w:id="1721" w:author="......" w:date="2024-03-26T00:51:47Z">
              <w:rPr>
                <w:rFonts w:hint="default"/>
              </w:rPr>
            </w:rPrChange>
          </w:rPr>
          <w:fldChar w:fldCharType="begin"/>
        </w:r>
      </w:del>
      <w:del w:id="1722" w:author="......" w:date="2024-03-26T00:49:15Z">
        <w:r>
          <w:rPr>
            <w:rFonts w:hint="default" w:ascii="Times New Roman" w:hAnsi="Times New Roman" w:eastAsia="宋体" w:cs="Times New Roman"/>
            <w:rPrChange w:id="1723" w:author="......" w:date="2024-03-26T00:51:47Z">
              <w:rPr>
                <w:rFonts w:hint="default"/>
              </w:rPr>
            </w:rPrChange>
          </w:rPr>
          <w:delInstrText xml:space="preserve"> PAGEREF _Toc10874 \h </w:delInstrText>
        </w:r>
      </w:del>
      <w:del w:id="1724" w:author="......" w:date="2024-03-26T00:49:15Z">
        <w:r>
          <w:rPr>
            <w:rFonts w:hint="default" w:ascii="Times New Roman" w:hAnsi="Times New Roman" w:eastAsia="宋体" w:cs="Times New Roman"/>
            <w:rPrChange w:id="1725" w:author="......" w:date="2024-03-26T00:51:47Z">
              <w:rPr>
                <w:rFonts w:hint="default"/>
              </w:rPr>
            </w:rPrChange>
          </w:rPr>
          <w:fldChar w:fldCharType="separate"/>
        </w:r>
      </w:del>
      <w:del w:id="1726" w:author="......" w:date="2024-03-26T00:49:15Z">
        <w:r>
          <w:rPr>
            <w:rFonts w:hint="default" w:ascii="Times New Roman" w:hAnsi="Times New Roman" w:eastAsia="宋体" w:cs="Times New Roman"/>
            <w:rPrChange w:id="1727" w:author="......" w:date="2024-03-26T00:51:47Z">
              <w:rPr>
                <w:rFonts w:hint="default"/>
              </w:rPr>
            </w:rPrChange>
          </w:rPr>
          <w:delText>5</w:delText>
        </w:r>
      </w:del>
      <w:del w:id="1728" w:author="......" w:date="2024-03-26T00:49:15Z">
        <w:r>
          <w:rPr>
            <w:rFonts w:hint="default" w:ascii="Times New Roman" w:hAnsi="Times New Roman" w:eastAsia="宋体" w:cs="Times New Roman"/>
            <w:rPrChange w:id="1729" w:author="......" w:date="2024-03-26T00:51:47Z">
              <w:rPr>
                <w:rFonts w:hint="default"/>
              </w:rPr>
            </w:rPrChange>
          </w:rPr>
          <w:fldChar w:fldCharType="end"/>
        </w:r>
      </w:del>
      <w:del w:id="1730" w:author="......" w:date="2024-03-26T00:49:15Z">
        <w:r>
          <w:rPr>
            <w:rFonts w:hint="default" w:ascii="Times New Roman" w:hAnsi="Times New Roman" w:eastAsia="宋体" w:cs="Times New Roman"/>
            <w:rPrChange w:id="1731" w:author="......" w:date="2024-03-26T00:51:47Z">
              <w:rPr>
                <w:rFonts w:hint="default"/>
              </w:rPr>
            </w:rPrChange>
          </w:rPr>
          <w:fldChar w:fldCharType="end"/>
        </w:r>
      </w:del>
    </w:p>
    <w:p>
      <w:pPr>
        <w:pStyle w:val="2"/>
        <w:numPr>
          <w:ins w:id="1733" w:author="......" w:date="2024-03-26T00:51:26Z"/>
        </w:numPr>
        <w:tabs>
          <w:tab w:val="right" w:leader="dot" w:pos="8306"/>
        </w:tabs>
        <w:rPr>
          <w:del w:id="1734" w:author="......" w:date="2024-03-26T00:49:15Z"/>
          <w:rFonts w:hint="default" w:ascii="Times New Roman" w:hAnsi="Times New Roman" w:eastAsia="宋体" w:cs="Times New Roman"/>
          <w:rPrChange w:id="1735" w:author="......" w:date="2024-03-26T00:51:47Z">
            <w:rPr>
              <w:del w:id="1736" w:author="......" w:date="2024-03-26T00:49:15Z"/>
              <w:rFonts w:hint="default"/>
            </w:rPr>
          </w:rPrChange>
        </w:rPr>
        <w:pPrChange w:id="1732" w:author="......" w:date="2024-03-26T00:51:26Z">
          <w:pPr>
            <w:pStyle w:val="12"/>
            <w:tabs>
              <w:tab w:val="right" w:leader="dot" w:pos="8306"/>
            </w:tabs>
          </w:pPr>
        </w:pPrChange>
      </w:pPr>
      <w:del w:id="1737" w:author="......" w:date="2024-03-26T00:49:15Z">
        <w:r>
          <w:rPr>
            <w:rFonts w:hint="default" w:ascii="Times New Roman" w:hAnsi="Times New Roman" w:eastAsia="宋体" w:cs="Times New Roman"/>
            <w:rPrChange w:id="1738" w:author="......" w:date="2024-03-26T00:51:47Z">
              <w:rPr>
                <w:rFonts w:hint="default"/>
              </w:rPr>
            </w:rPrChange>
          </w:rPr>
          <w:fldChar w:fldCharType="begin"/>
        </w:r>
      </w:del>
      <w:del w:id="1739" w:author="......" w:date="2024-03-26T00:49:15Z">
        <w:r>
          <w:rPr>
            <w:rFonts w:hint="default" w:ascii="Times New Roman" w:hAnsi="Times New Roman" w:eastAsia="宋体" w:cs="Times New Roman"/>
            <w:rPrChange w:id="1740" w:author="......" w:date="2024-03-26T00:51:47Z">
              <w:rPr>
                <w:rFonts w:hint="default"/>
              </w:rPr>
            </w:rPrChange>
          </w:rPr>
          <w:delInstrText xml:space="preserve"> HYPERLINK \l _Toc10113 </w:delInstrText>
        </w:r>
      </w:del>
      <w:del w:id="1741" w:author="......" w:date="2024-03-26T00:49:15Z">
        <w:r>
          <w:rPr>
            <w:rFonts w:hint="default" w:ascii="Times New Roman" w:hAnsi="Times New Roman" w:eastAsia="宋体" w:cs="Times New Roman"/>
            <w:rPrChange w:id="1742" w:author="......" w:date="2024-03-26T00:51:47Z">
              <w:rPr>
                <w:rFonts w:hint="default"/>
              </w:rPr>
            </w:rPrChange>
          </w:rPr>
          <w:fldChar w:fldCharType="separate"/>
        </w:r>
      </w:del>
      <w:del w:id="1743" w:author="......" w:date="2024-03-26T00:49:15Z">
        <w:r>
          <w:rPr>
            <w:rFonts w:hint="default" w:ascii="Times New Roman" w:hAnsi="Times New Roman" w:eastAsia="宋体" w:cs="Times New Roman"/>
            <w:lang w:val="en-US" w:eastAsia="zh-CN"/>
            <w:rPrChange w:id="1744" w:author="......" w:date="2024-03-26T00:51:47Z">
              <w:rPr>
                <w:rFonts w:hint="default"/>
                <w:lang w:val="en-US" w:eastAsia="zh-CN"/>
              </w:rPr>
            </w:rPrChange>
          </w:rPr>
          <w:delText>2.5.2. 依赖关系</w:delText>
        </w:r>
      </w:del>
      <w:del w:id="1745" w:author="......" w:date="2024-03-26T00:49:15Z">
        <w:r>
          <w:rPr>
            <w:rFonts w:hint="default" w:ascii="Times New Roman" w:hAnsi="Times New Roman" w:eastAsia="宋体" w:cs="Times New Roman"/>
            <w:rPrChange w:id="1746" w:author="......" w:date="2024-03-26T00:51:47Z">
              <w:rPr>
                <w:rFonts w:hint="default"/>
              </w:rPr>
            </w:rPrChange>
          </w:rPr>
          <w:tab/>
        </w:r>
      </w:del>
      <w:del w:id="1747" w:author="......" w:date="2024-03-26T00:49:15Z">
        <w:r>
          <w:rPr>
            <w:rFonts w:hint="default" w:ascii="Times New Roman" w:hAnsi="Times New Roman" w:eastAsia="宋体" w:cs="Times New Roman"/>
            <w:rPrChange w:id="1748" w:author="......" w:date="2024-03-26T00:51:47Z">
              <w:rPr>
                <w:rFonts w:hint="default"/>
              </w:rPr>
            </w:rPrChange>
          </w:rPr>
          <w:fldChar w:fldCharType="begin"/>
        </w:r>
      </w:del>
      <w:del w:id="1749" w:author="......" w:date="2024-03-26T00:49:15Z">
        <w:r>
          <w:rPr>
            <w:rFonts w:hint="default" w:ascii="Times New Roman" w:hAnsi="Times New Roman" w:eastAsia="宋体" w:cs="Times New Roman"/>
            <w:rPrChange w:id="1750" w:author="......" w:date="2024-03-26T00:51:47Z">
              <w:rPr>
                <w:rFonts w:hint="default"/>
              </w:rPr>
            </w:rPrChange>
          </w:rPr>
          <w:delInstrText xml:space="preserve"> PAGEREF _Toc10113 \h </w:delInstrText>
        </w:r>
      </w:del>
      <w:del w:id="1751" w:author="......" w:date="2024-03-26T00:49:15Z">
        <w:r>
          <w:rPr>
            <w:rFonts w:hint="default" w:ascii="Times New Roman" w:hAnsi="Times New Roman" w:eastAsia="宋体" w:cs="Times New Roman"/>
            <w:rPrChange w:id="1752" w:author="......" w:date="2024-03-26T00:51:47Z">
              <w:rPr>
                <w:rFonts w:hint="default"/>
              </w:rPr>
            </w:rPrChange>
          </w:rPr>
          <w:fldChar w:fldCharType="separate"/>
        </w:r>
      </w:del>
      <w:del w:id="1753" w:author="......" w:date="2024-03-26T00:49:15Z">
        <w:r>
          <w:rPr>
            <w:rFonts w:hint="default" w:ascii="Times New Roman" w:hAnsi="Times New Roman" w:eastAsia="宋体" w:cs="Times New Roman"/>
            <w:rPrChange w:id="1754" w:author="......" w:date="2024-03-26T00:51:47Z">
              <w:rPr>
                <w:rFonts w:hint="default"/>
              </w:rPr>
            </w:rPrChange>
          </w:rPr>
          <w:delText>5</w:delText>
        </w:r>
      </w:del>
      <w:del w:id="1755" w:author="......" w:date="2024-03-26T00:49:15Z">
        <w:r>
          <w:rPr>
            <w:rFonts w:hint="default" w:ascii="Times New Roman" w:hAnsi="Times New Roman" w:eastAsia="宋体" w:cs="Times New Roman"/>
            <w:rPrChange w:id="1756" w:author="......" w:date="2024-03-26T00:51:47Z">
              <w:rPr>
                <w:rFonts w:hint="default"/>
              </w:rPr>
            </w:rPrChange>
          </w:rPr>
          <w:fldChar w:fldCharType="end"/>
        </w:r>
      </w:del>
      <w:del w:id="1757" w:author="......" w:date="2024-03-26T00:49:15Z">
        <w:r>
          <w:rPr>
            <w:rFonts w:hint="default" w:ascii="Times New Roman" w:hAnsi="Times New Roman" w:eastAsia="宋体" w:cs="Times New Roman"/>
            <w:rPrChange w:id="1758" w:author="......" w:date="2024-03-26T00:51:47Z">
              <w:rPr>
                <w:rFonts w:hint="default"/>
              </w:rPr>
            </w:rPrChange>
          </w:rPr>
          <w:fldChar w:fldCharType="end"/>
        </w:r>
      </w:del>
    </w:p>
    <w:p>
      <w:pPr>
        <w:pStyle w:val="2"/>
        <w:numPr>
          <w:ins w:id="1760" w:author="......" w:date="2024-03-26T00:51:26Z"/>
        </w:numPr>
        <w:tabs>
          <w:tab w:val="right" w:leader="dot" w:pos="8306"/>
        </w:tabs>
        <w:rPr>
          <w:del w:id="1761" w:author="......" w:date="2024-03-26T00:49:15Z"/>
          <w:rFonts w:hint="default" w:ascii="Times New Roman" w:hAnsi="Times New Roman" w:eastAsia="宋体" w:cs="Times New Roman"/>
          <w:rPrChange w:id="1762" w:author="......" w:date="2024-03-26T00:51:47Z">
            <w:rPr>
              <w:del w:id="1763" w:author="......" w:date="2024-03-26T00:49:15Z"/>
              <w:rFonts w:hint="default"/>
            </w:rPr>
          </w:rPrChange>
        </w:rPr>
        <w:pPrChange w:id="1759" w:author="......" w:date="2024-03-26T00:51:26Z">
          <w:pPr>
            <w:pStyle w:val="16"/>
            <w:tabs>
              <w:tab w:val="right" w:leader="dot" w:pos="8306"/>
            </w:tabs>
          </w:pPr>
        </w:pPrChange>
      </w:pPr>
      <w:del w:id="1764" w:author="......" w:date="2024-03-26T00:49:15Z">
        <w:r>
          <w:rPr>
            <w:rFonts w:hint="default" w:ascii="Times New Roman" w:hAnsi="Times New Roman" w:eastAsia="宋体" w:cs="Times New Roman"/>
            <w:rPrChange w:id="1765" w:author="......" w:date="2024-03-26T00:51:47Z">
              <w:rPr>
                <w:rFonts w:hint="default"/>
              </w:rPr>
            </w:rPrChange>
          </w:rPr>
          <w:fldChar w:fldCharType="begin"/>
        </w:r>
      </w:del>
      <w:del w:id="1766" w:author="......" w:date="2024-03-26T00:49:15Z">
        <w:r>
          <w:rPr>
            <w:rFonts w:hint="default" w:ascii="Times New Roman" w:hAnsi="Times New Roman" w:eastAsia="宋体" w:cs="Times New Roman"/>
            <w:rPrChange w:id="1767" w:author="......" w:date="2024-03-26T00:51:47Z">
              <w:rPr>
                <w:rFonts w:hint="default"/>
              </w:rPr>
            </w:rPrChange>
          </w:rPr>
          <w:delInstrText xml:space="preserve"> HYPERLINK \l _Toc27481 </w:delInstrText>
        </w:r>
      </w:del>
      <w:del w:id="1768" w:author="......" w:date="2024-03-26T00:49:15Z">
        <w:r>
          <w:rPr>
            <w:rFonts w:hint="default" w:ascii="Times New Roman" w:hAnsi="Times New Roman" w:eastAsia="宋体" w:cs="Times New Roman"/>
            <w:rPrChange w:id="1769" w:author="......" w:date="2024-03-26T00:51:47Z">
              <w:rPr>
                <w:rFonts w:hint="default"/>
              </w:rPr>
            </w:rPrChange>
          </w:rPr>
          <w:fldChar w:fldCharType="separate"/>
        </w:r>
      </w:del>
      <w:del w:id="1770" w:author="......" w:date="2024-03-26T00:49:15Z">
        <w:r>
          <w:rPr>
            <w:rFonts w:hint="default" w:ascii="Times New Roman" w:hAnsi="Times New Roman" w:eastAsia="宋体" w:cs="Times New Roman"/>
            <w:rPrChange w:id="1771" w:author="......" w:date="2024-03-26T00:51:47Z">
              <w:rPr>
                <w:rFonts w:hint="default"/>
              </w:rPr>
            </w:rPrChange>
          </w:rPr>
          <w:delText>2.6. 需求分配</w:delText>
        </w:r>
      </w:del>
      <w:del w:id="1772" w:author="......" w:date="2024-03-26T00:49:15Z">
        <w:r>
          <w:rPr>
            <w:rFonts w:hint="default" w:ascii="Times New Roman" w:hAnsi="Times New Roman" w:eastAsia="宋体" w:cs="Times New Roman"/>
            <w:rPrChange w:id="1773" w:author="......" w:date="2024-03-26T00:51:47Z">
              <w:rPr>
                <w:rFonts w:hint="default"/>
              </w:rPr>
            </w:rPrChange>
          </w:rPr>
          <w:tab/>
        </w:r>
      </w:del>
      <w:del w:id="1774" w:author="......" w:date="2024-03-26T00:49:15Z">
        <w:r>
          <w:rPr>
            <w:rFonts w:hint="default" w:ascii="Times New Roman" w:hAnsi="Times New Roman" w:eastAsia="宋体" w:cs="Times New Roman"/>
            <w:rPrChange w:id="1775" w:author="......" w:date="2024-03-26T00:51:47Z">
              <w:rPr>
                <w:rFonts w:hint="default"/>
              </w:rPr>
            </w:rPrChange>
          </w:rPr>
          <w:fldChar w:fldCharType="begin"/>
        </w:r>
      </w:del>
      <w:del w:id="1776" w:author="......" w:date="2024-03-26T00:49:15Z">
        <w:r>
          <w:rPr>
            <w:rFonts w:hint="default" w:ascii="Times New Roman" w:hAnsi="Times New Roman" w:eastAsia="宋体" w:cs="Times New Roman"/>
            <w:rPrChange w:id="1777" w:author="......" w:date="2024-03-26T00:51:47Z">
              <w:rPr>
                <w:rFonts w:hint="default"/>
              </w:rPr>
            </w:rPrChange>
          </w:rPr>
          <w:delInstrText xml:space="preserve"> PAGEREF _Toc27481 \h </w:delInstrText>
        </w:r>
      </w:del>
      <w:del w:id="1778" w:author="......" w:date="2024-03-26T00:49:15Z">
        <w:r>
          <w:rPr>
            <w:rFonts w:hint="default" w:ascii="Times New Roman" w:hAnsi="Times New Roman" w:eastAsia="宋体" w:cs="Times New Roman"/>
            <w:rPrChange w:id="1779" w:author="......" w:date="2024-03-26T00:51:47Z">
              <w:rPr>
                <w:rFonts w:hint="default"/>
              </w:rPr>
            </w:rPrChange>
          </w:rPr>
          <w:fldChar w:fldCharType="separate"/>
        </w:r>
      </w:del>
      <w:del w:id="1780" w:author="......" w:date="2024-03-26T00:49:15Z">
        <w:r>
          <w:rPr>
            <w:rFonts w:hint="default" w:ascii="Times New Roman" w:hAnsi="Times New Roman" w:eastAsia="宋体" w:cs="Times New Roman"/>
            <w:rPrChange w:id="1781" w:author="......" w:date="2024-03-26T00:51:47Z">
              <w:rPr>
                <w:rFonts w:hint="default"/>
              </w:rPr>
            </w:rPrChange>
          </w:rPr>
          <w:delText>5</w:delText>
        </w:r>
      </w:del>
      <w:del w:id="1782" w:author="......" w:date="2024-03-26T00:49:15Z">
        <w:r>
          <w:rPr>
            <w:rFonts w:hint="default" w:ascii="Times New Roman" w:hAnsi="Times New Roman" w:eastAsia="宋体" w:cs="Times New Roman"/>
            <w:rPrChange w:id="1783" w:author="......" w:date="2024-03-26T00:51:47Z">
              <w:rPr>
                <w:rFonts w:hint="default"/>
              </w:rPr>
            </w:rPrChange>
          </w:rPr>
          <w:fldChar w:fldCharType="end"/>
        </w:r>
      </w:del>
      <w:del w:id="1784" w:author="......" w:date="2024-03-26T00:49:15Z">
        <w:r>
          <w:rPr>
            <w:rFonts w:hint="default" w:ascii="Times New Roman" w:hAnsi="Times New Roman" w:eastAsia="宋体" w:cs="Times New Roman"/>
            <w:rPrChange w:id="1785" w:author="......" w:date="2024-03-26T00:51:47Z">
              <w:rPr>
                <w:rFonts w:hint="default"/>
              </w:rPr>
            </w:rPrChange>
          </w:rPr>
          <w:fldChar w:fldCharType="end"/>
        </w:r>
      </w:del>
    </w:p>
    <w:p>
      <w:pPr>
        <w:pStyle w:val="2"/>
        <w:numPr>
          <w:ins w:id="1787" w:author="......" w:date="2024-03-26T00:51:26Z"/>
        </w:numPr>
        <w:tabs>
          <w:tab w:val="right" w:leader="dot" w:pos="8306"/>
        </w:tabs>
        <w:rPr>
          <w:del w:id="1788" w:author="......" w:date="2024-03-26T00:49:15Z"/>
          <w:rFonts w:hint="default" w:ascii="Times New Roman" w:hAnsi="Times New Roman" w:eastAsia="宋体" w:cs="Times New Roman"/>
          <w:rPrChange w:id="1789" w:author="......" w:date="2024-03-26T00:51:47Z">
            <w:rPr>
              <w:del w:id="1790" w:author="......" w:date="2024-03-26T00:49:15Z"/>
              <w:rFonts w:hint="default"/>
            </w:rPr>
          </w:rPrChange>
        </w:rPr>
        <w:pPrChange w:id="1786" w:author="......" w:date="2024-03-26T00:51:26Z">
          <w:pPr>
            <w:pStyle w:val="15"/>
            <w:tabs>
              <w:tab w:val="right" w:leader="dot" w:pos="8306"/>
            </w:tabs>
          </w:pPr>
        </w:pPrChange>
      </w:pPr>
      <w:del w:id="1791" w:author="......" w:date="2024-03-26T00:49:15Z">
        <w:r>
          <w:rPr>
            <w:rFonts w:hint="default" w:ascii="Times New Roman" w:hAnsi="Times New Roman" w:eastAsia="宋体" w:cs="Times New Roman"/>
            <w:rPrChange w:id="1792" w:author="......" w:date="2024-03-26T00:51:47Z">
              <w:rPr>
                <w:rFonts w:hint="default"/>
              </w:rPr>
            </w:rPrChange>
          </w:rPr>
          <w:fldChar w:fldCharType="begin"/>
        </w:r>
      </w:del>
      <w:del w:id="1793" w:author="......" w:date="2024-03-26T00:49:15Z">
        <w:r>
          <w:rPr>
            <w:rFonts w:hint="default" w:ascii="Times New Roman" w:hAnsi="Times New Roman" w:eastAsia="宋体" w:cs="Times New Roman"/>
            <w:rPrChange w:id="1794" w:author="......" w:date="2024-03-26T00:51:47Z">
              <w:rPr>
                <w:rFonts w:hint="default"/>
              </w:rPr>
            </w:rPrChange>
          </w:rPr>
          <w:delInstrText xml:space="preserve"> HYPERLINK \l _Toc31412 </w:delInstrText>
        </w:r>
      </w:del>
      <w:del w:id="1795" w:author="......" w:date="2024-03-26T00:49:15Z">
        <w:r>
          <w:rPr>
            <w:rFonts w:hint="default" w:ascii="Times New Roman" w:hAnsi="Times New Roman" w:eastAsia="宋体" w:cs="Times New Roman"/>
            <w:rPrChange w:id="1796" w:author="......" w:date="2024-03-26T00:51:47Z">
              <w:rPr>
                <w:rFonts w:hint="default"/>
              </w:rPr>
            </w:rPrChange>
          </w:rPr>
          <w:fldChar w:fldCharType="separate"/>
        </w:r>
      </w:del>
      <w:del w:id="1797" w:author="......" w:date="2024-03-26T00:49:15Z">
        <w:r>
          <w:rPr>
            <w:rFonts w:hint="default" w:ascii="Times New Roman" w:hAnsi="Times New Roman" w:eastAsia="宋体" w:cs="Times New Roman"/>
            <w:rPrChange w:id="1798" w:author="......" w:date="2024-03-26T00:51:47Z">
              <w:rPr>
                <w:rFonts w:hint="default"/>
              </w:rPr>
            </w:rPrChange>
          </w:rPr>
          <w:delText>3. 具体需求</w:delText>
        </w:r>
      </w:del>
      <w:del w:id="1799" w:author="......" w:date="2024-03-26T00:49:15Z">
        <w:r>
          <w:rPr>
            <w:rFonts w:hint="default" w:ascii="Times New Roman" w:hAnsi="Times New Roman" w:eastAsia="宋体" w:cs="Times New Roman"/>
            <w:rPrChange w:id="1800" w:author="......" w:date="2024-03-26T00:51:47Z">
              <w:rPr>
                <w:rFonts w:hint="default"/>
              </w:rPr>
            </w:rPrChange>
          </w:rPr>
          <w:tab/>
        </w:r>
      </w:del>
      <w:del w:id="1801" w:author="......" w:date="2024-03-26T00:49:15Z">
        <w:r>
          <w:rPr>
            <w:rFonts w:hint="default" w:ascii="Times New Roman" w:hAnsi="Times New Roman" w:eastAsia="宋体" w:cs="Times New Roman"/>
            <w:rPrChange w:id="1802" w:author="......" w:date="2024-03-26T00:51:47Z">
              <w:rPr>
                <w:rFonts w:hint="default"/>
              </w:rPr>
            </w:rPrChange>
          </w:rPr>
          <w:fldChar w:fldCharType="begin"/>
        </w:r>
      </w:del>
      <w:del w:id="1803" w:author="......" w:date="2024-03-26T00:49:15Z">
        <w:r>
          <w:rPr>
            <w:rFonts w:hint="default" w:ascii="Times New Roman" w:hAnsi="Times New Roman" w:eastAsia="宋体" w:cs="Times New Roman"/>
            <w:rPrChange w:id="1804" w:author="......" w:date="2024-03-26T00:51:47Z">
              <w:rPr>
                <w:rFonts w:hint="default"/>
              </w:rPr>
            </w:rPrChange>
          </w:rPr>
          <w:delInstrText xml:space="preserve"> PAGEREF _Toc31412 \h </w:delInstrText>
        </w:r>
      </w:del>
      <w:del w:id="1805" w:author="......" w:date="2024-03-26T00:49:15Z">
        <w:r>
          <w:rPr>
            <w:rFonts w:hint="default" w:ascii="Times New Roman" w:hAnsi="Times New Roman" w:eastAsia="宋体" w:cs="Times New Roman"/>
            <w:rPrChange w:id="1806" w:author="......" w:date="2024-03-26T00:51:47Z">
              <w:rPr>
                <w:rFonts w:hint="default"/>
              </w:rPr>
            </w:rPrChange>
          </w:rPr>
          <w:fldChar w:fldCharType="separate"/>
        </w:r>
      </w:del>
      <w:del w:id="1807" w:author="......" w:date="2024-03-26T00:49:15Z">
        <w:r>
          <w:rPr>
            <w:rFonts w:hint="default" w:ascii="Times New Roman" w:hAnsi="Times New Roman" w:eastAsia="宋体" w:cs="Times New Roman"/>
            <w:rPrChange w:id="1808" w:author="......" w:date="2024-03-26T00:51:47Z">
              <w:rPr>
                <w:rFonts w:hint="default"/>
              </w:rPr>
            </w:rPrChange>
          </w:rPr>
          <w:delText>6</w:delText>
        </w:r>
      </w:del>
      <w:del w:id="1809" w:author="......" w:date="2024-03-26T00:49:15Z">
        <w:r>
          <w:rPr>
            <w:rFonts w:hint="default" w:ascii="Times New Roman" w:hAnsi="Times New Roman" w:eastAsia="宋体" w:cs="Times New Roman"/>
            <w:rPrChange w:id="1810" w:author="......" w:date="2024-03-26T00:51:47Z">
              <w:rPr>
                <w:rFonts w:hint="default"/>
              </w:rPr>
            </w:rPrChange>
          </w:rPr>
          <w:fldChar w:fldCharType="end"/>
        </w:r>
      </w:del>
      <w:del w:id="1811" w:author="......" w:date="2024-03-26T00:49:15Z">
        <w:r>
          <w:rPr>
            <w:rFonts w:hint="default" w:ascii="Times New Roman" w:hAnsi="Times New Roman" w:eastAsia="宋体" w:cs="Times New Roman"/>
            <w:rPrChange w:id="1812" w:author="......" w:date="2024-03-26T00:51:47Z">
              <w:rPr>
                <w:rFonts w:hint="default"/>
              </w:rPr>
            </w:rPrChange>
          </w:rPr>
          <w:fldChar w:fldCharType="end"/>
        </w:r>
      </w:del>
    </w:p>
    <w:p>
      <w:pPr>
        <w:pStyle w:val="2"/>
        <w:numPr>
          <w:ins w:id="1814" w:author="......" w:date="2024-03-26T00:51:26Z"/>
        </w:numPr>
        <w:tabs>
          <w:tab w:val="right" w:leader="dot" w:pos="8306"/>
        </w:tabs>
        <w:rPr>
          <w:del w:id="1815" w:author="......" w:date="2024-03-26T00:49:15Z"/>
          <w:rFonts w:hint="default" w:ascii="Times New Roman" w:hAnsi="Times New Roman" w:eastAsia="宋体" w:cs="Times New Roman"/>
          <w:rPrChange w:id="1816" w:author="......" w:date="2024-03-26T00:51:47Z">
            <w:rPr>
              <w:del w:id="1817" w:author="......" w:date="2024-03-26T00:49:15Z"/>
              <w:rFonts w:hint="default"/>
            </w:rPr>
          </w:rPrChange>
        </w:rPr>
        <w:pPrChange w:id="1813" w:author="......" w:date="2024-03-26T00:51:26Z">
          <w:pPr>
            <w:pStyle w:val="16"/>
            <w:tabs>
              <w:tab w:val="right" w:leader="dot" w:pos="8306"/>
            </w:tabs>
          </w:pPr>
        </w:pPrChange>
      </w:pPr>
      <w:del w:id="1818" w:author="......" w:date="2024-03-26T00:49:15Z">
        <w:r>
          <w:rPr>
            <w:rFonts w:hint="default" w:ascii="Times New Roman" w:hAnsi="Times New Roman" w:eastAsia="宋体" w:cs="Times New Roman"/>
            <w:rPrChange w:id="1819" w:author="......" w:date="2024-03-26T00:51:47Z">
              <w:rPr>
                <w:rFonts w:hint="default"/>
              </w:rPr>
            </w:rPrChange>
          </w:rPr>
          <w:fldChar w:fldCharType="begin"/>
        </w:r>
      </w:del>
      <w:del w:id="1820" w:author="......" w:date="2024-03-26T00:49:15Z">
        <w:r>
          <w:rPr>
            <w:rFonts w:hint="default" w:ascii="Times New Roman" w:hAnsi="Times New Roman" w:eastAsia="宋体" w:cs="Times New Roman"/>
            <w:rPrChange w:id="1821" w:author="......" w:date="2024-03-26T00:51:47Z">
              <w:rPr>
                <w:rFonts w:hint="default"/>
              </w:rPr>
            </w:rPrChange>
          </w:rPr>
          <w:delInstrText xml:space="preserve"> HYPERLINK \l _Toc22765 </w:delInstrText>
        </w:r>
      </w:del>
      <w:del w:id="1822" w:author="......" w:date="2024-03-26T00:49:15Z">
        <w:r>
          <w:rPr>
            <w:rFonts w:hint="default" w:ascii="Times New Roman" w:hAnsi="Times New Roman" w:eastAsia="宋体" w:cs="Times New Roman"/>
            <w:rPrChange w:id="1823" w:author="......" w:date="2024-03-26T00:51:47Z">
              <w:rPr>
                <w:rFonts w:hint="default"/>
              </w:rPr>
            </w:rPrChange>
          </w:rPr>
          <w:fldChar w:fldCharType="separate"/>
        </w:r>
      </w:del>
      <w:del w:id="1824" w:author="......" w:date="2024-03-26T00:49:15Z">
        <w:r>
          <w:rPr>
            <w:rFonts w:hint="default" w:ascii="Times New Roman" w:hAnsi="Times New Roman" w:eastAsia="宋体" w:cs="Times New Roman"/>
            <w:rPrChange w:id="1825" w:author="......" w:date="2024-03-26T00:51:47Z">
              <w:rPr>
                <w:rFonts w:hint="default"/>
              </w:rPr>
            </w:rPrChange>
          </w:rPr>
          <w:delText>3.1. 功能需求</w:delText>
        </w:r>
      </w:del>
      <w:del w:id="1826" w:author="......" w:date="2024-03-26T00:49:15Z">
        <w:r>
          <w:rPr>
            <w:rFonts w:hint="default" w:ascii="Times New Roman" w:hAnsi="Times New Roman" w:eastAsia="宋体" w:cs="Times New Roman"/>
            <w:rPrChange w:id="1827" w:author="......" w:date="2024-03-26T00:51:47Z">
              <w:rPr>
                <w:rFonts w:hint="default"/>
              </w:rPr>
            </w:rPrChange>
          </w:rPr>
          <w:tab/>
        </w:r>
      </w:del>
      <w:del w:id="1828" w:author="......" w:date="2024-03-26T00:49:15Z">
        <w:r>
          <w:rPr>
            <w:rFonts w:hint="default" w:ascii="Times New Roman" w:hAnsi="Times New Roman" w:eastAsia="宋体" w:cs="Times New Roman"/>
            <w:rPrChange w:id="1829" w:author="......" w:date="2024-03-26T00:51:47Z">
              <w:rPr>
                <w:rFonts w:hint="default"/>
              </w:rPr>
            </w:rPrChange>
          </w:rPr>
          <w:fldChar w:fldCharType="begin"/>
        </w:r>
      </w:del>
      <w:del w:id="1830" w:author="......" w:date="2024-03-26T00:49:15Z">
        <w:r>
          <w:rPr>
            <w:rFonts w:hint="default" w:ascii="Times New Roman" w:hAnsi="Times New Roman" w:eastAsia="宋体" w:cs="Times New Roman"/>
            <w:rPrChange w:id="1831" w:author="......" w:date="2024-03-26T00:51:47Z">
              <w:rPr>
                <w:rFonts w:hint="default"/>
              </w:rPr>
            </w:rPrChange>
          </w:rPr>
          <w:delInstrText xml:space="preserve"> PAGEREF _Toc22765 \h </w:delInstrText>
        </w:r>
      </w:del>
      <w:del w:id="1832" w:author="......" w:date="2024-03-26T00:49:15Z">
        <w:r>
          <w:rPr>
            <w:rFonts w:hint="default" w:ascii="Times New Roman" w:hAnsi="Times New Roman" w:eastAsia="宋体" w:cs="Times New Roman"/>
            <w:rPrChange w:id="1833" w:author="......" w:date="2024-03-26T00:51:47Z">
              <w:rPr>
                <w:rFonts w:hint="default"/>
              </w:rPr>
            </w:rPrChange>
          </w:rPr>
          <w:fldChar w:fldCharType="separate"/>
        </w:r>
      </w:del>
      <w:del w:id="1834" w:author="......" w:date="2024-03-26T00:49:15Z">
        <w:r>
          <w:rPr>
            <w:rFonts w:hint="default" w:ascii="Times New Roman" w:hAnsi="Times New Roman" w:eastAsia="宋体" w:cs="Times New Roman"/>
            <w:rPrChange w:id="1835" w:author="......" w:date="2024-03-26T00:51:47Z">
              <w:rPr>
                <w:rFonts w:hint="default"/>
              </w:rPr>
            </w:rPrChange>
          </w:rPr>
          <w:delText>6</w:delText>
        </w:r>
      </w:del>
      <w:del w:id="1836" w:author="......" w:date="2024-03-26T00:49:15Z">
        <w:r>
          <w:rPr>
            <w:rFonts w:hint="default" w:ascii="Times New Roman" w:hAnsi="Times New Roman" w:eastAsia="宋体" w:cs="Times New Roman"/>
            <w:rPrChange w:id="1837" w:author="......" w:date="2024-03-26T00:51:47Z">
              <w:rPr>
                <w:rFonts w:hint="default"/>
              </w:rPr>
            </w:rPrChange>
          </w:rPr>
          <w:fldChar w:fldCharType="end"/>
        </w:r>
      </w:del>
      <w:del w:id="1838" w:author="......" w:date="2024-03-26T00:49:15Z">
        <w:r>
          <w:rPr>
            <w:rFonts w:hint="default" w:ascii="Times New Roman" w:hAnsi="Times New Roman" w:eastAsia="宋体" w:cs="Times New Roman"/>
            <w:rPrChange w:id="1839" w:author="......" w:date="2024-03-26T00:51:47Z">
              <w:rPr>
                <w:rFonts w:hint="default"/>
              </w:rPr>
            </w:rPrChange>
          </w:rPr>
          <w:fldChar w:fldCharType="end"/>
        </w:r>
      </w:del>
    </w:p>
    <w:p>
      <w:pPr>
        <w:pStyle w:val="2"/>
        <w:numPr>
          <w:ins w:id="1841" w:author="......" w:date="2024-03-26T00:51:26Z"/>
        </w:numPr>
        <w:tabs>
          <w:tab w:val="right" w:leader="dot" w:pos="8306"/>
        </w:tabs>
        <w:rPr>
          <w:del w:id="1842" w:author="......" w:date="2024-03-26T00:49:15Z"/>
          <w:rFonts w:hint="default" w:ascii="Times New Roman" w:hAnsi="Times New Roman" w:eastAsia="宋体" w:cs="Times New Roman"/>
          <w:rPrChange w:id="1843" w:author="......" w:date="2024-03-26T00:51:47Z">
            <w:rPr>
              <w:del w:id="1844" w:author="......" w:date="2024-03-26T00:49:15Z"/>
              <w:rFonts w:hint="default"/>
            </w:rPr>
          </w:rPrChange>
        </w:rPr>
        <w:pPrChange w:id="1840" w:author="......" w:date="2024-03-26T00:51:26Z">
          <w:pPr>
            <w:pStyle w:val="12"/>
            <w:tabs>
              <w:tab w:val="right" w:leader="dot" w:pos="8306"/>
            </w:tabs>
          </w:pPr>
        </w:pPrChange>
      </w:pPr>
      <w:del w:id="1845" w:author="......" w:date="2024-03-26T00:49:15Z">
        <w:r>
          <w:rPr>
            <w:rFonts w:hint="default" w:ascii="Times New Roman" w:hAnsi="Times New Roman" w:eastAsia="宋体" w:cs="Times New Roman"/>
            <w:rPrChange w:id="1846" w:author="......" w:date="2024-03-26T00:51:47Z">
              <w:rPr>
                <w:rFonts w:hint="default"/>
              </w:rPr>
            </w:rPrChange>
          </w:rPr>
          <w:fldChar w:fldCharType="begin"/>
        </w:r>
      </w:del>
      <w:del w:id="1847" w:author="......" w:date="2024-03-26T00:49:15Z">
        <w:r>
          <w:rPr>
            <w:rFonts w:hint="default" w:ascii="Times New Roman" w:hAnsi="Times New Roman" w:eastAsia="宋体" w:cs="Times New Roman"/>
            <w:rPrChange w:id="1848" w:author="......" w:date="2024-03-26T00:51:47Z">
              <w:rPr>
                <w:rFonts w:hint="default"/>
              </w:rPr>
            </w:rPrChange>
          </w:rPr>
          <w:delInstrText xml:space="preserve"> HYPERLINK \l _Toc664 </w:delInstrText>
        </w:r>
      </w:del>
      <w:del w:id="1849" w:author="......" w:date="2024-03-26T00:49:15Z">
        <w:r>
          <w:rPr>
            <w:rFonts w:hint="default" w:ascii="Times New Roman" w:hAnsi="Times New Roman" w:eastAsia="宋体" w:cs="Times New Roman"/>
            <w:rPrChange w:id="1850" w:author="......" w:date="2024-03-26T00:51:47Z">
              <w:rPr>
                <w:rFonts w:hint="default"/>
              </w:rPr>
            </w:rPrChange>
          </w:rPr>
          <w:fldChar w:fldCharType="separate"/>
        </w:r>
      </w:del>
      <w:del w:id="1851" w:author="......" w:date="2024-03-26T00:49:15Z">
        <w:r>
          <w:rPr>
            <w:rFonts w:hint="default" w:ascii="Times New Roman" w:hAnsi="Times New Roman" w:eastAsia="宋体" w:cs="Times New Roman"/>
            <w:rPrChange w:id="1852" w:author="......" w:date="2024-03-26T00:51:47Z">
              <w:rPr>
                <w:rFonts w:hint="default"/>
              </w:rPr>
            </w:rPrChange>
          </w:rPr>
          <w:delText>3.1.1. 功能总览</w:delText>
        </w:r>
      </w:del>
      <w:del w:id="1853" w:author="......" w:date="2024-03-26T00:49:15Z">
        <w:r>
          <w:rPr>
            <w:rFonts w:hint="default" w:ascii="Times New Roman" w:hAnsi="Times New Roman" w:eastAsia="宋体" w:cs="Times New Roman"/>
            <w:rPrChange w:id="1854" w:author="......" w:date="2024-03-26T00:51:47Z">
              <w:rPr>
                <w:rFonts w:hint="default"/>
              </w:rPr>
            </w:rPrChange>
          </w:rPr>
          <w:tab/>
        </w:r>
      </w:del>
      <w:del w:id="1855" w:author="......" w:date="2024-03-26T00:49:15Z">
        <w:r>
          <w:rPr>
            <w:rFonts w:hint="default" w:ascii="Times New Roman" w:hAnsi="Times New Roman" w:eastAsia="宋体" w:cs="Times New Roman"/>
            <w:rPrChange w:id="1856" w:author="......" w:date="2024-03-26T00:51:47Z">
              <w:rPr>
                <w:rFonts w:hint="default"/>
              </w:rPr>
            </w:rPrChange>
          </w:rPr>
          <w:fldChar w:fldCharType="begin"/>
        </w:r>
      </w:del>
      <w:del w:id="1857" w:author="......" w:date="2024-03-26T00:49:15Z">
        <w:r>
          <w:rPr>
            <w:rFonts w:hint="default" w:ascii="Times New Roman" w:hAnsi="Times New Roman" w:eastAsia="宋体" w:cs="Times New Roman"/>
            <w:rPrChange w:id="1858" w:author="......" w:date="2024-03-26T00:51:47Z">
              <w:rPr>
                <w:rFonts w:hint="default"/>
              </w:rPr>
            </w:rPrChange>
          </w:rPr>
          <w:delInstrText xml:space="preserve"> PAGEREF _Toc664 \h </w:delInstrText>
        </w:r>
      </w:del>
      <w:del w:id="1859" w:author="......" w:date="2024-03-26T00:49:15Z">
        <w:r>
          <w:rPr>
            <w:rFonts w:hint="default" w:ascii="Times New Roman" w:hAnsi="Times New Roman" w:eastAsia="宋体" w:cs="Times New Roman"/>
            <w:rPrChange w:id="1860" w:author="......" w:date="2024-03-26T00:51:47Z">
              <w:rPr>
                <w:rFonts w:hint="default"/>
              </w:rPr>
            </w:rPrChange>
          </w:rPr>
          <w:fldChar w:fldCharType="separate"/>
        </w:r>
      </w:del>
      <w:del w:id="1861" w:author="......" w:date="2024-03-26T00:49:15Z">
        <w:r>
          <w:rPr>
            <w:rFonts w:hint="default" w:ascii="Times New Roman" w:hAnsi="Times New Roman" w:eastAsia="宋体" w:cs="Times New Roman"/>
            <w:rPrChange w:id="1862" w:author="......" w:date="2024-03-26T00:51:47Z">
              <w:rPr>
                <w:rFonts w:hint="default"/>
              </w:rPr>
            </w:rPrChange>
          </w:rPr>
          <w:delText>6</w:delText>
        </w:r>
      </w:del>
      <w:del w:id="1863" w:author="......" w:date="2024-03-26T00:49:15Z">
        <w:r>
          <w:rPr>
            <w:rFonts w:hint="default" w:ascii="Times New Roman" w:hAnsi="Times New Roman" w:eastAsia="宋体" w:cs="Times New Roman"/>
            <w:rPrChange w:id="1864" w:author="......" w:date="2024-03-26T00:51:47Z">
              <w:rPr>
                <w:rFonts w:hint="default"/>
              </w:rPr>
            </w:rPrChange>
          </w:rPr>
          <w:fldChar w:fldCharType="end"/>
        </w:r>
      </w:del>
      <w:del w:id="1865" w:author="......" w:date="2024-03-26T00:49:15Z">
        <w:r>
          <w:rPr>
            <w:rFonts w:hint="default" w:ascii="Times New Roman" w:hAnsi="Times New Roman" w:eastAsia="宋体" w:cs="Times New Roman"/>
            <w:rPrChange w:id="1866" w:author="......" w:date="2024-03-26T00:51:47Z">
              <w:rPr>
                <w:rFonts w:hint="default"/>
              </w:rPr>
            </w:rPrChange>
          </w:rPr>
          <w:fldChar w:fldCharType="end"/>
        </w:r>
      </w:del>
    </w:p>
    <w:p>
      <w:pPr>
        <w:pStyle w:val="2"/>
        <w:numPr>
          <w:ins w:id="1868" w:author="......" w:date="2024-03-26T00:51:26Z"/>
        </w:numPr>
        <w:tabs>
          <w:tab w:val="right" w:leader="dot" w:pos="8306"/>
        </w:tabs>
        <w:rPr>
          <w:del w:id="1869" w:author="......" w:date="2024-03-26T00:49:15Z"/>
          <w:rFonts w:hint="default" w:ascii="Times New Roman" w:hAnsi="Times New Roman" w:eastAsia="宋体" w:cs="Times New Roman"/>
          <w:rPrChange w:id="1870" w:author="......" w:date="2024-03-26T00:51:47Z">
            <w:rPr>
              <w:del w:id="1871" w:author="......" w:date="2024-03-26T00:49:15Z"/>
              <w:rFonts w:hint="default"/>
            </w:rPr>
          </w:rPrChange>
        </w:rPr>
        <w:pPrChange w:id="1867" w:author="......" w:date="2024-03-26T00:51:26Z">
          <w:pPr>
            <w:pStyle w:val="12"/>
            <w:tabs>
              <w:tab w:val="right" w:leader="dot" w:pos="8306"/>
            </w:tabs>
          </w:pPr>
        </w:pPrChange>
      </w:pPr>
      <w:del w:id="1872" w:author="......" w:date="2024-03-26T00:49:15Z">
        <w:r>
          <w:rPr>
            <w:rFonts w:hint="default" w:ascii="Times New Roman" w:hAnsi="Times New Roman" w:eastAsia="宋体" w:cs="Times New Roman"/>
            <w:rPrChange w:id="1873" w:author="......" w:date="2024-03-26T00:51:47Z">
              <w:rPr>
                <w:rFonts w:hint="default"/>
              </w:rPr>
            </w:rPrChange>
          </w:rPr>
          <w:fldChar w:fldCharType="begin"/>
        </w:r>
      </w:del>
      <w:del w:id="1874" w:author="......" w:date="2024-03-26T00:49:15Z">
        <w:r>
          <w:rPr>
            <w:rFonts w:hint="default" w:ascii="Times New Roman" w:hAnsi="Times New Roman" w:eastAsia="宋体" w:cs="Times New Roman"/>
            <w:rPrChange w:id="1875" w:author="......" w:date="2024-03-26T00:51:47Z">
              <w:rPr>
                <w:rFonts w:hint="default"/>
              </w:rPr>
            </w:rPrChange>
          </w:rPr>
          <w:delInstrText xml:space="preserve"> HYPERLINK \l _Toc15619 </w:delInstrText>
        </w:r>
      </w:del>
      <w:del w:id="1876" w:author="......" w:date="2024-03-26T00:49:15Z">
        <w:r>
          <w:rPr>
            <w:rFonts w:hint="default" w:ascii="Times New Roman" w:hAnsi="Times New Roman" w:eastAsia="宋体" w:cs="Times New Roman"/>
            <w:rPrChange w:id="1877" w:author="......" w:date="2024-03-26T00:51:47Z">
              <w:rPr>
                <w:rFonts w:hint="default"/>
              </w:rPr>
            </w:rPrChange>
          </w:rPr>
          <w:fldChar w:fldCharType="separate"/>
        </w:r>
      </w:del>
      <w:del w:id="1878" w:author="......" w:date="2024-03-26T00:49:15Z">
        <w:r>
          <w:rPr>
            <w:rFonts w:hint="default" w:ascii="Times New Roman" w:hAnsi="Times New Roman" w:eastAsia="宋体" w:cs="Times New Roman"/>
            <w:rPrChange w:id="1879" w:author="......" w:date="2024-03-26T00:51:47Z">
              <w:rPr>
                <w:rFonts w:hint="default"/>
              </w:rPr>
            </w:rPrChange>
          </w:rPr>
          <w:delText>3.1.2. 业务流程图</w:delText>
        </w:r>
      </w:del>
      <w:del w:id="1880" w:author="......" w:date="2024-03-26T00:49:15Z">
        <w:r>
          <w:rPr>
            <w:rFonts w:hint="default" w:ascii="Times New Roman" w:hAnsi="Times New Roman" w:eastAsia="宋体" w:cs="Times New Roman"/>
            <w:rPrChange w:id="1881" w:author="......" w:date="2024-03-26T00:51:47Z">
              <w:rPr>
                <w:rFonts w:hint="default"/>
              </w:rPr>
            </w:rPrChange>
          </w:rPr>
          <w:tab/>
        </w:r>
      </w:del>
      <w:del w:id="1882" w:author="......" w:date="2024-03-26T00:49:15Z">
        <w:r>
          <w:rPr>
            <w:rFonts w:hint="default" w:ascii="Times New Roman" w:hAnsi="Times New Roman" w:eastAsia="宋体" w:cs="Times New Roman"/>
            <w:rPrChange w:id="1883" w:author="......" w:date="2024-03-26T00:51:47Z">
              <w:rPr>
                <w:rFonts w:hint="default"/>
              </w:rPr>
            </w:rPrChange>
          </w:rPr>
          <w:fldChar w:fldCharType="begin"/>
        </w:r>
      </w:del>
      <w:del w:id="1884" w:author="......" w:date="2024-03-26T00:49:15Z">
        <w:r>
          <w:rPr>
            <w:rFonts w:hint="default" w:ascii="Times New Roman" w:hAnsi="Times New Roman" w:eastAsia="宋体" w:cs="Times New Roman"/>
            <w:rPrChange w:id="1885" w:author="......" w:date="2024-03-26T00:51:47Z">
              <w:rPr>
                <w:rFonts w:hint="default"/>
              </w:rPr>
            </w:rPrChange>
          </w:rPr>
          <w:delInstrText xml:space="preserve"> PAGEREF _Toc15619 \h </w:delInstrText>
        </w:r>
      </w:del>
      <w:del w:id="1886" w:author="......" w:date="2024-03-26T00:49:15Z">
        <w:r>
          <w:rPr>
            <w:rFonts w:hint="default" w:ascii="Times New Roman" w:hAnsi="Times New Roman" w:eastAsia="宋体" w:cs="Times New Roman"/>
            <w:rPrChange w:id="1887" w:author="......" w:date="2024-03-26T00:51:47Z">
              <w:rPr>
                <w:rFonts w:hint="default"/>
              </w:rPr>
            </w:rPrChange>
          </w:rPr>
          <w:fldChar w:fldCharType="separate"/>
        </w:r>
      </w:del>
      <w:del w:id="1888" w:author="......" w:date="2024-03-26T00:49:15Z">
        <w:r>
          <w:rPr>
            <w:rFonts w:hint="default" w:ascii="Times New Roman" w:hAnsi="Times New Roman" w:eastAsia="宋体" w:cs="Times New Roman"/>
            <w:rPrChange w:id="1889" w:author="......" w:date="2024-03-26T00:51:47Z">
              <w:rPr>
                <w:rFonts w:hint="default"/>
              </w:rPr>
            </w:rPrChange>
          </w:rPr>
          <w:delText>6</w:delText>
        </w:r>
      </w:del>
      <w:del w:id="1890" w:author="......" w:date="2024-03-26T00:49:15Z">
        <w:r>
          <w:rPr>
            <w:rFonts w:hint="default" w:ascii="Times New Roman" w:hAnsi="Times New Roman" w:eastAsia="宋体" w:cs="Times New Roman"/>
            <w:rPrChange w:id="1891" w:author="......" w:date="2024-03-26T00:51:47Z">
              <w:rPr>
                <w:rFonts w:hint="default"/>
              </w:rPr>
            </w:rPrChange>
          </w:rPr>
          <w:fldChar w:fldCharType="end"/>
        </w:r>
      </w:del>
      <w:del w:id="1892" w:author="......" w:date="2024-03-26T00:49:15Z">
        <w:r>
          <w:rPr>
            <w:rFonts w:hint="default" w:ascii="Times New Roman" w:hAnsi="Times New Roman" w:eastAsia="宋体" w:cs="Times New Roman"/>
            <w:rPrChange w:id="1893" w:author="......" w:date="2024-03-26T00:51:47Z">
              <w:rPr>
                <w:rFonts w:hint="default"/>
              </w:rPr>
            </w:rPrChange>
          </w:rPr>
          <w:fldChar w:fldCharType="end"/>
        </w:r>
      </w:del>
    </w:p>
    <w:p>
      <w:pPr>
        <w:pStyle w:val="2"/>
        <w:numPr>
          <w:ins w:id="1895" w:author="......" w:date="2024-03-26T00:51:26Z"/>
        </w:numPr>
        <w:tabs>
          <w:tab w:val="right" w:leader="dot" w:pos="8306"/>
        </w:tabs>
        <w:rPr>
          <w:del w:id="1896" w:author="......" w:date="2024-03-26T00:49:15Z"/>
          <w:rFonts w:hint="default" w:ascii="Times New Roman" w:hAnsi="Times New Roman" w:eastAsia="宋体" w:cs="Times New Roman"/>
          <w:rPrChange w:id="1897" w:author="......" w:date="2024-03-26T00:51:47Z">
            <w:rPr>
              <w:del w:id="1898" w:author="......" w:date="2024-03-26T00:49:15Z"/>
              <w:rFonts w:hint="default"/>
            </w:rPr>
          </w:rPrChange>
        </w:rPr>
        <w:pPrChange w:id="1894" w:author="......" w:date="2024-03-26T00:51:26Z">
          <w:pPr>
            <w:pStyle w:val="16"/>
            <w:tabs>
              <w:tab w:val="right" w:leader="dot" w:pos="8306"/>
            </w:tabs>
          </w:pPr>
        </w:pPrChange>
      </w:pPr>
      <w:del w:id="1899" w:author="......" w:date="2024-03-26T00:49:15Z">
        <w:r>
          <w:rPr>
            <w:rFonts w:hint="default" w:ascii="Times New Roman" w:hAnsi="Times New Roman" w:eastAsia="宋体" w:cs="Times New Roman"/>
            <w:rPrChange w:id="1900" w:author="......" w:date="2024-03-26T00:51:47Z">
              <w:rPr>
                <w:rFonts w:hint="default"/>
              </w:rPr>
            </w:rPrChange>
          </w:rPr>
          <w:fldChar w:fldCharType="begin"/>
        </w:r>
      </w:del>
      <w:del w:id="1901" w:author="......" w:date="2024-03-26T00:49:15Z">
        <w:r>
          <w:rPr>
            <w:rFonts w:hint="default" w:ascii="Times New Roman" w:hAnsi="Times New Roman" w:eastAsia="宋体" w:cs="Times New Roman"/>
            <w:rPrChange w:id="1902" w:author="......" w:date="2024-03-26T00:51:47Z">
              <w:rPr>
                <w:rFonts w:hint="default"/>
              </w:rPr>
            </w:rPrChange>
          </w:rPr>
          <w:delInstrText xml:space="preserve"> HYPERLINK \l _Toc6699 </w:delInstrText>
        </w:r>
      </w:del>
      <w:del w:id="1903" w:author="......" w:date="2024-03-26T00:49:15Z">
        <w:r>
          <w:rPr>
            <w:rFonts w:hint="default" w:ascii="Times New Roman" w:hAnsi="Times New Roman" w:eastAsia="宋体" w:cs="Times New Roman"/>
            <w:rPrChange w:id="1904" w:author="......" w:date="2024-03-26T00:51:47Z">
              <w:rPr>
                <w:rFonts w:hint="default"/>
              </w:rPr>
            </w:rPrChange>
          </w:rPr>
          <w:fldChar w:fldCharType="separate"/>
        </w:r>
      </w:del>
      <w:del w:id="1905" w:author="......" w:date="2024-03-26T00:49:15Z">
        <w:r>
          <w:rPr>
            <w:rFonts w:hint="default" w:ascii="Times New Roman" w:hAnsi="Times New Roman" w:eastAsia="宋体" w:cs="Times New Roman"/>
            <w:rPrChange w:id="1906" w:author="......" w:date="2024-03-26T00:51:47Z">
              <w:rPr>
                <w:rFonts w:hint="default"/>
              </w:rPr>
            </w:rPrChange>
          </w:rPr>
          <w:delText>3.2. 软硬件及外部系统接口需求</w:delText>
        </w:r>
      </w:del>
      <w:del w:id="1907" w:author="......" w:date="2024-03-26T00:49:15Z">
        <w:r>
          <w:rPr>
            <w:rFonts w:hint="default" w:ascii="Times New Roman" w:hAnsi="Times New Roman" w:eastAsia="宋体" w:cs="Times New Roman"/>
            <w:rPrChange w:id="1908" w:author="......" w:date="2024-03-26T00:51:47Z">
              <w:rPr>
                <w:rFonts w:hint="default"/>
              </w:rPr>
            </w:rPrChange>
          </w:rPr>
          <w:tab/>
        </w:r>
      </w:del>
      <w:del w:id="1909" w:author="......" w:date="2024-03-26T00:49:15Z">
        <w:r>
          <w:rPr>
            <w:rFonts w:hint="default" w:ascii="Times New Roman" w:hAnsi="Times New Roman" w:eastAsia="宋体" w:cs="Times New Roman"/>
            <w:rPrChange w:id="1910" w:author="......" w:date="2024-03-26T00:51:47Z">
              <w:rPr>
                <w:rFonts w:hint="default"/>
              </w:rPr>
            </w:rPrChange>
          </w:rPr>
          <w:fldChar w:fldCharType="begin"/>
        </w:r>
      </w:del>
      <w:del w:id="1911" w:author="......" w:date="2024-03-26T00:49:15Z">
        <w:r>
          <w:rPr>
            <w:rFonts w:hint="default" w:ascii="Times New Roman" w:hAnsi="Times New Roman" w:eastAsia="宋体" w:cs="Times New Roman"/>
            <w:rPrChange w:id="1912" w:author="......" w:date="2024-03-26T00:51:47Z">
              <w:rPr>
                <w:rFonts w:hint="default"/>
              </w:rPr>
            </w:rPrChange>
          </w:rPr>
          <w:delInstrText xml:space="preserve"> PAGEREF _Toc6699 \h </w:delInstrText>
        </w:r>
      </w:del>
      <w:del w:id="1913" w:author="......" w:date="2024-03-26T00:49:15Z">
        <w:r>
          <w:rPr>
            <w:rFonts w:hint="default" w:ascii="Times New Roman" w:hAnsi="Times New Roman" w:eastAsia="宋体" w:cs="Times New Roman"/>
            <w:rPrChange w:id="1914" w:author="......" w:date="2024-03-26T00:51:47Z">
              <w:rPr>
                <w:rFonts w:hint="default"/>
              </w:rPr>
            </w:rPrChange>
          </w:rPr>
          <w:fldChar w:fldCharType="separate"/>
        </w:r>
      </w:del>
      <w:del w:id="1915" w:author="......" w:date="2024-03-26T00:49:15Z">
        <w:r>
          <w:rPr>
            <w:rFonts w:hint="default" w:ascii="Times New Roman" w:hAnsi="Times New Roman" w:eastAsia="宋体" w:cs="Times New Roman"/>
            <w:rPrChange w:id="1916" w:author="......" w:date="2024-03-26T00:51:47Z">
              <w:rPr>
                <w:rFonts w:hint="default"/>
              </w:rPr>
            </w:rPrChange>
          </w:rPr>
          <w:delText>7</w:delText>
        </w:r>
      </w:del>
      <w:del w:id="1917" w:author="......" w:date="2024-03-26T00:49:15Z">
        <w:r>
          <w:rPr>
            <w:rFonts w:hint="default" w:ascii="Times New Roman" w:hAnsi="Times New Roman" w:eastAsia="宋体" w:cs="Times New Roman"/>
            <w:rPrChange w:id="1918" w:author="......" w:date="2024-03-26T00:51:47Z">
              <w:rPr>
                <w:rFonts w:hint="default"/>
              </w:rPr>
            </w:rPrChange>
          </w:rPr>
          <w:fldChar w:fldCharType="end"/>
        </w:r>
      </w:del>
      <w:del w:id="1919" w:author="......" w:date="2024-03-26T00:49:15Z">
        <w:r>
          <w:rPr>
            <w:rFonts w:hint="default" w:ascii="Times New Roman" w:hAnsi="Times New Roman" w:eastAsia="宋体" w:cs="Times New Roman"/>
            <w:rPrChange w:id="1920" w:author="......" w:date="2024-03-26T00:51:47Z">
              <w:rPr>
                <w:rFonts w:hint="default"/>
              </w:rPr>
            </w:rPrChange>
          </w:rPr>
          <w:fldChar w:fldCharType="end"/>
        </w:r>
      </w:del>
    </w:p>
    <w:p>
      <w:pPr>
        <w:pStyle w:val="2"/>
        <w:numPr>
          <w:ins w:id="1922" w:author="......" w:date="2024-03-26T00:51:26Z"/>
        </w:numPr>
        <w:tabs>
          <w:tab w:val="right" w:leader="dot" w:pos="8306"/>
        </w:tabs>
        <w:rPr>
          <w:del w:id="1923" w:author="......" w:date="2024-03-26T00:49:15Z"/>
          <w:rFonts w:hint="default" w:ascii="Times New Roman" w:hAnsi="Times New Roman" w:eastAsia="宋体" w:cs="Times New Roman"/>
          <w:rPrChange w:id="1924" w:author="......" w:date="2024-03-26T00:51:47Z">
            <w:rPr>
              <w:del w:id="1925" w:author="......" w:date="2024-03-26T00:49:15Z"/>
              <w:rFonts w:hint="default"/>
            </w:rPr>
          </w:rPrChange>
        </w:rPr>
        <w:pPrChange w:id="1921" w:author="......" w:date="2024-03-26T00:51:26Z">
          <w:pPr>
            <w:pStyle w:val="12"/>
            <w:tabs>
              <w:tab w:val="right" w:leader="dot" w:pos="8306"/>
            </w:tabs>
          </w:pPr>
        </w:pPrChange>
      </w:pPr>
      <w:del w:id="1926" w:author="......" w:date="2024-03-26T00:49:15Z">
        <w:r>
          <w:rPr>
            <w:rFonts w:hint="default" w:ascii="Times New Roman" w:hAnsi="Times New Roman" w:eastAsia="宋体" w:cs="Times New Roman"/>
            <w:rPrChange w:id="1927" w:author="......" w:date="2024-03-26T00:51:47Z">
              <w:rPr>
                <w:rFonts w:hint="default"/>
              </w:rPr>
            </w:rPrChange>
          </w:rPr>
          <w:fldChar w:fldCharType="begin"/>
        </w:r>
      </w:del>
      <w:del w:id="1928" w:author="......" w:date="2024-03-26T00:49:15Z">
        <w:r>
          <w:rPr>
            <w:rFonts w:hint="default" w:ascii="Times New Roman" w:hAnsi="Times New Roman" w:eastAsia="宋体" w:cs="Times New Roman"/>
            <w:rPrChange w:id="1929" w:author="......" w:date="2024-03-26T00:51:47Z">
              <w:rPr>
                <w:rFonts w:hint="default"/>
              </w:rPr>
            </w:rPrChange>
          </w:rPr>
          <w:delInstrText xml:space="preserve"> HYPERLINK \l _Toc1384 </w:delInstrText>
        </w:r>
      </w:del>
      <w:del w:id="1930" w:author="......" w:date="2024-03-26T00:49:15Z">
        <w:r>
          <w:rPr>
            <w:rFonts w:hint="default" w:ascii="Times New Roman" w:hAnsi="Times New Roman" w:eastAsia="宋体" w:cs="Times New Roman"/>
            <w:rPrChange w:id="1931" w:author="......" w:date="2024-03-26T00:51:47Z">
              <w:rPr>
                <w:rFonts w:hint="default"/>
              </w:rPr>
            </w:rPrChange>
          </w:rPr>
          <w:fldChar w:fldCharType="separate"/>
        </w:r>
      </w:del>
      <w:del w:id="1932" w:author="......" w:date="2024-03-26T00:49:15Z">
        <w:r>
          <w:rPr>
            <w:rFonts w:hint="default" w:ascii="Times New Roman" w:hAnsi="Times New Roman" w:eastAsia="宋体" w:cs="Times New Roman"/>
            <w:rPrChange w:id="1933" w:author="......" w:date="2024-03-26T00:51:47Z">
              <w:rPr>
                <w:rFonts w:hint="default"/>
              </w:rPr>
            </w:rPrChange>
          </w:rPr>
          <w:delText>3.2.1. 用户界面</w:delText>
        </w:r>
      </w:del>
      <w:del w:id="1934" w:author="......" w:date="2024-03-26T00:49:15Z">
        <w:r>
          <w:rPr>
            <w:rFonts w:hint="default" w:ascii="Times New Roman" w:hAnsi="Times New Roman" w:eastAsia="宋体" w:cs="Times New Roman"/>
            <w:rPrChange w:id="1935" w:author="......" w:date="2024-03-26T00:51:47Z">
              <w:rPr>
                <w:rFonts w:hint="default"/>
              </w:rPr>
            </w:rPrChange>
          </w:rPr>
          <w:tab/>
        </w:r>
      </w:del>
      <w:del w:id="1936" w:author="......" w:date="2024-03-26T00:49:15Z">
        <w:r>
          <w:rPr>
            <w:rFonts w:hint="default" w:ascii="Times New Roman" w:hAnsi="Times New Roman" w:eastAsia="宋体" w:cs="Times New Roman"/>
            <w:rPrChange w:id="1937" w:author="......" w:date="2024-03-26T00:51:47Z">
              <w:rPr>
                <w:rFonts w:hint="default"/>
              </w:rPr>
            </w:rPrChange>
          </w:rPr>
          <w:fldChar w:fldCharType="begin"/>
        </w:r>
      </w:del>
      <w:del w:id="1938" w:author="......" w:date="2024-03-26T00:49:15Z">
        <w:r>
          <w:rPr>
            <w:rFonts w:hint="default" w:ascii="Times New Roman" w:hAnsi="Times New Roman" w:eastAsia="宋体" w:cs="Times New Roman"/>
            <w:rPrChange w:id="1939" w:author="......" w:date="2024-03-26T00:51:47Z">
              <w:rPr>
                <w:rFonts w:hint="default"/>
              </w:rPr>
            </w:rPrChange>
          </w:rPr>
          <w:delInstrText xml:space="preserve"> PAGEREF _Toc1384 \h </w:delInstrText>
        </w:r>
      </w:del>
      <w:del w:id="1940" w:author="......" w:date="2024-03-26T00:49:15Z">
        <w:r>
          <w:rPr>
            <w:rFonts w:hint="default" w:ascii="Times New Roman" w:hAnsi="Times New Roman" w:eastAsia="宋体" w:cs="Times New Roman"/>
            <w:rPrChange w:id="1941" w:author="......" w:date="2024-03-26T00:51:47Z">
              <w:rPr>
                <w:rFonts w:hint="default"/>
              </w:rPr>
            </w:rPrChange>
          </w:rPr>
          <w:fldChar w:fldCharType="separate"/>
        </w:r>
      </w:del>
      <w:del w:id="1942" w:author="......" w:date="2024-03-26T00:49:15Z">
        <w:r>
          <w:rPr>
            <w:rFonts w:hint="default" w:ascii="Times New Roman" w:hAnsi="Times New Roman" w:eastAsia="宋体" w:cs="Times New Roman"/>
            <w:rPrChange w:id="1943" w:author="......" w:date="2024-03-26T00:51:47Z">
              <w:rPr>
                <w:rFonts w:hint="default"/>
              </w:rPr>
            </w:rPrChange>
          </w:rPr>
          <w:delText>7</w:delText>
        </w:r>
      </w:del>
      <w:del w:id="1944" w:author="......" w:date="2024-03-26T00:49:15Z">
        <w:r>
          <w:rPr>
            <w:rFonts w:hint="default" w:ascii="Times New Roman" w:hAnsi="Times New Roman" w:eastAsia="宋体" w:cs="Times New Roman"/>
            <w:rPrChange w:id="1945" w:author="......" w:date="2024-03-26T00:51:47Z">
              <w:rPr>
                <w:rFonts w:hint="default"/>
              </w:rPr>
            </w:rPrChange>
          </w:rPr>
          <w:fldChar w:fldCharType="end"/>
        </w:r>
      </w:del>
      <w:del w:id="1946" w:author="......" w:date="2024-03-26T00:49:15Z">
        <w:r>
          <w:rPr>
            <w:rFonts w:hint="default" w:ascii="Times New Roman" w:hAnsi="Times New Roman" w:eastAsia="宋体" w:cs="Times New Roman"/>
            <w:rPrChange w:id="1947" w:author="......" w:date="2024-03-26T00:51:47Z">
              <w:rPr>
                <w:rFonts w:hint="default"/>
              </w:rPr>
            </w:rPrChange>
          </w:rPr>
          <w:fldChar w:fldCharType="end"/>
        </w:r>
      </w:del>
    </w:p>
    <w:p>
      <w:pPr>
        <w:pStyle w:val="2"/>
        <w:numPr>
          <w:ins w:id="1949" w:author="......" w:date="2024-03-26T00:51:26Z"/>
        </w:numPr>
        <w:tabs>
          <w:tab w:val="right" w:leader="dot" w:pos="8306"/>
        </w:tabs>
        <w:rPr>
          <w:del w:id="1950" w:author="......" w:date="2024-03-26T00:49:15Z"/>
          <w:rFonts w:hint="default" w:ascii="Times New Roman" w:hAnsi="Times New Roman" w:eastAsia="宋体" w:cs="Times New Roman"/>
          <w:rPrChange w:id="1951" w:author="......" w:date="2024-03-26T00:51:47Z">
            <w:rPr>
              <w:del w:id="1952" w:author="......" w:date="2024-03-26T00:49:15Z"/>
              <w:rFonts w:hint="default"/>
            </w:rPr>
          </w:rPrChange>
        </w:rPr>
        <w:pPrChange w:id="1948" w:author="......" w:date="2024-03-26T00:51:26Z">
          <w:pPr>
            <w:pStyle w:val="12"/>
            <w:tabs>
              <w:tab w:val="right" w:leader="dot" w:pos="8306"/>
            </w:tabs>
          </w:pPr>
        </w:pPrChange>
      </w:pPr>
      <w:del w:id="1953" w:author="......" w:date="2024-03-26T00:49:15Z">
        <w:r>
          <w:rPr>
            <w:rFonts w:hint="default" w:ascii="Times New Roman" w:hAnsi="Times New Roman" w:eastAsia="宋体" w:cs="Times New Roman"/>
            <w:rPrChange w:id="1954" w:author="......" w:date="2024-03-26T00:51:47Z">
              <w:rPr>
                <w:rFonts w:hint="default"/>
              </w:rPr>
            </w:rPrChange>
          </w:rPr>
          <w:fldChar w:fldCharType="begin"/>
        </w:r>
      </w:del>
      <w:del w:id="1955" w:author="......" w:date="2024-03-26T00:49:15Z">
        <w:r>
          <w:rPr>
            <w:rFonts w:hint="default" w:ascii="Times New Roman" w:hAnsi="Times New Roman" w:eastAsia="宋体" w:cs="Times New Roman"/>
            <w:rPrChange w:id="1956" w:author="......" w:date="2024-03-26T00:51:47Z">
              <w:rPr>
                <w:rFonts w:hint="default"/>
              </w:rPr>
            </w:rPrChange>
          </w:rPr>
          <w:delInstrText xml:space="preserve"> HYPERLINK \l _Toc963 </w:delInstrText>
        </w:r>
      </w:del>
      <w:del w:id="1957" w:author="......" w:date="2024-03-26T00:49:15Z">
        <w:r>
          <w:rPr>
            <w:rFonts w:hint="default" w:ascii="Times New Roman" w:hAnsi="Times New Roman" w:eastAsia="宋体" w:cs="Times New Roman"/>
            <w:rPrChange w:id="1958" w:author="......" w:date="2024-03-26T00:51:47Z">
              <w:rPr>
                <w:rFonts w:hint="default"/>
              </w:rPr>
            </w:rPrChange>
          </w:rPr>
          <w:fldChar w:fldCharType="separate"/>
        </w:r>
      </w:del>
      <w:del w:id="1959" w:author="......" w:date="2024-03-26T00:49:15Z">
        <w:r>
          <w:rPr>
            <w:rFonts w:hint="default" w:ascii="Times New Roman" w:hAnsi="Times New Roman" w:eastAsia="宋体" w:cs="Times New Roman"/>
            <w:rPrChange w:id="1960" w:author="......" w:date="2024-03-26T00:51:47Z">
              <w:rPr>
                <w:rFonts w:hint="default"/>
              </w:rPr>
            </w:rPrChange>
          </w:rPr>
          <w:delText>3.2.2. 硬件需求</w:delText>
        </w:r>
      </w:del>
      <w:del w:id="1961" w:author="......" w:date="2024-03-26T00:49:15Z">
        <w:r>
          <w:rPr>
            <w:rFonts w:hint="default" w:ascii="Times New Roman" w:hAnsi="Times New Roman" w:eastAsia="宋体" w:cs="Times New Roman"/>
            <w:rPrChange w:id="1962" w:author="......" w:date="2024-03-26T00:51:47Z">
              <w:rPr>
                <w:rFonts w:hint="default"/>
              </w:rPr>
            </w:rPrChange>
          </w:rPr>
          <w:tab/>
        </w:r>
      </w:del>
      <w:del w:id="1963" w:author="......" w:date="2024-03-26T00:49:15Z">
        <w:r>
          <w:rPr>
            <w:rFonts w:hint="default" w:ascii="Times New Roman" w:hAnsi="Times New Roman" w:eastAsia="宋体" w:cs="Times New Roman"/>
            <w:rPrChange w:id="1964" w:author="......" w:date="2024-03-26T00:51:47Z">
              <w:rPr>
                <w:rFonts w:hint="default"/>
              </w:rPr>
            </w:rPrChange>
          </w:rPr>
          <w:fldChar w:fldCharType="begin"/>
        </w:r>
      </w:del>
      <w:del w:id="1965" w:author="......" w:date="2024-03-26T00:49:15Z">
        <w:r>
          <w:rPr>
            <w:rFonts w:hint="default" w:ascii="Times New Roman" w:hAnsi="Times New Roman" w:eastAsia="宋体" w:cs="Times New Roman"/>
            <w:rPrChange w:id="1966" w:author="......" w:date="2024-03-26T00:51:47Z">
              <w:rPr>
                <w:rFonts w:hint="default"/>
              </w:rPr>
            </w:rPrChange>
          </w:rPr>
          <w:delInstrText xml:space="preserve"> PAGEREF _Toc963 \h </w:delInstrText>
        </w:r>
      </w:del>
      <w:del w:id="1967" w:author="......" w:date="2024-03-26T00:49:15Z">
        <w:r>
          <w:rPr>
            <w:rFonts w:hint="default" w:ascii="Times New Roman" w:hAnsi="Times New Roman" w:eastAsia="宋体" w:cs="Times New Roman"/>
            <w:rPrChange w:id="1968" w:author="......" w:date="2024-03-26T00:51:47Z">
              <w:rPr>
                <w:rFonts w:hint="default"/>
              </w:rPr>
            </w:rPrChange>
          </w:rPr>
          <w:fldChar w:fldCharType="separate"/>
        </w:r>
      </w:del>
      <w:del w:id="1969" w:author="......" w:date="2024-03-26T00:49:15Z">
        <w:r>
          <w:rPr>
            <w:rFonts w:hint="default" w:ascii="Times New Roman" w:hAnsi="Times New Roman" w:eastAsia="宋体" w:cs="Times New Roman"/>
            <w:rPrChange w:id="1970" w:author="......" w:date="2024-03-26T00:51:47Z">
              <w:rPr>
                <w:rFonts w:hint="default"/>
              </w:rPr>
            </w:rPrChange>
          </w:rPr>
          <w:delText>7</w:delText>
        </w:r>
      </w:del>
      <w:del w:id="1971" w:author="......" w:date="2024-03-26T00:49:15Z">
        <w:r>
          <w:rPr>
            <w:rFonts w:hint="default" w:ascii="Times New Roman" w:hAnsi="Times New Roman" w:eastAsia="宋体" w:cs="Times New Roman"/>
            <w:rPrChange w:id="1972" w:author="......" w:date="2024-03-26T00:51:47Z">
              <w:rPr>
                <w:rFonts w:hint="default"/>
              </w:rPr>
            </w:rPrChange>
          </w:rPr>
          <w:fldChar w:fldCharType="end"/>
        </w:r>
      </w:del>
      <w:del w:id="1973" w:author="......" w:date="2024-03-26T00:49:15Z">
        <w:r>
          <w:rPr>
            <w:rFonts w:hint="default" w:ascii="Times New Roman" w:hAnsi="Times New Roman" w:eastAsia="宋体" w:cs="Times New Roman"/>
            <w:rPrChange w:id="1974" w:author="......" w:date="2024-03-26T00:51:47Z">
              <w:rPr>
                <w:rFonts w:hint="default"/>
              </w:rPr>
            </w:rPrChange>
          </w:rPr>
          <w:fldChar w:fldCharType="end"/>
        </w:r>
      </w:del>
    </w:p>
    <w:p>
      <w:pPr>
        <w:pStyle w:val="2"/>
        <w:numPr>
          <w:ins w:id="1976" w:author="......" w:date="2024-03-26T00:51:26Z"/>
        </w:numPr>
        <w:tabs>
          <w:tab w:val="right" w:leader="dot" w:pos="8306"/>
        </w:tabs>
        <w:rPr>
          <w:del w:id="1977" w:author="......" w:date="2024-03-26T00:49:15Z"/>
          <w:rFonts w:hint="default" w:ascii="Times New Roman" w:hAnsi="Times New Roman" w:eastAsia="宋体" w:cs="Times New Roman"/>
          <w:rPrChange w:id="1978" w:author="......" w:date="2024-03-26T00:51:47Z">
            <w:rPr>
              <w:del w:id="1979" w:author="......" w:date="2024-03-26T00:49:15Z"/>
              <w:rFonts w:hint="default"/>
            </w:rPr>
          </w:rPrChange>
        </w:rPr>
        <w:pPrChange w:id="1975" w:author="......" w:date="2024-03-26T00:51:26Z">
          <w:pPr>
            <w:pStyle w:val="12"/>
            <w:tabs>
              <w:tab w:val="right" w:leader="dot" w:pos="8306"/>
            </w:tabs>
          </w:pPr>
        </w:pPrChange>
      </w:pPr>
      <w:del w:id="1980" w:author="......" w:date="2024-03-26T00:49:15Z">
        <w:r>
          <w:rPr>
            <w:rFonts w:hint="default" w:ascii="Times New Roman" w:hAnsi="Times New Roman" w:eastAsia="宋体" w:cs="Times New Roman"/>
            <w:rPrChange w:id="1981" w:author="......" w:date="2024-03-26T00:51:47Z">
              <w:rPr>
                <w:rFonts w:hint="default"/>
              </w:rPr>
            </w:rPrChange>
          </w:rPr>
          <w:fldChar w:fldCharType="begin"/>
        </w:r>
      </w:del>
      <w:del w:id="1982" w:author="......" w:date="2024-03-26T00:49:15Z">
        <w:r>
          <w:rPr>
            <w:rFonts w:hint="default" w:ascii="Times New Roman" w:hAnsi="Times New Roman" w:eastAsia="宋体" w:cs="Times New Roman"/>
            <w:rPrChange w:id="1983" w:author="......" w:date="2024-03-26T00:51:47Z">
              <w:rPr>
                <w:rFonts w:hint="default"/>
              </w:rPr>
            </w:rPrChange>
          </w:rPr>
          <w:delInstrText xml:space="preserve"> HYPERLINK \l _Toc12265 </w:delInstrText>
        </w:r>
      </w:del>
      <w:del w:id="1984" w:author="......" w:date="2024-03-26T00:49:15Z">
        <w:r>
          <w:rPr>
            <w:rFonts w:hint="default" w:ascii="Times New Roman" w:hAnsi="Times New Roman" w:eastAsia="宋体" w:cs="Times New Roman"/>
            <w:rPrChange w:id="1985" w:author="......" w:date="2024-03-26T00:51:47Z">
              <w:rPr>
                <w:rFonts w:hint="default"/>
              </w:rPr>
            </w:rPrChange>
          </w:rPr>
          <w:fldChar w:fldCharType="separate"/>
        </w:r>
      </w:del>
      <w:del w:id="1986" w:author="......" w:date="2024-03-26T00:49:15Z">
        <w:r>
          <w:rPr>
            <w:rFonts w:hint="default" w:ascii="Times New Roman" w:hAnsi="Times New Roman" w:eastAsia="宋体" w:cs="Times New Roman"/>
            <w:rPrChange w:id="1987" w:author="......" w:date="2024-03-26T00:51:47Z">
              <w:rPr>
                <w:rFonts w:hint="default"/>
              </w:rPr>
            </w:rPrChange>
          </w:rPr>
          <w:delText>3.2.3. 运行环境</w:delText>
        </w:r>
      </w:del>
      <w:del w:id="1988" w:author="......" w:date="2024-03-26T00:49:15Z">
        <w:r>
          <w:rPr>
            <w:rFonts w:hint="default" w:ascii="Times New Roman" w:hAnsi="Times New Roman" w:eastAsia="宋体" w:cs="Times New Roman"/>
            <w:rPrChange w:id="1989" w:author="......" w:date="2024-03-26T00:51:47Z">
              <w:rPr>
                <w:rFonts w:hint="default"/>
              </w:rPr>
            </w:rPrChange>
          </w:rPr>
          <w:tab/>
        </w:r>
      </w:del>
      <w:del w:id="1990" w:author="......" w:date="2024-03-26T00:49:15Z">
        <w:r>
          <w:rPr>
            <w:rFonts w:hint="default" w:ascii="Times New Roman" w:hAnsi="Times New Roman" w:eastAsia="宋体" w:cs="Times New Roman"/>
            <w:rPrChange w:id="1991" w:author="......" w:date="2024-03-26T00:51:47Z">
              <w:rPr>
                <w:rFonts w:hint="default"/>
              </w:rPr>
            </w:rPrChange>
          </w:rPr>
          <w:fldChar w:fldCharType="begin"/>
        </w:r>
      </w:del>
      <w:del w:id="1992" w:author="......" w:date="2024-03-26T00:49:15Z">
        <w:r>
          <w:rPr>
            <w:rFonts w:hint="default" w:ascii="Times New Roman" w:hAnsi="Times New Roman" w:eastAsia="宋体" w:cs="Times New Roman"/>
            <w:rPrChange w:id="1993" w:author="......" w:date="2024-03-26T00:51:47Z">
              <w:rPr>
                <w:rFonts w:hint="default"/>
              </w:rPr>
            </w:rPrChange>
          </w:rPr>
          <w:delInstrText xml:space="preserve"> PAGEREF _Toc12265 \h </w:delInstrText>
        </w:r>
      </w:del>
      <w:del w:id="1994" w:author="......" w:date="2024-03-26T00:49:15Z">
        <w:r>
          <w:rPr>
            <w:rFonts w:hint="default" w:ascii="Times New Roman" w:hAnsi="Times New Roman" w:eastAsia="宋体" w:cs="Times New Roman"/>
            <w:rPrChange w:id="1995" w:author="......" w:date="2024-03-26T00:51:47Z">
              <w:rPr>
                <w:rFonts w:hint="default"/>
              </w:rPr>
            </w:rPrChange>
          </w:rPr>
          <w:fldChar w:fldCharType="separate"/>
        </w:r>
      </w:del>
      <w:del w:id="1996" w:author="......" w:date="2024-03-26T00:49:15Z">
        <w:r>
          <w:rPr>
            <w:rFonts w:hint="default" w:ascii="Times New Roman" w:hAnsi="Times New Roman" w:eastAsia="宋体" w:cs="Times New Roman"/>
            <w:rPrChange w:id="1997" w:author="......" w:date="2024-03-26T00:51:47Z">
              <w:rPr>
                <w:rFonts w:hint="default"/>
              </w:rPr>
            </w:rPrChange>
          </w:rPr>
          <w:delText>7</w:delText>
        </w:r>
      </w:del>
      <w:del w:id="1998" w:author="......" w:date="2024-03-26T00:49:15Z">
        <w:r>
          <w:rPr>
            <w:rFonts w:hint="default" w:ascii="Times New Roman" w:hAnsi="Times New Roman" w:eastAsia="宋体" w:cs="Times New Roman"/>
            <w:rPrChange w:id="1999" w:author="......" w:date="2024-03-26T00:51:47Z">
              <w:rPr>
                <w:rFonts w:hint="default"/>
              </w:rPr>
            </w:rPrChange>
          </w:rPr>
          <w:fldChar w:fldCharType="end"/>
        </w:r>
      </w:del>
      <w:del w:id="2000" w:author="......" w:date="2024-03-26T00:49:15Z">
        <w:r>
          <w:rPr>
            <w:rFonts w:hint="default" w:ascii="Times New Roman" w:hAnsi="Times New Roman" w:eastAsia="宋体" w:cs="Times New Roman"/>
            <w:rPrChange w:id="2001" w:author="......" w:date="2024-03-26T00:51:47Z">
              <w:rPr>
                <w:rFonts w:hint="default"/>
              </w:rPr>
            </w:rPrChange>
          </w:rPr>
          <w:fldChar w:fldCharType="end"/>
        </w:r>
      </w:del>
    </w:p>
    <w:p>
      <w:pPr>
        <w:pStyle w:val="2"/>
        <w:numPr>
          <w:ins w:id="2003" w:author="......" w:date="2024-03-26T00:51:26Z"/>
        </w:numPr>
        <w:tabs>
          <w:tab w:val="right" w:leader="dot" w:pos="8306"/>
        </w:tabs>
        <w:rPr>
          <w:del w:id="2004" w:author="......" w:date="2024-03-26T00:49:15Z"/>
          <w:rFonts w:hint="default" w:ascii="Times New Roman" w:hAnsi="Times New Roman" w:eastAsia="宋体" w:cs="Times New Roman"/>
          <w:rPrChange w:id="2005" w:author="......" w:date="2024-03-26T00:51:47Z">
            <w:rPr>
              <w:del w:id="2006" w:author="......" w:date="2024-03-26T00:49:15Z"/>
              <w:rFonts w:hint="default"/>
            </w:rPr>
          </w:rPrChange>
        </w:rPr>
        <w:pPrChange w:id="2002" w:author="......" w:date="2024-03-26T00:51:26Z">
          <w:pPr>
            <w:pStyle w:val="16"/>
            <w:tabs>
              <w:tab w:val="right" w:leader="dot" w:pos="8306"/>
            </w:tabs>
          </w:pPr>
        </w:pPrChange>
      </w:pPr>
      <w:del w:id="2007" w:author="......" w:date="2024-03-26T00:49:15Z">
        <w:r>
          <w:rPr>
            <w:rFonts w:hint="default" w:ascii="Times New Roman" w:hAnsi="Times New Roman" w:eastAsia="宋体" w:cs="Times New Roman"/>
            <w:rPrChange w:id="2008" w:author="......" w:date="2024-03-26T00:51:47Z">
              <w:rPr>
                <w:rFonts w:hint="default"/>
              </w:rPr>
            </w:rPrChange>
          </w:rPr>
          <w:fldChar w:fldCharType="begin"/>
        </w:r>
      </w:del>
      <w:del w:id="2009" w:author="......" w:date="2024-03-26T00:49:15Z">
        <w:r>
          <w:rPr>
            <w:rFonts w:hint="default" w:ascii="Times New Roman" w:hAnsi="Times New Roman" w:eastAsia="宋体" w:cs="Times New Roman"/>
            <w:rPrChange w:id="2010" w:author="......" w:date="2024-03-26T00:51:47Z">
              <w:rPr>
                <w:rFonts w:hint="default"/>
              </w:rPr>
            </w:rPrChange>
          </w:rPr>
          <w:delInstrText xml:space="preserve"> HYPERLINK \l _Toc16261 </w:delInstrText>
        </w:r>
      </w:del>
      <w:del w:id="2011" w:author="......" w:date="2024-03-26T00:49:15Z">
        <w:r>
          <w:rPr>
            <w:rFonts w:hint="default" w:ascii="Times New Roman" w:hAnsi="Times New Roman" w:eastAsia="宋体" w:cs="Times New Roman"/>
            <w:rPrChange w:id="2012" w:author="......" w:date="2024-03-26T00:51:47Z">
              <w:rPr>
                <w:rFonts w:hint="default"/>
              </w:rPr>
            </w:rPrChange>
          </w:rPr>
          <w:fldChar w:fldCharType="separate"/>
        </w:r>
      </w:del>
      <w:del w:id="2013" w:author="......" w:date="2024-03-26T00:49:15Z">
        <w:r>
          <w:rPr>
            <w:rFonts w:hint="default" w:ascii="Times New Roman" w:hAnsi="Times New Roman" w:eastAsia="宋体" w:cs="Times New Roman"/>
            <w:rPrChange w:id="2014" w:author="......" w:date="2024-03-26T00:51:47Z">
              <w:rPr>
                <w:rFonts w:hint="default"/>
              </w:rPr>
            </w:rPrChange>
          </w:rPr>
          <w:delText>3.3. 数据库逻辑需求</w:delText>
        </w:r>
      </w:del>
      <w:del w:id="2015" w:author="......" w:date="2024-03-26T00:49:15Z">
        <w:r>
          <w:rPr>
            <w:rFonts w:hint="default" w:ascii="Times New Roman" w:hAnsi="Times New Roman" w:eastAsia="宋体" w:cs="Times New Roman"/>
            <w:rPrChange w:id="2016" w:author="......" w:date="2024-03-26T00:51:47Z">
              <w:rPr>
                <w:rFonts w:hint="default"/>
              </w:rPr>
            </w:rPrChange>
          </w:rPr>
          <w:tab/>
        </w:r>
      </w:del>
      <w:del w:id="2017" w:author="......" w:date="2024-03-26T00:49:15Z">
        <w:r>
          <w:rPr>
            <w:rFonts w:hint="default" w:ascii="Times New Roman" w:hAnsi="Times New Roman" w:eastAsia="宋体" w:cs="Times New Roman"/>
            <w:rPrChange w:id="2018" w:author="......" w:date="2024-03-26T00:51:47Z">
              <w:rPr>
                <w:rFonts w:hint="default"/>
              </w:rPr>
            </w:rPrChange>
          </w:rPr>
          <w:fldChar w:fldCharType="begin"/>
        </w:r>
      </w:del>
      <w:del w:id="2019" w:author="......" w:date="2024-03-26T00:49:15Z">
        <w:r>
          <w:rPr>
            <w:rFonts w:hint="default" w:ascii="Times New Roman" w:hAnsi="Times New Roman" w:eastAsia="宋体" w:cs="Times New Roman"/>
            <w:rPrChange w:id="2020" w:author="......" w:date="2024-03-26T00:51:47Z">
              <w:rPr>
                <w:rFonts w:hint="default"/>
              </w:rPr>
            </w:rPrChange>
          </w:rPr>
          <w:delInstrText xml:space="preserve"> PAGEREF _Toc16261 \h </w:delInstrText>
        </w:r>
      </w:del>
      <w:del w:id="2021" w:author="......" w:date="2024-03-26T00:49:15Z">
        <w:r>
          <w:rPr>
            <w:rFonts w:hint="default" w:ascii="Times New Roman" w:hAnsi="Times New Roman" w:eastAsia="宋体" w:cs="Times New Roman"/>
            <w:rPrChange w:id="2022" w:author="......" w:date="2024-03-26T00:51:47Z">
              <w:rPr>
                <w:rFonts w:hint="default"/>
              </w:rPr>
            </w:rPrChange>
          </w:rPr>
          <w:fldChar w:fldCharType="separate"/>
        </w:r>
      </w:del>
      <w:del w:id="2023" w:author="......" w:date="2024-03-26T00:49:15Z">
        <w:r>
          <w:rPr>
            <w:rFonts w:hint="default" w:ascii="Times New Roman" w:hAnsi="Times New Roman" w:eastAsia="宋体" w:cs="Times New Roman"/>
            <w:rPrChange w:id="2024" w:author="......" w:date="2024-03-26T00:51:47Z">
              <w:rPr>
                <w:rFonts w:hint="default"/>
              </w:rPr>
            </w:rPrChange>
          </w:rPr>
          <w:delText>7</w:delText>
        </w:r>
      </w:del>
      <w:del w:id="2025" w:author="......" w:date="2024-03-26T00:49:15Z">
        <w:r>
          <w:rPr>
            <w:rFonts w:hint="default" w:ascii="Times New Roman" w:hAnsi="Times New Roman" w:eastAsia="宋体" w:cs="Times New Roman"/>
            <w:rPrChange w:id="2026" w:author="......" w:date="2024-03-26T00:51:47Z">
              <w:rPr>
                <w:rFonts w:hint="default"/>
              </w:rPr>
            </w:rPrChange>
          </w:rPr>
          <w:fldChar w:fldCharType="end"/>
        </w:r>
      </w:del>
      <w:del w:id="2027" w:author="......" w:date="2024-03-26T00:49:15Z">
        <w:r>
          <w:rPr>
            <w:rFonts w:hint="default" w:ascii="Times New Roman" w:hAnsi="Times New Roman" w:eastAsia="宋体" w:cs="Times New Roman"/>
            <w:rPrChange w:id="2028" w:author="......" w:date="2024-03-26T00:51:47Z">
              <w:rPr>
                <w:rFonts w:hint="default"/>
              </w:rPr>
            </w:rPrChange>
          </w:rPr>
          <w:fldChar w:fldCharType="end"/>
        </w:r>
      </w:del>
    </w:p>
    <w:p>
      <w:pPr>
        <w:pStyle w:val="2"/>
        <w:numPr>
          <w:ins w:id="2030" w:author="......" w:date="2024-03-26T00:51:26Z"/>
        </w:numPr>
        <w:tabs>
          <w:tab w:val="right" w:leader="dot" w:pos="8306"/>
        </w:tabs>
        <w:rPr>
          <w:del w:id="2031" w:author="......" w:date="2024-03-26T00:49:15Z"/>
          <w:rFonts w:hint="default" w:ascii="Times New Roman" w:hAnsi="Times New Roman" w:eastAsia="宋体" w:cs="Times New Roman"/>
          <w:rPrChange w:id="2032" w:author="......" w:date="2024-03-26T00:51:47Z">
            <w:rPr>
              <w:del w:id="2033" w:author="......" w:date="2024-03-26T00:49:15Z"/>
              <w:rFonts w:hint="default"/>
            </w:rPr>
          </w:rPrChange>
        </w:rPr>
        <w:pPrChange w:id="2029" w:author="......" w:date="2024-03-26T00:51:26Z">
          <w:pPr>
            <w:pStyle w:val="12"/>
            <w:tabs>
              <w:tab w:val="right" w:leader="dot" w:pos="8306"/>
            </w:tabs>
          </w:pPr>
        </w:pPrChange>
      </w:pPr>
      <w:del w:id="2034" w:author="......" w:date="2024-03-26T00:49:15Z">
        <w:r>
          <w:rPr>
            <w:rFonts w:hint="default" w:ascii="Times New Roman" w:hAnsi="Times New Roman" w:eastAsia="宋体" w:cs="Times New Roman"/>
            <w:rPrChange w:id="2035" w:author="......" w:date="2024-03-26T00:51:47Z">
              <w:rPr>
                <w:rFonts w:hint="default"/>
              </w:rPr>
            </w:rPrChange>
          </w:rPr>
          <w:fldChar w:fldCharType="begin"/>
        </w:r>
      </w:del>
      <w:del w:id="2036" w:author="......" w:date="2024-03-26T00:49:15Z">
        <w:r>
          <w:rPr>
            <w:rFonts w:hint="default" w:ascii="Times New Roman" w:hAnsi="Times New Roman" w:eastAsia="宋体" w:cs="Times New Roman"/>
            <w:rPrChange w:id="2037" w:author="......" w:date="2024-03-26T00:51:47Z">
              <w:rPr>
                <w:rFonts w:hint="default"/>
              </w:rPr>
            </w:rPrChange>
          </w:rPr>
          <w:delInstrText xml:space="preserve"> HYPERLINK \l _Toc30588 </w:delInstrText>
        </w:r>
      </w:del>
      <w:del w:id="2038" w:author="......" w:date="2024-03-26T00:49:15Z">
        <w:r>
          <w:rPr>
            <w:rFonts w:hint="default" w:ascii="Times New Roman" w:hAnsi="Times New Roman" w:eastAsia="宋体" w:cs="Times New Roman"/>
            <w:rPrChange w:id="2039" w:author="......" w:date="2024-03-26T00:51:47Z">
              <w:rPr>
                <w:rFonts w:hint="default"/>
              </w:rPr>
            </w:rPrChange>
          </w:rPr>
          <w:fldChar w:fldCharType="separate"/>
        </w:r>
      </w:del>
      <w:del w:id="2040" w:author="......" w:date="2024-03-26T00:49:15Z">
        <w:r>
          <w:rPr>
            <w:rFonts w:hint="default" w:ascii="Times New Roman" w:hAnsi="Times New Roman" w:eastAsia="宋体" w:cs="Times New Roman"/>
            <w:rPrChange w:id="2041" w:author="......" w:date="2024-03-26T00:51:47Z">
              <w:rPr>
                <w:rFonts w:hint="default"/>
              </w:rPr>
            </w:rPrChange>
          </w:rPr>
          <w:delText>3.3.1. 数据流分析</w:delText>
        </w:r>
      </w:del>
      <w:del w:id="2042" w:author="......" w:date="2024-03-26T00:49:15Z">
        <w:r>
          <w:rPr>
            <w:rFonts w:hint="default" w:ascii="Times New Roman" w:hAnsi="Times New Roman" w:eastAsia="宋体" w:cs="Times New Roman"/>
            <w:rPrChange w:id="2043" w:author="......" w:date="2024-03-26T00:51:47Z">
              <w:rPr>
                <w:rFonts w:hint="default"/>
              </w:rPr>
            </w:rPrChange>
          </w:rPr>
          <w:tab/>
        </w:r>
      </w:del>
      <w:del w:id="2044" w:author="......" w:date="2024-03-26T00:49:15Z">
        <w:r>
          <w:rPr>
            <w:rFonts w:hint="default" w:ascii="Times New Roman" w:hAnsi="Times New Roman" w:eastAsia="宋体" w:cs="Times New Roman"/>
            <w:rPrChange w:id="2045" w:author="......" w:date="2024-03-26T00:51:47Z">
              <w:rPr>
                <w:rFonts w:hint="default"/>
              </w:rPr>
            </w:rPrChange>
          </w:rPr>
          <w:fldChar w:fldCharType="begin"/>
        </w:r>
      </w:del>
      <w:del w:id="2046" w:author="......" w:date="2024-03-26T00:49:15Z">
        <w:r>
          <w:rPr>
            <w:rFonts w:hint="default" w:ascii="Times New Roman" w:hAnsi="Times New Roman" w:eastAsia="宋体" w:cs="Times New Roman"/>
            <w:rPrChange w:id="2047" w:author="......" w:date="2024-03-26T00:51:47Z">
              <w:rPr>
                <w:rFonts w:hint="default"/>
              </w:rPr>
            </w:rPrChange>
          </w:rPr>
          <w:delInstrText xml:space="preserve"> PAGEREF _Toc30588 \h </w:delInstrText>
        </w:r>
      </w:del>
      <w:del w:id="2048" w:author="......" w:date="2024-03-26T00:49:15Z">
        <w:r>
          <w:rPr>
            <w:rFonts w:hint="default" w:ascii="Times New Roman" w:hAnsi="Times New Roman" w:eastAsia="宋体" w:cs="Times New Roman"/>
            <w:rPrChange w:id="2049" w:author="......" w:date="2024-03-26T00:51:47Z">
              <w:rPr>
                <w:rFonts w:hint="default"/>
              </w:rPr>
            </w:rPrChange>
          </w:rPr>
          <w:fldChar w:fldCharType="separate"/>
        </w:r>
      </w:del>
      <w:del w:id="2050" w:author="......" w:date="2024-03-26T00:49:15Z">
        <w:r>
          <w:rPr>
            <w:rFonts w:hint="default" w:ascii="Times New Roman" w:hAnsi="Times New Roman" w:eastAsia="宋体" w:cs="Times New Roman"/>
            <w:rPrChange w:id="2051" w:author="......" w:date="2024-03-26T00:51:47Z">
              <w:rPr>
                <w:rFonts w:hint="default"/>
              </w:rPr>
            </w:rPrChange>
          </w:rPr>
          <w:delText>7</w:delText>
        </w:r>
      </w:del>
      <w:del w:id="2052" w:author="......" w:date="2024-03-26T00:49:15Z">
        <w:r>
          <w:rPr>
            <w:rFonts w:hint="default" w:ascii="Times New Roman" w:hAnsi="Times New Roman" w:eastAsia="宋体" w:cs="Times New Roman"/>
            <w:rPrChange w:id="2053" w:author="......" w:date="2024-03-26T00:51:47Z">
              <w:rPr>
                <w:rFonts w:hint="default"/>
              </w:rPr>
            </w:rPrChange>
          </w:rPr>
          <w:fldChar w:fldCharType="end"/>
        </w:r>
      </w:del>
      <w:del w:id="2054" w:author="......" w:date="2024-03-26T00:49:15Z">
        <w:r>
          <w:rPr>
            <w:rFonts w:hint="default" w:ascii="Times New Roman" w:hAnsi="Times New Roman" w:eastAsia="宋体" w:cs="Times New Roman"/>
            <w:rPrChange w:id="2055" w:author="......" w:date="2024-03-26T00:51:47Z">
              <w:rPr>
                <w:rFonts w:hint="default"/>
              </w:rPr>
            </w:rPrChange>
          </w:rPr>
          <w:fldChar w:fldCharType="end"/>
        </w:r>
      </w:del>
    </w:p>
    <w:p>
      <w:pPr>
        <w:pStyle w:val="2"/>
        <w:numPr>
          <w:ins w:id="2057" w:author="......" w:date="2024-03-26T00:51:26Z"/>
        </w:numPr>
        <w:tabs>
          <w:tab w:val="right" w:leader="dot" w:pos="8306"/>
        </w:tabs>
        <w:rPr>
          <w:del w:id="2058" w:author="......" w:date="2024-03-26T00:49:15Z"/>
          <w:rFonts w:hint="default" w:ascii="Times New Roman" w:hAnsi="Times New Roman" w:eastAsia="宋体" w:cs="Times New Roman"/>
          <w:rPrChange w:id="2059" w:author="......" w:date="2024-03-26T00:51:47Z">
            <w:rPr>
              <w:del w:id="2060" w:author="......" w:date="2024-03-26T00:49:15Z"/>
              <w:rFonts w:hint="default"/>
            </w:rPr>
          </w:rPrChange>
        </w:rPr>
        <w:pPrChange w:id="2056" w:author="......" w:date="2024-03-26T00:51:26Z">
          <w:pPr>
            <w:pStyle w:val="12"/>
            <w:tabs>
              <w:tab w:val="right" w:leader="dot" w:pos="8306"/>
            </w:tabs>
          </w:pPr>
        </w:pPrChange>
      </w:pPr>
      <w:del w:id="2061" w:author="......" w:date="2024-03-26T00:49:15Z">
        <w:r>
          <w:rPr>
            <w:rFonts w:hint="default" w:ascii="Times New Roman" w:hAnsi="Times New Roman" w:eastAsia="宋体" w:cs="Times New Roman"/>
            <w:rPrChange w:id="2062" w:author="......" w:date="2024-03-26T00:51:47Z">
              <w:rPr>
                <w:rFonts w:hint="default"/>
              </w:rPr>
            </w:rPrChange>
          </w:rPr>
          <w:fldChar w:fldCharType="begin"/>
        </w:r>
      </w:del>
      <w:del w:id="2063" w:author="......" w:date="2024-03-26T00:49:15Z">
        <w:r>
          <w:rPr>
            <w:rFonts w:hint="default" w:ascii="Times New Roman" w:hAnsi="Times New Roman" w:eastAsia="宋体" w:cs="Times New Roman"/>
            <w:rPrChange w:id="2064" w:author="......" w:date="2024-03-26T00:51:47Z">
              <w:rPr>
                <w:rFonts w:hint="default"/>
              </w:rPr>
            </w:rPrChange>
          </w:rPr>
          <w:delInstrText xml:space="preserve"> HYPERLINK \l _Toc29282 </w:delInstrText>
        </w:r>
      </w:del>
      <w:del w:id="2065" w:author="......" w:date="2024-03-26T00:49:15Z">
        <w:r>
          <w:rPr>
            <w:rFonts w:hint="default" w:ascii="Times New Roman" w:hAnsi="Times New Roman" w:eastAsia="宋体" w:cs="Times New Roman"/>
            <w:rPrChange w:id="2066" w:author="......" w:date="2024-03-26T00:51:47Z">
              <w:rPr>
                <w:rFonts w:hint="default"/>
              </w:rPr>
            </w:rPrChange>
          </w:rPr>
          <w:fldChar w:fldCharType="separate"/>
        </w:r>
      </w:del>
      <w:del w:id="2067" w:author="......" w:date="2024-03-26T00:49:15Z">
        <w:r>
          <w:rPr>
            <w:rFonts w:hint="default" w:ascii="Times New Roman" w:hAnsi="Times New Roman" w:eastAsia="宋体" w:cs="Times New Roman"/>
            <w:rPrChange w:id="2068" w:author="......" w:date="2024-03-26T00:51:47Z">
              <w:rPr>
                <w:rFonts w:hint="default"/>
              </w:rPr>
            </w:rPrChange>
          </w:rPr>
          <w:delText>3.3.2. 数据字典</w:delText>
        </w:r>
      </w:del>
      <w:del w:id="2069" w:author="......" w:date="2024-03-26T00:49:15Z">
        <w:r>
          <w:rPr>
            <w:rFonts w:hint="default" w:ascii="Times New Roman" w:hAnsi="Times New Roman" w:eastAsia="宋体" w:cs="Times New Roman"/>
            <w:rPrChange w:id="2070" w:author="......" w:date="2024-03-26T00:51:47Z">
              <w:rPr>
                <w:rFonts w:hint="default"/>
              </w:rPr>
            </w:rPrChange>
          </w:rPr>
          <w:tab/>
        </w:r>
      </w:del>
      <w:del w:id="2071" w:author="......" w:date="2024-03-26T00:49:15Z">
        <w:r>
          <w:rPr>
            <w:rFonts w:hint="default" w:ascii="Times New Roman" w:hAnsi="Times New Roman" w:eastAsia="宋体" w:cs="Times New Roman"/>
            <w:rPrChange w:id="2072" w:author="......" w:date="2024-03-26T00:51:47Z">
              <w:rPr>
                <w:rFonts w:hint="default"/>
              </w:rPr>
            </w:rPrChange>
          </w:rPr>
          <w:fldChar w:fldCharType="begin"/>
        </w:r>
      </w:del>
      <w:del w:id="2073" w:author="......" w:date="2024-03-26T00:49:15Z">
        <w:r>
          <w:rPr>
            <w:rFonts w:hint="default" w:ascii="Times New Roman" w:hAnsi="Times New Roman" w:eastAsia="宋体" w:cs="Times New Roman"/>
            <w:rPrChange w:id="2074" w:author="......" w:date="2024-03-26T00:51:47Z">
              <w:rPr>
                <w:rFonts w:hint="default"/>
              </w:rPr>
            </w:rPrChange>
          </w:rPr>
          <w:delInstrText xml:space="preserve"> PAGEREF _Toc29282 \h </w:delInstrText>
        </w:r>
      </w:del>
      <w:del w:id="2075" w:author="......" w:date="2024-03-26T00:49:15Z">
        <w:r>
          <w:rPr>
            <w:rFonts w:hint="default" w:ascii="Times New Roman" w:hAnsi="Times New Roman" w:eastAsia="宋体" w:cs="Times New Roman"/>
            <w:rPrChange w:id="2076" w:author="......" w:date="2024-03-26T00:51:47Z">
              <w:rPr>
                <w:rFonts w:hint="default"/>
              </w:rPr>
            </w:rPrChange>
          </w:rPr>
          <w:fldChar w:fldCharType="separate"/>
        </w:r>
      </w:del>
      <w:del w:id="2077" w:author="......" w:date="2024-03-26T00:49:15Z">
        <w:r>
          <w:rPr>
            <w:rFonts w:hint="default" w:ascii="Times New Roman" w:hAnsi="Times New Roman" w:eastAsia="宋体" w:cs="Times New Roman"/>
            <w:rPrChange w:id="2078" w:author="......" w:date="2024-03-26T00:51:47Z">
              <w:rPr>
                <w:rFonts w:hint="default"/>
              </w:rPr>
            </w:rPrChange>
          </w:rPr>
          <w:delText>7</w:delText>
        </w:r>
      </w:del>
      <w:del w:id="2079" w:author="......" w:date="2024-03-26T00:49:15Z">
        <w:r>
          <w:rPr>
            <w:rFonts w:hint="default" w:ascii="Times New Roman" w:hAnsi="Times New Roman" w:eastAsia="宋体" w:cs="Times New Roman"/>
            <w:rPrChange w:id="2080" w:author="......" w:date="2024-03-26T00:51:47Z">
              <w:rPr>
                <w:rFonts w:hint="default"/>
              </w:rPr>
            </w:rPrChange>
          </w:rPr>
          <w:fldChar w:fldCharType="end"/>
        </w:r>
      </w:del>
      <w:del w:id="2081" w:author="......" w:date="2024-03-26T00:49:15Z">
        <w:r>
          <w:rPr>
            <w:rFonts w:hint="default" w:ascii="Times New Roman" w:hAnsi="Times New Roman" w:eastAsia="宋体" w:cs="Times New Roman"/>
            <w:rPrChange w:id="2082" w:author="......" w:date="2024-03-26T00:51:47Z">
              <w:rPr>
                <w:rFonts w:hint="default"/>
              </w:rPr>
            </w:rPrChange>
          </w:rPr>
          <w:fldChar w:fldCharType="end"/>
        </w:r>
      </w:del>
    </w:p>
    <w:p>
      <w:pPr>
        <w:pStyle w:val="2"/>
        <w:numPr>
          <w:ins w:id="2084" w:author="......" w:date="2024-03-26T00:51:26Z"/>
        </w:numPr>
        <w:tabs>
          <w:tab w:val="right" w:leader="dot" w:pos="8306"/>
        </w:tabs>
        <w:rPr>
          <w:del w:id="2085" w:author="......" w:date="2024-03-26T00:49:15Z"/>
          <w:rFonts w:hint="default" w:ascii="Times New Roman" w:hAnsi="Times New Roman" w:eastAsia="宋体" w:cs="Times New Roman"/>
          <w:rPrChange w:id="2086" w:author="......" w:date="2024-03-26T00:51:47Z">
            <w:rPr>
              <w:del w:id="2087" w:author="......" w:date="2024-03-26T00:49:15Z"/>
              <w:rFonts w:hint="default"/>
            </w:rPr>
          </w:rPrChange>
        </w:rPr>
        <w:pPrChange w:id="2083" w:author="......" w:date="2024-03-26T00:51:26Z">
          <w:pPr>
            <w:pStyle w:val="12"/>
            <w:tabs>
              <w:tab w:val="right" w:leader="dot" w:pos="8306"/>
            </w:tabs>
          </w:pPr>
        </w:pPrChange>
      </w:pPr>
      <w:del w:id="2088" w:author="......" w:date="2024-03-26T00:49:15Z">
        <w:r>
          <w:rPr>
            <w:rFonts w:hint="default" w:ascii="Times New Roman" w:hAnsi="Times New Roman" w:eastAsia="宋体" w:cs="Times New Roman"/>
            <w:rPrChange w:id="2089" w:author="......" w:date="2024-03-26T00:51:47Z">
              <w:rPr>
                <w:rFonts w:hint="default"/>
              </w:rPr>
            </w:rPrChange>
          </w:rPr>
          <w:fldChar w:fldCharType="begin"/>
        </w:r>
      </w:del>
      <w:del w:id="2090" w:author="......" w:date="2024-03-26T00:49:15Z">
        <w:r>
          <w:rPr>
            <w:rFonts w:hint="default" w:ascii="Times New Roman" w:hAnsi="Times New Roman" w:eastAsia="宋体" w:cs="Times New Roman"/>
            <w:rPrChange w:id="2091" w:author="......" w:date="2024-03-26T00:51:47Z">
              <w:rPr>
                <w:rFonts w:hint="default"/>
              </w:rPr>
            </w:rPrChange>
          </w:rPr>
          <w:delInstrText xml:space="preserve"> HYPERLINK \l _Toc21436 </w:delInstrText>
        </w:r>
      </w:del>
      <w:del w:id="2092" w:author="......" w:date="2024-03-26T00:49:15Z">
        <w:r>
          <w:rPr>
            <w:rFonts w:hint="default" w:ascii="Times New Roman" w:hAnsi="Times New Roman" w:eastAsia="宋体" w:cs="Times New Roman"/>
            <w:rPrChange w:id="2093" w:author="......" w:date="2024-03-26T00:51:47Z">
              <w:rPr>
                <w:rFonts w:hint="default"/>
              </w:rPr>
            </w:rPrChange>
          </w:rPr>
          <w:fldChar w:fldCharType="separate"/>
        </w:r>
      </w:del>
      <w:del w:id="2094" w:author="......" w:date="2024-03-26T00:49:15Z">
        <w:r>
          <w:rPr>
            <w:rFonts w:hint="default" w:ascii="Times New Roman" w:hAnsi="Times New Roman" w:eastAsia="宋体" w:cs="Times New Roman"/>
            <w:rPrChange w:id="2095" w:author="......" w:date="2024-03-26T00:51:47Z">
              <w:rPr>
                <w:rFonts w:hint="default"/>
              </w:rPr>
            </w:rPrChange>
          </w:rPr>
          <w:delText>3.3.3. E-R图</w:delText>
        </w:r>
      </w:del>
      <w:del w:id="2096" w:author="......" w:date="2024-03-26T00:49:15Z">
        <w:r>
          <w:rPr>
            <w:rFonts w:hint="default" w:ascii="Times New Roman" w:hAnsi="Times New Roman" w:eastAsia="宋体" w:cs="Times New Roman"/>
            <w:rPrChange w:id="2097" w:author="......" w:date="2024-03-26T00:51:47Z">
              <w:rPr>
                <w:rFonts w:hint="default"/>
              </w:rPr>
            </w:rPrChange>
          </w:rPr>
          <w:tab/>
        </w:r>
      </w:del>
      <w:del w:id="2098" w:author="......" w:date="2024-03-26T00:49:15Z">
        <w:r>
          <w:rPr>
            <w:rFonts w:hint="default" w:ascii="Times New Roman" w:hAnsi="Times New Roman" w:eastAsia="宋体" w:cs="Times New Roman"/>
            <w:rPrChange w:id="2099" w:author="......" w:date="2024-03-26T00:51:47Z">
              <w:rPr>
                <w:rFonts w:hint="default"/>
              </w:rPr>
            </w:rPrChange>
          </w:rPr>
          <w:fldChar w:fldCharType="begin"/>
        </w:r>
      </w:del>
      <w:del w:id="2100" w:author="......" w:date="2024-03-26T00:49:15Z">
        <w:r>
          <w:rPr>
            <w:rFonts w:hint="default" w:ascii="Times New Roman" w:hAnsi="Times New Roman" w:eastAsia="宋体" w:cs="Times New Roman"/>
            <w:rPrChange w:id="2101" w:author="......" w:date="2024-03-26T00:51:47Z">
              <w:rPr>
                <w:rFonts w:hint="default"/>
              </w:rPr>
            </w:rPrChange>
          </w:rPr>
          <w:delInstrText xml:space="preserve"> PAGEREF _Toc21436 \h </w:delInstrText>
        </w:r>
      </w:del>
      <w:del w:id="2102" w:author="......" w:date="2024-03-26T00:49:15Z">
        <w:r>
          <w:rPr>
            <w:rFonts w:hint="default" w:ascii="Times New Roman" w:hAnsi="Times New Roman" w:eastAsia="宋体" w:cs="Times New Roman"/>
            <w:rPrChange w:id="2103" w:author="......" w:date="2024-03-26T00:51:47Z">
              <w:rPr>
                <w:rFonts w:hint="default"/>
              </w:rPr>
            </w:rPrChange>
          </w:rPr>
          <w:fldChar w:fldCharType="separate"/>
        </w:r>
      </w:del>
      <w:del w:id="2104" w:author="......" w:date="2024-03-26T00:49:15Z">
        <w:r>
          <w:rPr>
            <w:rFonts w:hint="default" w:ascii="Times New Roman" w:hAnsi="Times New Roman" w:eastAsia="宋体" w:cs="Times New Roman"/>
            <w:rPrChange w:id="2105" w:author="......" w:date="2024-03-26T00:51:47Z">
              <w:rPr>
                <w:rFonts w:hint="default"/>
              </w:rPr>
            </w:rPrChange>
          </w:rPr>
          <w:delText>11</w:delText>
        </w:r>
      </w:del>
      <w:del w:id="2106" w:author="......" w:date="2024-03-26T00:49:15Z">
        <w:r>
          <w:rPr>
            <w:rFonts w:hint="default" w:ascii="Times New Roman" w:hAnsi="Times New Roman" w:eastAsia="宋体" w:cs="Times New Roman"/>
            <w:rPrChange w:id="2107" w:author="......" w:date="2024-03-26T00:51:47Z">
              <w:rPr>
                <w:rFonts w:hint="default"/>
              </w:rPr>
            </w:rPrChange>
          </w:rPr>
          <w:fldChar w:fldCharType="end"/>
        </w:r>
      </w:del>
      <w:del w:id="2108" w:author="......" w:date="2024-03-26T00:49:15Z">
        <w:r>
          <w:rPr>
            <w:rFonts w:hint="default" w:ascii="Times New Roman" w:hAnsi="Times New Roman" w:eastAsia="宋体" w:cs="Times New Roman"/>
            <w:rPrChange w:id="2109" w:author="......" w:date="2024-03-26T00:51:47Z">
              <w:rPr>
                <w:rFonts w:hint="default"/>
              </w:rPr>
            </w:rPrChange>
          </w:rPr>
          <w:fldChar w:fldCharType="end"/>
        </w:r>
      </w:del>
    </w:p>
    <w:p>
      <w:pPr>
        <w:pStyle w:val="2"/>
        <w:numPr>
          <w:ins w:id="2111" w:author="......" w:date="2024-03-26T00:51:26Z"/>
        </w:numPr>
        <w:tabs>
          <w:tab w:val="right" w:leader="dot" w:pos="8306"/>
        </w:tabs>
        <w:rPr>
          <w:del w:id="2112" w:author="......" w:date="2024-03-26T00:49:15Z"/>
          <w:rFonts w:hint="default" w:ascii="Times New Roman" w:hAnsi="Times New Roman" w:eastAsia="宋体" w:cs="Times New Roman"/>
          <w:rPrChange w:id="2113" w:author="......" w:date="2024-03-26T00:51:47Z">
            <w:rPr>
              <w:del w:id="2114" w:author="......" w:date="2024-03-26T00:49:15Z"/>
              <w:rFonts w:hint="default"/>
            </w:rPr>
          </w:rPrChange>
        </w:rPr>
        <w:pPrChange w:id="2110" w:author="......" w:date="2024-03-26T00:51:26Z">
          <w:pPr>
            <w:pStyle w:val="16"/>
            <w:tabs>
              <w:tab w:val="right" w:leader="dot" w:pos="8306"/>
            </w:tabs>
          </w:pPr>
        </w:pPrChange>
      </w:pPr>
      <w:del w:id="2115" w:author="......" w:date="2024-03-26T00:49:15Z">
        <w:r>
          <w:rPr>
            <w:rFonts w:hint="default" w:ascii="Times New Roman" w:hAnsi="Times New Roman" w:eastAsia="宋体" w:cs="Times New Roman"/>
            <w:rPrChange w:id="2116" w:author="......" w:date="2024-03-26T00:51:47Z">
              <w:rPr>
                <w:rFonts w:hint="default"/>
              </w:rPr>
            </w:rPrChange>
          </w:rPr>
          <w:fldChar w:fldCharType="begin"/>
        </w:r>
      </w:del>
      <w:del w:id="2117" w:author="......" w:date="2024-03-26T00:49:15Z">
        <w:r>
          <w:rPr>
            <w:rFonts w:hint="default" w:ascii="Times New Roman" w:hAnsi="Times New Roman" w:eastAsia="宋体" w:cs="Times New Roman"/>
            <w:rPrChange w:id="2118" w:author="......" w:date="2024-03-26T00:51:47Z">
              <w:rPr>
                <w:rFonts w:hint="default"/>
              </w:rPr>
            </w:rPrChange>
          </w:rPr>
          <w:delInstrText xml:space="preserve"> HYPERLINK \l _Toc19003 </w:delInstrText>
        </w:r>
      </w:del>
      <w:del w:id="2119" w:author="......" w:date="2024-03-26T00:49:15Z">
        <w:r>
          <w:rPr>
            <w:rFonts w:hint="default" w:ascii="Times New Roman" w:hAnsi="Times New Roman" w:eastAsia="宋体" w:cs="Times New Roman"/>
            <w:rPrChange w:id="2120" w:author="......" w:date="2024-03-26T00:51:47Z">
              <w:rPr>
                <w:rFonts w:hint="default"/>
              </w:rPr>
            </w:rPrChange>
          </w:rPr>
          <w:fldChar w:fldCharType="separate"/>
        </w:r>
      </w:del>
      <w:del w:id="2121" w:author="......" w:date="2024-03-26T00:49:15Z">
        <w:r>
          <w:rPr>
            <w:rFonts w:hint="default" w:ascii="Times New Roman" w:hAnsi="Times New Roman" w:eastAsia="宋体" w:cs="Times New Roman"/>
            <w:rPrChange w:id="2122" w:author="......" w:date="2024-03-26T00:51:47Z">
              <w:rPr>
                <w:rFonts w:hint="default"/>
              </w:rPr>
            </w:rPrChange>
          </w:rPr>
          <w:delText>3.4. 可靠性及可用性需求</w:delText>
        </w:r>
      </w:del>
      <w:del w:id="2123" w:author="......" w:date="2024-03-26T00:49:15Z">
        <w:r>
          <w:rPr>
            <w:rFonts w:hint="default" w:ascii="Times New Roman" w:hAnsi="Times New Roman" w:eastAsia="宋体" w:cs="Times New Roman"/>
            <w:rPrChange w:id="2124" w:author="......" w:date="2024-03-26T00:51:47Z">
              <w:rPr>
                <w:rFonts w:hint="default"/>
              </w:rPr>
            </w:rPrChange>
          </w:rPr>
          <w:tab/>
        </w:r>
      </w:del>
      <w:del w:id="2125" w:author="......" w:date="2024-03-26T00:49:15Z">
        <w:r>
          <w:rPr>
            <w:rFonts w:hint="default" w:ascii="Times New Roman" w:hAnsi="Times New Roman" w:eastAsia="宋体" w:cs="Times New Roman"/>
            <w:rPrChange w:id="2126" w:author="......" w:date="2024-03-26T00:51:47Z">
              <w:rPr>
                <w:rFonts w:hint="default"/>
              </w:rPr>
            </w:rPrChange>
          </w:rPr>
          <w:fldChar w:fldCharType="begin"/>
        </w:r>
      </w:del>
      <w:del w:id="2127" w:author="......" w:date="2024-03-26T00:49:15Z">
        <w:r>
          <w:rPr>
            <w:rFonts w:hint="default" w:ascii="Times New Roman" w:hAnsi="Times New Roman" w:eastAsia="宋体" w:cs="Times New Roman"/>
            <w:rPrChange w:id="2128" w:author="......" w:date="2024-03-26T00:51:47Z">
              <w:rPr>
                <w:rFonts w:hint="default"/>
              </w:rPr>
            </w:rPrChange>
          </w:rPr>
          <w:delInstrText xml:space="preserve"> PAGEREF _Toc19003 \h </w:delInstrText>
        </w:r>
      </w:del>
      <w:del w:id="2129" w:author="......" w:date="2024-03-26T00:49:15Z">
        <w:r>
          <w:rPr>
            <w:rFonts w:hint="default" w:ascii="Times New Roman" w:hAnsi="Times New Roman" w:eastAsia="宋体" w:cs="Times New Roman"/>
            <w:rPrChange w:id="2130" w:author="......" w:date="2024-03-26T00:51:47Z">
              <w:rPr>
                <w:rFonts w:hint="default"/>
              </w:rPr>
            </w:rPrChange>
          </w:rPr>
          <w:fldChar w:fldCharType="separate"/>
        </w:r>
      </w:del>
      <w:del w:id="2131" w:author="......" w:date="2024-03-26T00:49:15Z">
        <w:r>
          <w:rPr>
            <w:rFonts w:hint="default" w:ascii="Times New Roman" w:hAnsi="Times New Roman" w:eastAsia="宋体" w:cs="Times New Roman"/>
            <w:rPrChange w:id="2132" w:author="......" w:date="2024-03-26T00:51:47Z">
              <w:rPr>
                <w:rFonts w:hint="default"/>
              </w:rPr>
            </w:rPrChange>
          </w:rPr>
          <w:delText>13</w:delText>
        </w:r>
      </w:del>
      <w:del w:id="2133" w:author="......" w:date="2024-03-26T00:49:15Z">
        <w:r>
          <w:rPr>
            <w:rFonts w:hint="default" w:ascii="Times New Roman" w:hAnsi="Times New Roman" w:eastAsia="宋体" w:cs="Times New Roman"/>
            <w:rPrChange w:id="2134" w:author="......" w:date="2024-03-26T00:51:47Z">
              <w:rPr>
                <w:rFonts w:hint="default"/>
              </w:rPr>
            </w:rPrChange>
          </w:rPr>
          <w:fldChar w:fldCharType="end"/>
        </w:r>
      </w:del>
      <w:del w:id="2135" w:author="......" w:date="2024-03-26T00:49:15Z">
        <w:r>
          <w:rPr>
            <w:rFonts w:hint="default" w:ascii="Times New Roman" w:hAnsi="Times New Roman" w:eastAsia="宋体" w:cs="Times New Roman"/>
            <w:rPrChange w:id="2136" w:author="......" w:date="2024-03-26T00:51:47Z">
              <w:rPr>
                <w:rFonts w:hint="default"/>
              </w:rPr>
            </w:rPrChange>
          </w:rPr>
          <w:fldChar w:fldCharType="end"/>
        </w:r>
      </w:del>
    </w:p>
    <w:p>
      <w:pPr>
        <w:pStyle w:val="2"/>
        <w:numPr>
          <w:ins w:id="2138" w:author="......" w:date="2024-03-26T00:51:26Z"/>
        </w:numPr>
        <w:tabs>
          <w:tab w:val="right" w:leader="dot" w:pos="8306"/>
        </w:tabs>
        <w:rPr>
          <w:del w:id="2139" w:author="......" w:date="2024-03-26T00:49:15Z"/>
          <w:rFonts w:hint="default" w:ascii="Times New Roman" w:hAnsi="Times New Roman" w:eastAsia="宋体" w:cs="Times New Roman"/>
          <w:rPrChange w:id="2140" w:author="......" w:date="2024-03-26T00:51:47Z">
            <w:rPr>
              <w:del w:id="2141" w:author="......" w:date="2024-03-26T00:49:15Z"/>
              <w:rFonts w:hint="default"/>
            </w:rPr>
          </w:rPrChange>
        </w:rPr>
        <w:pPrChange w:id="2137" w:author="......" w:date="2024-03-26T00:51:26Z">
          <w:pPr>
            <w:pStyle w:val="12"/>
            <w:tabs>
              <w:tab w:val="right" w:leader="dot" w:pos="8306"/>
            </w:tabs>
          </w:pPr>
        </w:pPrChange>
      </w:pPr>
      <w:del w:id="2142" w:author="......" w:date="2024-03-26T00:49:15Z">
        <w:r>
          <w:rPr>
            <w:rFonts w:hint="default" w:ascii="Times New Roman" w:hAnsi="Times New Roman" w:eastAsia="宋体" w:cs="Times New Roman"/>
            <w:rPrChange w:id="2143" w:author="......" w:date="2024-03-26T00:51:47Z">
              <w:rPr>
                <w:rFonts w:hint="default"/>
              </w:rPr>
            </w:rPrChange>
          </w:rPr>
          <w:fldChar w:fldCharType="begin"/>
        </w:r>
      </w:del>
      <w:del w:id="2144" w:author="......" w:date="2024-03-26T00:49:15Z">
        <w:r>
          <w:rPr>
            <w:rFonts w:hint="default" w:ascii="Times New Roman" w:hAnsi="Times New Roman" w:eastAsia="宋体" w:cs="Times New Roman"/>
            <w:rPrChange w:id="2145" w:author="......" w:date="2024-03-26T00:51:47Z">
              <w:rPr>
                <w:rFonts w:hint="default"/>
              </w:rPr>
            </w:rPrChange>
          </w:rPr>
          <w:delInstrText xml:space="preserve"> HYPERLINK \l _Toc9486 </w:delInstrText>
        </w:r>
      </w:del>
      <w:del w:id="2146" w:author="......" w:date="2024-03-26T00:49:15Z">
        <w:r>
          <w:rPr>
            <w:rFonts w:hint="default" w:ascii="Times New Roman" w:hAnsi="Times New Roman" w:eastAsia="宋体" w:cs="Times New Roman"/>
            <w:rPrChange w:id="2147" w:author="......" w:date="2024-03-26T00:51:47Z">
              <w:rPr>
                <w:rFonts w:hint="default"/>
              </w:rPr>
            </w:rPrChange>
          </w:rPr>
          <w:fldChar w:fldCharType="separate"/>
        </w:r>
      </w:del>
      <w:del w:id="2148" w:author="......" w:date="2024-03-26T00:49:15Z">
        <w:r>
          <w:rPr>
            <w:rFonts w:hint="default" w:ascii="Times New Roman" w:hAnsi="Times New Roman" w:eastAsia="宋体" w:cs="Times New Roman"/>
            <w:rPrChange w:id="2149" w:author="......" w:date="2024-03-26T00:51:47Z">
              <w:rPr>
                <w:rFonts w:hint="default"/>
              </w:rPr>
            </w:rPrChange>
          </w:rPr>
          <w:delText>3.4.1. 性能需求</w:delText>
        </w:r>
      </w:del>
      <w:del w:id="2150" w:author="......" w:date="2024-03-26T00:49:15Z">
        <w:r>
          <w:rPr>
            <w:rFonts w:hint="default" w:ascii="Times New Roman" w:hAnsi="Times New Roman" w:eastAsia="宋体" w:cs="Times New Roman"/>
            <w:rPrChange w:id="2151" w:author="......" w:date="2024-03-26T00:51:47Z">
              <w:rPr>
                <w:rFonts w:hint="default"/>
              </w:rPr>
            </w:rPrChange>
          </w:rPr>
          <w:tab/>
        </w:r>
      </w:del>
      <w:del w:id="2152" w:author="......" w:date="2024-03-26T00:49:15Z">
        <w:r>
          <w:rPr>
            <w:rFonts w:hint="default" w:ascii="Times New Roman" w:hAnsi="Times New Roman" w:eastAsia="宋体" w:cs="Times New Roman"/>
            <w:rPrChange w:id="2153" w:author="......" w:date="2024-03-26T00:51:47Z">
              <w:rPr>
                <w:rFonts w:hint="default"/>
              </w:rPr>
            </w:rPrChange>
          </w:rPr>
          <w:fldChar w:fldCharType="begin"/>
        </w:r>
      </w:del>
      <w:del w:id="2154" w:author="......" w:date="2024-03-26T00:49:15Z">
        <w:r>
          <w:rPr>
            <w:rFonts w:hint="default" w:ascii="Times New Roman" w:hAnsi="Times New Roman" w:eastAsia="宋体" w:cs="Times New Roman"/>
            <w:rPrChange w:id="2155" w:author="......" w:date="2024-03-26T00:51:47Z">
              <w:rPr>
                <w:rFonts w:hint="default"/>
              </w:rPr>
            </w:rPrChange>
          </w:rPr>
          <w:delInstrText xml:space="preserve"> PAGEREF _Toc9486 \h </w:delInstrText>
        </w:r>
      </w:del>
      <w:del w:id="2156" w:author="......" w:date="2024-03-26T00:49:15Z">
        <w:r>
          <w:rPr>
            <w:rFonts w:hint="default" w:ascii="Times New Roman" w:hAnsi="Times New Roman" w:eastAsia="宋体" w:cs="Times New Roman"/>
            <w:rPrChange w:id="2157" w:author="......" w:date="2024-03-26T00:51:47Z">
              <w:rPr>
                <w:rFonts w:hint="default"/>
              </w:rPr>
            </w:rPrChange>
          </w:rPr>
          <w:fldChar w:fldCharType="separate"/>
        </w:r>
      </w:del>
      <w:del w:id="2158" w:author="......" w:date="2024-03-26T00:49:15Z">
        <w:r>
          <w:rPr>
            <w:rFonts w:hint="default" w:ascii="Times New Roman" w:hAnsi="Times New Roman" w:eastAsia="宋体" w:cs="Times New Roman"/>
            <w:rPrChange w:id="2159" w:author="......" w:date="2024-03-26T00:51:47Z">
              <w:rPr>
                <w:rFonts w:hint="default"/>
              </w:rPr>
            </w:rPrChange>
          </w:rPr>
          <w:delText>13</w:delText>
        </w:r>
      </w:del>
      <w:del w:id="2160" w:author="......" w:date="2024-03-26T00:49:15Z">
        <w:r>
          <w:rPr>
            <w:rFonts w:hint="default" w:ascii="Times New Roman" w:hAnsi="Times New Roman" w:eastAsia="宋体" w:cs="Times New Roman"/>
            <w:rPrChange w:id="2161" w:author="......" w:date="2024-03-26T00:51:47Z">
              <w:rPr>
                <w:rFonts w:hint="default"/>
              </w:rPr>
            </w:rPrChange>
          </w:rPr>
          <w:fldChar w:fldCharType="end"/>
        </w:r>
      </w:del>
      <w:del w:id="2162" w:author="......" w:date="2024-03-26T00:49:15Z">
        <w:r>
          <w:rPr>
            <w:rFonts w:hint="default" w:ascii="Times New Roman" w:hAnsi="Times New Roman" w:eastAsia="宋体" w:cs="Times New Roman"/>
            <w:rPrChange w:id="2163" w:author="......" w:date="2024-03-26T00:51:47Z">
              <w:rPr>
                <w:rFonts w:hint="default"/>
              </w:rPr>
            </w:rPrChange>
          </w:rPr>
          <w:fldChar w:fldCharType="end"/>
        </w:r>
      </w:del>
    </w:p>
    <w:p>
      <w:pPr>
        <w:pStyle w:val="2"/>
        <w:numPr>
          <w:ins w:id="2165" w:author="......" w:date="2024-03-26T00:51:26Z"/>
        </w:numPr>
        <w:tabs>
          <w:tab w:val="right" w:leader="dot" w:pos="8306"/>
        </w:tabs>
        <w:rPr>
          <w:del w:id="2166" w:author="......" w:date="2024-03-26T00:49:15Z"/>
          <w:rFonts w:hint="default" w:ascii="Times New Roman" w:hAnsi="Times New Roman" w:eastAsia="宋体" w:cs="Times New Roman"/>
          <w:rPrChange w:id="2167" w:author="......" w:date="2024-03-26T00:51:47Z">
            <w:rPr>
              <w:del w:id="2168" w:author="......" w:date="2024-03-26T00:49:15Z"/>
              <w:rFonts w:hint="default"/>
            </w:rPr>
          </w:rPrChange>
        </w:rPr>
        <w:pPrChange w:id="2164" w:author="......" w:date="2024-03-26T00:51:26Z">
          <w:pPr>
            <w:pStyle w:val="12"/>
            <w:tabs>
              <w:tab w:val="right" w:leader="dot" w:pos="8306"/>
            </w:tabs>
          </w:pPr>
        </w:pPrChange>
      </w:pPr>
      <w:del w:id="2169" w:author="......" w:date="2024-03-26T00:49:15Z">
        <w:r>
          <w:rPr>
            <w:rFonts w:hint="default" w:ascii="Times New Roman" w:hAnsi="Times New Roman" w:eastAsia="宋体" w:cs="Times New Roman"/>
            <w:rPrChange w:id="2170" w:author="......" w:date="2024-03-26T00:51:47Z">
              <w:rPr>
                <w:rFonts w:hint="default"/>
              </w:rPr>
            </w:rPrChange>
          </w:rPr>
          <w:fldChar w:fldCharType="begin"/>
        </w:r>
      </w:del>
      <w:del w:id="2171" w:author="......" w:date="2024-03-26T00:49:15Z">
        <w:r>
          <w:rPr>
            <w:rFonts w:hint="default" w:ascii="Times New Roman" w:hAnsi="Times New Roman" w:eastAsia="宋体" w:cs="Times New Roman"/>
            <w:rPrChange w:id="2172" w:author="......" w:date="2024-03-26T00:51:47Z">
              <w:rPr>
                <w:rFonts w:hint="default"/>
              </w:rPr>
            </w:rPrChange>
          </w:rPr>
          <w:delInstrText xml:space="preserve"> HYPERLINK \l _Toc28629 </w:delInstrText>
        </w:r>
      </w:del>
      <w:del w:id="2173" w:author="......" w:date="2024-03-26T00:49:15Z">
        <w:r>
          <w:rPr>
            <w:rFonts w:hint="default" w:ascii="Times New Roman" w:hAnsi="Times New Roman" w:eastAsia="宋体" w:cs="Times New Roman"/>
            <w:rPrChange w:id="2174" w:author="......" w:date="2024-03-26T00:51:47Z">
              <w:rPr>
                <w:rFonts w:hint="default"/>
              </w:rPr>
            </w:rPrChange>
          </w:rPr>
          <w:fldChar w:fldCharType="separate"/>
        </w:r>
      </w:del>
      <w:del w:id="2175" w:author="......" w:date="2024-03-26T00:49:15Z">
        <w:r>
          <w:rPr>
            <w:rFonts w:hint="default" w:ascii="Times New Roman" w:hAnsi="Times New Roman" w:eastAsia="宋体" w:cs="Times New Roman"/>
            <w:rPrChange w:id="2176" w:author="......" w:date="2024-03-26T00:51:47Z">
              <w:rPr>
                <w:rFonts w:hint="default"/>
              </w:rPr>
            </w:rPrChange>
          </w:rPr>
          <w:delText>3.4.2. 安全性需求</w:delText>
        </w:r>
      </w:del>
      <w:del w:id="2177" w:author="......" w:date="2024-03-26T00:49:15Z">
        <w:r>
          <w:rPr>
            <w:rFonts w:hint="default" w:ascii="Times New Roman" w:hAnsi="Times New Roman" w:eastAsia="宋体" w:cs="Times New Roman"/>
            <w:rPrChange w:id="2178" w:author="......" w:date="2024-03-26T00:51:47Z">
              <w:rPr>
                <w:rFonts w:hint="default"/>
              </w:rPr>
            </w:rPrChange>
          </w:rPr>
          <w:tab/>
        </w:r>
      </w:del>
      <w:del w:id="2179" w:author="......" w:date="2024-03-26T00:49:15Z">
        <w:r>
          <w:rPr>
            <w:rFonts w:hint="default" w:ascii="Times New Roman" w:hAnsi="Times New Roman" w:eastAsia="宋体" w:cs="Times New Roman"/>
            <w:rPrChange w:id="2180" w:author="......" w:date="2024-03-26T00:51:47Z">
              <w:rPr>
                <w:rFonts w:hint="default"/>
              </w:rPr>
            </w:rPrChange>
          </w:rPr>
          <w:fldChar w:fldCharType="begin"/>
        </w:r>
      </w:del>
      <w:del w:id="2181" w:author="......" w:date="2024-03-26T00:49:15Z">
        <w:r>
          <w:rPr>
            <w:rFonts w:hint="default" w:ascii="Times New Roman" w:hAnsi="Times New Roman" w:eastAsia="宋体" w:cs="Times New Roman"/>
            <w:rPrChange w:id="2182" w:author="......" w:date="2024-03-26T00:51:47Z">
              <w:rPr>
                <w:rFonts w:hint="default"/>
              </w:rPr>
            </w:rPrChange>
          </w:rPr>
          <w:delInstrText xml:space="preserve"> PAGEREF _Toc28629 \h </w:delInstrText>
        </w:r>
      </w:del>
      <w:del w:id="2183" w:author="......" w:date="2024-03-26T00:49:15Z">
        <w:r>
          <w:rPr>
            <w:rFonts w:hint="default" w:ascii="Times New Roman" w:hAnsi="Times New Roman" w:eastAsia="宋体" w:cs="Times New Roman"/>
            <w:rPrChange w:id="2184" w:author="......" w:date="2024-03-26T00:51:47Z">
              <w:rPr>
                <w:rFonts w:hint="default"/>
              </w:rPr>
            </w:rPrChange>
          </w:rPr>
          <w:fldChar w:fldCharType="separate"/>
        </w:r>
      </w:del>
      <w:del w:id="2185" w:author="......" w:date="2024-03-26T00:49:15Z">
        <w:r>
          <w:rPr>
            <w:rFonts w:hint="default" w:ascii="Times New Roman" w:hAnsi="Times New Roman" w:eastAsia="宋体" w:cs="Times New Roman"/>
            <w:rPrChange w:id="2186" w:author="......" w:date="2024-03-26T00:51:47Z">
              <w:rPr>
                <w:rFonts w:hint="default"/>
              </w:rPr>
            </w:rPrChange>
          </w:rPr>
          <w:delText>13</w:delText>
        </w:r>
      </w:del>
      <w:del w:id="2187" w:author="......" w:date="2024-03-26T00:49:15Z">
        <w:r>
          <w:rPr>
            <w:rFonts w:hint="default" w:ascii="Times New Roman" w:hAnsi="Times New Roman" w:eastAsia="宋体" w:cs="Times New Roman"/>
            <w:rPrChange w:id="2188" w:author="......" w:date="2024-03-26T00:51:47Z">
              <w:rPr>
                <w:rFonts w:hint="default"/>
              </w:rPr>
            </w:rPrChange>
          </w:rPr>
          <w:fldChar w:fldCharType="end"/>
        </w:r>
      </w:del>
      <w:del w:id="2189" w:author="......" w:date="2024-03-26T00:49:15Z">
        <w:r>
          <w:rPr>
            <w:rFonts w:hint="default" w:ascii="Times New Roman" w:hAnsi="Times New Roman" w:eastAsia="宋体" w:cs="Times New Roman"/>
            <w:rPrChange w:id="2190" w:author="......" w:date="2024-03-26T00:51:47Z">
              <w:rPr>
                <w:rFonts w:hint="default"/>
              </w:rPr>
            </w:rPrChange>
          </w:rPr>
          <w:fldChar w:fldCharType="end"/>
        </w:r>
      </w:del>
    </w:p>
    <w:p>
      <w:pPr>
        <w:pStyle w:val="2"/>
        <w:numPr>
          <w:ins w:id="2192" w:author="......" w:date="2024-03-26T00:51:26Z"/>
        </w:numPr>
        <w:bidi w:val="0"/>
        <w:rPr>
          <w:rFonts w:hint="default" w:ascii="Times New Roman" w:hAnsi="Times New Roman" w:eastAsia="宋体" w:cs="Times New Roman"/>
          <w:rPrChange w:id="2193" w:author="......" w:date="2024-03-26T00:51:47Z">
            <w:rPr>
              <w:rFonts w:hint="default"/>
            </w:rPr>
          </w:rPrChange>
        </w:rPr>
        <w:pPrChange w:id="2191" w:author="......" w:date="2024-03-26T00:51:26Z">
          <w:pPr>
            <w:pStyle w:val="2"/>
            <w:bidi w:val="0"/>
          </w:pPr>
        </w:pPrChange>
      </w:pPr>
      <w:del w:id="2194" w:author="......" w:date="2024-03-26T00:49:15Z">
        <w:bookmarkStart w:id="9" w:name="_Toc31851"/>
        <w:bookmarkStart w:id="10" w:name="_Toc4769"/>
        <w:bookmarkStart w:id="11" w:name="_Toc27336"/>
        <w:bookmarkStart w:id="12" w:name="_Toc8670"/>
        <w:r>
          <w:rPr>
            <w:rFonts w:hint="default" w:ascii="Times New Roman" w:hAnsi="Times New Roman" w:eastAsia="宋体" w:cs="Times New Roman"/>
            <w:rPrChange w:id="2195" w:author="......" w:date="2024-03-26T00:51:47Z">
              <w:rPr>
                <w:rFonts w:hint="default"/>
              </w:rPr>
            </w:rPrChange>
          </w:rPr>
          <w:fldChar w:fldCharType="end"/>
        </w:r>
      </w:del>
      <w:bookmarkStart w:id="13" w:name="_Toc1256"/>
      <w:r>
        <w:rPr>
          <w:rFonts w:hint="default" w:ascii="Times New Roman" w:hAnsi="Times New Roman" w:eastAsia="宋体" w:cs="Times New Roman"/>
          <w:rPrChange w:id="2196" w:author="......" w:date="2024-03-26T00:51:47Z">
            <w:rPr>
              <w:rFonts w:hint="default"/>
            </w:rPr>
          </w:rPrChange>
        </w:rPr>
        <w:t>引言</w:t>
      </w:r>
      <w:bookmarkEnd w:id="9"/>
      <w:bookmarkEnd w:id="10"/>
      <w:bookmarkEnd w:id="11"/>
      <w:bookmarkEnd w:id="12"/>
      <w:bookmarkEnd w:id="13"/>
    </w:p>
    <w:p>
      <w:pPr>
        <w:pStyle w:val="3"/>
        <w:keepNext/>
        <w:keepLines/>
        <w:pageBreakBefore w:val="0"/>
        <w:widowControl w:val="0"/>
        <w:kinsoku/>
        <w:wordWrap/>
        <w:overflowPunct/>
        <w:topLinePunct w:val="0"/>
        <w:autoSpaceDE/>
        <w:autoSpaceDN/>
        <w:bidi w:val="0"/>
        <w:adjustRightInd/>
        <w:snapToGrid/>
        <w:spacing w:before="0" w:beforeAutospacing="0" w:after="0" w:afterAutospacing="0"/>
        <w:ind w:left="573" w:hanging="573"/>
        <w:textAlignment w:val="auto"/>
        <w:outlineLvl w:val="0"/>
        <w:rPr>
          <w:rFonts w:hint="default" w:ascii="Times New Roman" w:hAnsi="Times New Roman" w:eastAsia="宋体" w:cs="Times New Roman"/>
          <w:b/>
          <w:bCs w:val="0"/>
        </w:rPr>
      </w:pPr>
      <w:bookmarkStart w:id="14" w:name="_Toc14674"/>
      <w:bookmarkStart w:id="15" w:name="_Toc5851"/>
      <w:bookmarkStart w:id="16" w:name="_Toc1759"/>
      <w:bookmarkStart w:id="17" w:name="_Toc15813"/>
      <w:bookmarkStart w:id="18" w:name="_Toc14276"/>
      <w:bookmarkStart w:id="19" w:name="_Toc22063"/>
      <w:r>
        <w:rPr>
          <w:rFonts w:hint="default" w:ascii="Times New Roman" w:hAnsi="Times New Roman" w:eastAsia="宋体" w:cs="Times New Roman"/>
          <w:b/>
          <w:bCs w:val="0"/>
          <w:lang w:val="en-US" w:eastAsia="zh-CN"/>
        </w:rPr>
        <w:t>目</w:t>
      </w:r>
      <w:r>
        <w:rPr>
          <w:rFonts w:hint="default" w:ascii="Times New Roman" w:hAnsi="Times New Roman" w:eastAsia="宋体" w:cs="Times New Roman"/>
          <w:lang w:val="en-US" w:eastAsia="zh-CN"/>
        </w:rPr>
        <w:t>的</w:t>
      </w:r>
      <w:bookmarkEnd w:id="14"/>
      <w:bookmarkEnd w:id="15"/>
      <w:bookmarkEnd w:id="16"/>
      <w:bookmarkEnd w:id="17"/>
      <w:bookmarkEnd w:id="18"/>
      <w:bookmarkEnd w:id="19"/>
    </w:p>
    <w:p>
      <w:pPr>
        <w:spacing w:beforeAutospacing="0" w:afterAutospacing="0"/>
        <w:ind w:firstLine="420"/>
        <w:rPr>
          <w:rFonts w:hint="default" w:ascii="Times New Roman" w:hAnsi="Times New Roman" w:eastAsia="宋体" w:cs="Times New Roman"/>
          <w:sz w:val="24"/>
          <w:szCs w:val="32"/>
          <w:lang w:eastAsia="zh-CN"/>
        </w:rPr>
      </w:pPr>
      <w:r>
        <w:rPr>
          <w:rFonts w:hint="default" w:ascii="Times New Roman" w:hAnsi="Times New Roman" w:eastAsia="宋体" w:cs="Times New Roman"/>
          <w:sz w:val="24"/>
          <w:szCs w:val="32"/>
        </w:rPr>
        <w:t>本《软件需求规格说明书》提供了土木工程项目管理系统总体结构的概述，并详细描述了功能需求、外部接口需求以及其他非功能性需求。旨在帮助用户准确评估功能的实现情况，促使在软件设计阶段进行全面思考。通过了解并描述实现软件所需的全部信息，为软件设计、确认和验证提供了基准。同时，为软件管理人员提供了成本计价和开发计划编制的依据。</w:t>
      </w:r>
    </w:p>
    <w:p>
      <w:pPr>
        <w:pStyle w:val="3"/>
        <w:bidi w:val="0"/>
        <w:outlineLvl w:val="0"/>
        <w:rPr>
          <w:rFonts w:hint="default" w:ascii="Times New Roman" w:hAnsi="Times New Roman" w:eastAsia="宋体" w:cs="Times New Roman"/>
        </w:rPr>
      </w:pPr>
      <w:bookmarkStart w:id="20" w:name="_Toc23144"/>
      <w:bookmarkStart w:id="21" w:name="_Toc14370"/>
      <w:bookmarkStart w:id="22" w:name="_Toc18699"/>
      <w:bookmarkStart w:id="23" w:name="_Toc8639"/>
      <w:bookmarkStart w:id="24" w:name="_Toc14459"/>
      <w:bookmarkStart w:id="25" w:name="_Toc22143"/>
      <w:r>
        <w:rPr>
          <w:rFonts w:hint="default" w:ascii="Times New Roman" w:hAnsi="Times New Roman" w:eastAsia="宋体" w:cs="Times New Roman"/>
        </w:rPr>
        <w:t>预期读者</w:t>
      </w:r>
      <w:bookmarkEnd w:id="20"/>
      <w:bookmarkEnd w:id="21"/>
      <w:bookmarkEnd w:id="22"/>
      <w:bookmarkEnd w:id="23"/>
      <w:bookmarkEnd w:id="24"/>
      <w:bookmarkEnd w:id="25"/>
      <w:r>
        <w:rPr>
          <w:rFonts w:hint="default" w:ascii="Times New Roman" w:hAnsi="Times New Roman" w:eastAsia="宋体" w:cs="Times New Roman"/>
        </w:rPr>
        <w:t xml:space="preserve"> </w:t>
      </w:r>
    </w:p>
    <w:p>
      <w:pPr>
        <w:spacing w:beforeAutospacing="0" w:afterAutospacing="0"/>
        <w:ind w:firstLine="42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本《软件需求规格说明书》的预期读者是：</w:t>
      </w:r>
    </w:p>
    <w:p>
      <w:pPr>
        <w:numPr>
          <w:ilvl w:val="0"/>
          <w:numId w:val="3"/>
        </w:numPr>
        <w:spacing w:beforeAutospacing="0" w:afterAutospacing="0"/>
        <w:ind w:left="425" w:leftChars="0" w:hanging="425"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设计员：本文档将提供预期产品的功能描述，为系统设计和需求分析提供基础，包括数据库设计方面的需求。</w:t>
      </w:r>
    </w:p>
    <w:p>
      <w:pPr>
        <w:numPr>
          <w:ilvl w:val="0"/>
          <w:numId w:val="3"/>
        </w:numPr>
        <w:spacing w:beforeAutospacing="0" w:afterAutospacing="0"/>
        <w:ind w:left="425" w:leftChars="0" w:hanging="425"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程序员：了解系统功能，进行编码开发工作。</w:t>
      </w:r>
    </w:p>
    <w:p>
      <w:pPr>
        <w:numPr>
          <w:ilvl w:val="0"/>
          <w:numId w:val="3"/>
        </w:numPr>
        <w:spacing w:beforeAutospacing="0" w:afterAutospacing="0"/>
        <w:ind w:left="425" w:leftChars="0" w:hanging="425"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测试员：根据本文档对软件产品进行功能性和非功能性测试。</w:t>
      </w:r>
    </w:p>
    <w:p>
      <w:pPr>
        <w:numPr>
          <w:ilvl w:val="0"/>
          <w:numId w:val="3"/>
        </w:numPr>
        <w:spacing w:beforeAutospacing="0" w:afterAutospacing="0"/>
        <w:ind w:left="425" w:leftChars="0" w:hanging="425"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用户：了解预期产品的功能和性能，与分析人员一起对整个需求进行讨论和协商。</w:t>
      </w:r>
    </w:p>
    <w:p>
      <w:pPr>
        <w:pStyle w:val="3"/>
        <w:bidi w:val="0"/>
        <w:outlineLvl w:val="1"/>
        <w:rPr>
          <w:del w:id="2197" w:author="......" w:date="2024-03-17T15:54:40Z"/>
          <w:rFonts w:hint="default" w:ascii="Times New Roman" w:hAnsi="Times New Roman" w:eastAsia="宋体" w:cs="Times New Roman"/>
        </w:rPr>
      </w:pPr>
      <w:del w:id="2198" w:author="......" w:date="2024-03-17T15:54:40Z">
        <w:r>
          <w:rPr>
            <w:rFonts w:hint="default" w:ascii="Times New Roman" w:hAnsi="Times New Roman" w:eastAsia="宋体" w:cs="Times New Roman"/>
          </w:rPr>
          <w:delText>背景</w:delText>
        </w:r>
      </w:del>
    </w:p>
    <w:p>
      <w:pPr>
        <w:spacing w:beforeAutospacing="0" w:afterAutospacing="0"/>
        <w:ind w:firstLine="420"/>
        <w:outlineLvl w:val="1"/>
        <w:rPr>
          <w:del w:id="2199" w:author="......" w:date="2024-03-17T15:54:40Z"/>
          <w:rFonts w:hint="default" w:ascii="Times New Roman" w:hAnsi="Times New Roman" w:eastAsia="宋体" w:cs="Times New Roman"/>
        </w:rPr>
      </w:pPr>
      <w:del w:id="2200" w:author="......" w:date="2024-03-17T15:54:40Z">
        <w:r>
          <w:rPr>
            <w:rFonts w:hint="default" w:ascii="Times New Roman" w:hAnsi="Times New Roman" w:eastAsia="宋体" w:cs="Times New Roman"/>
          </w:rPr>
          <w:delText>土木工程项目管理是土木工程领域中至关重要的一个环节，它涉及到工程项目从规划、设计到实施的整个过程。如果能对每一个工程项目提供标准化的项目管理工具，就能提高管理效率、降低项目管理成本、提高项目管理质量、提高项目进行中的沟通效率。基于以上愿景，我们的土木工程项目管理系统应运而生。</w:delText>
        </w:r>
      </w:del>
    </w:p>
    <w:p>
      <w:pPr>
        <w:pStyle w:val="3"/>
        <w:bidi w:val="0"/>
        <w:outlineLvl w:val="1"/>
        <w:rPr>
          <w:rFonts w:hint="default" w:ascii="Times New Roman" w:hAnsi="Times New Roman" w:eastAsia="宋体" w:cs="Times New Roman"/>
        </w:rPr>
      </w:pPr>
      <w:bookmarkStart w:id="26" w:name="_Toc6679"/>
      <w:bookmarkStart w:id="27" w:name="_Toc29631"/>
      <w:bookmarkStart w:id="28" w:name="_Toc21435"/>
      <w:bookmarkStart w:id="29" w:name="_Toc21122"/>
      <w:bookmarkStart w:id="30" w:name="_Toc15108"/>
      <w:bookmarkStart w:id="31" w:name="_Toc2666"/>
      <w:r>
        <w:rPr>
          <w:rFonts w:hint="default" w:ascii="Times New Roman" w:hAnsi="Times New Roman" w:eastAsia="宋体" w:cs="Times New Roman"/>
        </w:rPr>
        <w:t>引用文件</w:t>
      </w:r>
      <w:bookmarkEnd w:id="26"/>
      <w:bookmarkEnd w:id="27"/>
      <w:bookmarkEnd w:id="28"/>
      <w:bookmarkEnd w:id="29"/>
      <w:bookmarkEnd w:id="30"/>
      <w:bookmarkEnd w:id="31"/>
    </w:p>
    <w:p>
      <w:pPr>
        <w:ind w:firstLine="419"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《GB9385-2008 计算机软件需求规格说明规范》</w:t>
      </w:r>
    </w:p>
    <w:p>
      <w:pPr>
        <w:rPr>
          <w:rFonts w:hint="default" w:ascii="Times New Roman" w:hAnsi="Times New Roman" w:eastAsia="宋体" w:cs="Times New Roman"/>
        </w:rPr>
      </w:pPr>
    </w:p>
    <w:p>
      <w:pPr>
        <w:pStyle w:val="2"/>
        <w:bidi w:val="0"/>
        <w:spacing w:before="0" w:beforeAutospacing="0" w:after="0" w:afterAutospacing="0"/>
        <w:outlineLvl w:val="1"/>
        <w:rPr>
          <w:rFonts w:hint="default" w:ascii="Times New Roman" w:hAnsi="Times New Roman" w:eastAsia="宋体" w:cs="Times New Roman"/>
        </w:rPr>
      </w:pPr>
      <w:bookmarkStart w:id="32" w:name="_Toc21778"/>
      <w:bookmarkStart w:id="33" w:name="_Toc24216"/>
      <w:bookmarkStart w:id="34" w:name="_Toc17295"/>
      <w:bookmarkStart w:id="35" w:name="_Toc18599"/>
      <w:bookmarkStart w:id="36" w:name="_Toc20565"/>
      <w:bookmarkStart w:id="37" w:name="_Toc4024"/>
      <w:r>
        <w:rPr>
          <w:rFonts w:hint="default" w:ascii="Times New Roman" w:hAnsi="Times New Roman" w:eastAsia="宋体" w:cs="Times New Roman"/>
        </w:rPr>
        <w:t>总体描述</w:t>
      </w:r>
      <w:bookmarkEnd w:id="32"/>
      <w:bookmarkEnd w:id="33"/>
      <w:bookmarkEnd w:id="34"/>
      <w:bookmarkEnd w:id="35"/>
      <w:bookmarkEnd w:id="36"/>
      <w:bookmarkEnd w:id="37"/>
    </w:p>
    <w:p>
      <w:pPr>
        <w:pStyle w:val="3"/>
        <w:bidi w:val="0"/>
        <w:spacing w:before="0" w:beforeAutospacing="0" w:after="0" w:afterAutospacing="0"/>
        <w:outlineLvl w:val="0"/>
        <w:rPr>
          <w:rFonts w:hint="default" w:ascii="Times New Roman" w:hAnsi="Times New Roman" w:eastAsia="宋体" w:cs="Times New Roman"/>
        </w:rPr>
      </w:pPr>
      <w:bookmarkStart w:id="38" w:name="_Toc6295"/>
      <w:bookmarkStart w:id="39" w:name="_Toc20927"/>
      <w:bookmarkStart w:id="40" w:name="_Toc11257"/>
      <w:bookmarkStart w:id="41" w:name="_Toc14883"/>
      <w:bookmarkStart w:id="42" w:name="_Toc28230"/>
      <w:bookmarkStart w:id="43" w:name="_Toc27390"/>
      <w:r>
        <w:rPr>
          <w:rFonts w:hint="default" w:ascii="Times New Roman" w:hAnsi="Times New Roman" w:eastAsia="宋体" w:cs="Times New Roman"/>
        </w:rPr>
        <w:t>产品描述</w:t>
      </w:r>
      <w:bookmarkEnd w:id="38"/>
      <w:bookmarkEnd w:id="39"/>
      <w:bookmarkEnd w:id="40"/>
      <w:bookmarkEnd w:id="41"/>
      <w:bookmarkEnd w:id="42"/>
      <w:bookmarkEnd w:id="43"/>
    </w:p>
    <w:p>
      <w:pPr>
        <w:pStyle w:val="4"/>
        <w:bidi w:val="0"/>
        <w:outlineLvl w:val="1"/>
        <w:rPr>
          <w:rFonts w:hint="default" w:ascii="Times New Roman" w:hAnsi="Times New Roman" w:eastAsia="宋体" w:cs="Times New Roman"/>
        </w:rPr>
      </w:pPr>
      <w:bookmarkStart w:id="44" w:name="_Toc10005"/>
      <w:bookmarkStart w:id="45" w:name="_Toc28146"/>
      <w:bookmarkStart w:id="46" w:name="_Toc20795"/>
      <w:bookmarkStart w:id="47" w:name="_Toc26524"/>
      <w:bookmarkStart w:id="48" w:name="_Toc19431"/>
      <w:bookmarkStart w:id="49" w:name="_Toc9752"/>
      <w:r>
        <w:rPr>
          <w:rFonts w:hint="default" w:ascii="Times New Roman" w:hAnsi="Times New Roman" w:eastAsia="宋体" w:cs="Times New Roman"/>
          <w:lang w:val="en-US" w:eastAsia="zh-CN"/>
        </w:rPr>
        <w:t>产品概述</w:t>
      </w:r>
      <w:bookmarkEnd w:id="44"/>
      <w:bookmarkEnd w:id="45"/>
      <w:bookmarkEnd w:id="46"/>
      <w:bookmarkEnd w:id="47"/>
      <w:bookmarkEnd w:id="48"/>
      <w:bookmarkEnd w:id="49"/>
    </w:p>
    <w:p>
      <w:pPr>
        <w:pStyle w:val="22"/>
        <w:numPr>
          <w:ilvl w:val="0"/>
          <w:numId w:val="0"/>
        </w:numPr>
        <w:spacing w:afterAutospacing="0"/>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本产品是独立的，旨在对每一个工程项目提供标准化的项目管理工具，使项目管理人员能高效获取项目相关信息并进行管理，同时人员之间通过本产品能实现协作共享，在项目施工领域有很大的市场前景。</w:t>
      </w:r>
    </w:p>
    <w:p>
      <w:pPr>
        <w:pStyle w:val="4"/>
        <w:keepNext/>
        <w:keepLines/>
        <w:pageBreakBefore w:val="0"/>
        <w:widowControl w:val="0"/>
        <w:kinsoku/>
        <w:wordWrap/>
        <w:overflowPunct/>
        <w:topLinePunct w:val="0"/>
        <w:autoSpaceDE/>
        <w:autoSpaceDN/>
        <w:bidi w:val="0"/>
        <w:adjustRightInd/>
        <w:snapToGrid/>
        <w:spacing w:before="0" w:beforeAutospacing="0" w:after="0" w:afterAutospacing="0" w:line="360" w:lineRule="auto"/>
        <w:textAlignment w:val="auto"/>
        <w:outlineLvl w:val="1"/>
        <w:rPr>
          <w:rFonts w:hint="default" w:ascii="Times New Roman" w:hAnsi="Times New Roman" w:eastAsia="宋体" w:cs="Times New Roman"/>
        </w:rPr>
      </w:pPr>
      <w:bookmarkStart w:id="50" w:name="_Toc31455"/>
      <w:bookmarkStart w:id="51" w:name="_Toc27820"/>
      <w:bookmarkStart w:id="52" w:name="_Toc31630"/>
      <w:bookmarkStart w:id="53" w:name="_Toc4164"/>
      <w:bookmarkStart w:id="54" w:name="_Toc18829"/>
      <w:bookmarkStart w:id="55" w:name="_Toc9751"/>
      <w:r>
        <w:rPr>
          <w:rFonts w:hint="default" w:ascii="Times New Roman" w:hAnsi="Times New Roman" w:eastAsia="宋体" w:cs="Times New Roman"/>
          <w:lang w:val="en-US"/>
        </w:rPr>
        <w:t>系统接口</w:t>
      </w:r>
      <w:bookmarkEnd w:id="50"/>
      <w:bookmarkEnd w:id="51"/>
      <w:bookmarkEnd w:id="52"/>
      <w:bookmarkEnd w:id="53"/>
      <w:bookmarkEnd w:id="54"/>
      <w:bookmarkEnd w:id="55"/>
    </w:p>
    <w:p>
      <w:pPr>
        <w:pStyle w:val="22"/>
        <w:numPr>
          <w:ilvl w:val="0"/>
          <w:numId w:val="0"/>
        </w:numPr>
        <w:spacing w:beforeAutospacing="0"/>
        <w:ind w:left="0" w:leftChars="0" w:firstLine="419" w:firstLineChars="0"/>
        <w:rPr>
          <w:rFonts w:hint="default" w:ascii="Times New Roman" w:hAnsi="Times New Roman" w:eastAsia="宋体" w:cs="Times New Roman"/>
          <w:sz w:val="24"/>
          <w:szCs w:val="32"/>
        </w:rPr>
        <w:pPrChange w:id="2201" w:author="......" w:date="2024-03-17T15:55:22Z">
          <w:pPr>
            <w:pStyle w:val="22"/>
            <w:numPr>
              <w:ilvl w:val="0"/>
              <w:numId w:val="0"/>
            </w:numPr>
            <w:spacing w:beforeAutospacing="0"/>
            <w:ind w:left="851" w:leftChars="0"/>
          </w:pPr>
        </w:pPrChange>
      </w:pPr>
      <w:r>
        <w:rPr>
          <w:rFonts w:hint="default" w:ascii="Times New Roman" w:hAnsi="Times New Roman" w:eastAsia="宋体" w:cs="Times New Roman"/>
          <w:sz w:val="24"/>
          <w:szCs w:val="32"/>
          <w:lang w:val="en-US"/>
        </w:rPr>
        <w:t>包括HTTP接口、SOAP接口、命令接口、图形用户接口等。</w:t>
      </w:r>
    </w:p>
    <w:p>
      <w:pPr>
        <w:pStyle w:val="4"/>
        <w:bidi w:val="0"/>
        <w:outlineLvl w:val="1"/>
        <w:rPr>
          <w:rFonts w:hint="default" w:ascii="Times New Roman" w:hAnsi="Times New Roman" w:eastAsia="宋体" w:cs="Times New Roman"/>
        </w:rPr>
      </w:pPr>
      <w:bookmarkStart w:id="56" w:name="_Toc13931"/>
      <w:bookmarkStart w:id="57" w:name="_Toc19877"/>
      <w:bookmarkStart w:id="58" w:name="_Toc12361"/>
      <w:bookmarkStart w:id="59" w:name="_Toc15147"/>
      <w:bookmarkStart w:id="60" w:name="_Toc6273"/>
      <w:bookmarkStart w:id="61" w:name="_Toc16478"/>
      <w:r>
        <w:rPr>
          <w:rFonts w:hint="default" w:ascii="Times New Roman" w:hAnsi="Times New Roman" w:eastAsia="宋体" w:cs="Times New Roman"/>
          <w:lang w:val="en-US"/>
        </w:rPr>
        <w:t>用户界面</w:t>
      </w:r>
      <w:bookmarkEnd w:id="56"/>
      <w:bookmarkEnd w:id="57"/>
      <w:bookmarkEnd w:id="58"/>
      <w:bookmarkEnd w:id="59"/>
      <w:bookmarkEnd w:id="60"/>
      <w:bookmarkEnd w:id="61"/>
    </w:p>
    <w:p>
      <w:pPr>
        <w:pStyle w:val="22"/>
        <w:numPr>
          <w:ilvl w:val="0"/>
          <w:numId w:val="4"/>
          <w:ins w:id="2203" w:author="......" w:date="2024-03-26T10:24:07Z"/>
        </w:numPr>
        <w:ind w:left="425" w:hanging="425" w:firstLineChars="0"/>
        <w:rPr>
          <w:ins w:id="2204" w:author="......" w:date="2024-03-26T10:24:14Z"/>
          <w:rFonts w:hint="default" w:ascii="Times New Roman" w:hAnsi="Times New Roman" w:eastAsia="宋体" w:cs="Times New Roman"/>
        </w:rPr>
        <w:pPrChange w:id="2202" w:author="......" w:date="2024-03-26T10:24:07Z">
          <w:pPr>
            <w:pStyle w:val="22"/>
            <w:numPr>
              <w:ilvl w:val="0"/>
              <w:numId w:val="0"/>
            </w:numPr>
            <w:ind w:firstLine="420" w:firstLineChars="0"/>
          </w:pPr>
        </w:pPrChange>
      </w:pPr>
      <w:ins w:id="2205" w:author="......" w:date="2024-03-26T10:15:46Z">
        <w:r>
          <w:rPr>
            <w:rFonts w:hint="default" w:ascii="Times New Roman" w:hAnsi="Times New Roman" w:eastAsia="宋体" w:cs="Times New Roman"/>
            <w:rPrChange w:id="2206" w:author="......" w:date="2024-03-26T10:15:46Z">
              <w:rPr>
                <w:rFonts w:hint="eastAsia"/>
              </w:rPr>
            </w:rPrChange>
          </w:rPr>
          <w:t>项目计划管理界面</w:t>
        </w:r>
      </w:ins>
    </w:p>
    <w:p>
      <w:pPr>
        <w:pStyle w:val="22"/>
        <w:numPr>
          <w:ilvl w:val="0"/>
          <w:numId w:val="5"/>
        </w:numPr>
        <w:ind w:left="845" w:hanging="425" w:firstLineChars="0"/>
        <w:rPr>
          <w:ins w:id="2207" w:author="......" w:date="2024-03-26T10:24:16Z"/>
          <w:rFonts w:hint="default" w:ascii="Times New Roman" w:hAnsi="Times New Roman" w:eastAsia="宋体" w:cs="Times New Roman"/>
        </w:rPr>
      </w:pPr>
      <w:ins w:id="2208" w:author="......" w:date="2024-03-26T10:24:16Z">
        <w:r>
          <w:rPr>
            <w:rFonts w:hint="default" w:ascii="Times New Roman" w:hAnsi="Times New Roman" w:eastAsia="宋体" w:cs="Times New Roman"/>
          </w:rPr>
          <w:t>主界面应显示项目列表，每个项目应包含名称、进度、负责人等关键信息</w:t>
        </w:r>
      </w:ins>
      <w:ins w:id="2209" w:author="......" w:date="2024-03-26T10:24:16Z">
        <w:r>
          <w:rPr>
            <w:rFonts w:hint="eastAsia" w:ascii="Times New Roman" w:hAnsi="Times New Roman" w:eastAsia="宋体" w:cs="Times New Roman"/>
            <w:lang w:eastAsia="zh-CN"/>
          </w:rPr>
          <w:t>；</w:t>
        </w:r>
      </w:ins>
    </w:p>
    <w:p>
      <w:pPr>
        <w:pStyle w:val="22"/>
        <w:numPr>
          <w:ilvl w:val="0"/>
          <w:numId w:val="5"/>
        </w:numPr>
        <w:ind w:left="845" w:hanging="425" w:firstLineChars="0"/>
        <w:rPr>
          <w:ins w:id="2210" w:author="......" w:date="2024-03-26T10:24:16Z"/>
          <w:rFonts w:hint="default" w:ascii="Times New Roman" w:hAnsi="Times New Roman" w:eastAsia="宋体" w:cs="Times New Roman"/>
        </w:rPr>
      </w:pPr>
      <w:ins w:id="2211" w:author="......" w:date="2024-03-26T10:24:16Z">
        <w:r>
          <w:rPr>
            <w:rFonts w:hint="default" w:ascii="Times New Roman" w:hAnsi="Times New Roman" w:eastAsia="宋体" w:cs="Times New Roman"/>
          </w:rPr>
          <w:t>用户可以点击项目以查看详细的项目计划和任务列表</w:t>
        </w:r>
      </w:ins>
      <w:ins w:id="2212" w:author="......" w:date="2024-03-26T10:24:16Z">
        <w:r>
          <w:rPr>
            <w:rFonts w:hint="eastAsia" w:ascii="Times New Roman" w:hAnsi="Times New Roman" w:eastAsia="宋体" w:cs="Times New Roman"/>
            <w:lang w:eastAsia="zh-CN"/>
          </w:rPr>
          <w:t>；</w:t>
        </w:r>
      </w:ins>
    </w:p>
    <w:p>
      <w:pPr>
        <w:pStyle w:val="22"/>
        <w:numPr>
          <w:ilvl w:val="0"/>
          <w:numId w:val="5"/>
        </w:numPr>
        <w:ind w:left="845" w:hanging="425" w:firstLineChars="0"/>
        <w:rPr>
          <w:ins w:id="2213" w:author="......" w:date="2024-03-26T10:24:16Z"/>
          <w:rFonts w:hint="default" w:ascii="Times New Roman" w:hAnsi="Times New Roman" w:eastAsia="宋体" w:cs="Times New Roman"/>
        </w:rPr>
      </w:pPr>
      <w:ins w:id="2214" w:author="......" w:date="2024-03-26T10:24:16Z">
        <w:r>
          <w:rPr>
            <w:rFonts w:hint="default" w:ascii="Times New Roman" w:hAnsi="Times New Roman" w:eastAsia="宋体" w:cs="Times New Roman"/>
          </w:rPr>
          <w:t>任务列表应显示任务名称、状态、开始日期、截止日期等信息，同时提供编辑和添加任务的功能</w:t>
        </w:r>
      </w:ins>
      <w:ins w:id="2215" w:author="......" w:date="2024-03-26T10:24:16Z">
        <w:r>
          <w:rPr>
            <w:rFonts w:hint="eastAsia" w:ascii="Times New Roman" w:hAnsi="Times New Roman" w:eastAsia="宋体" w:cs="Times New Roman"/>
            <w:lang w:eastAsia="zh-CN"/>
          </w:rPr>
          <w:t>；</w:t>
        </w:r>
      </w:ins>
    </w:p>
    <w:p>
      <w:pPr>
        <w:pStyle w:val="22"/>
        <w:numPr>
          <w:ilvl w:val="0"/>
          <w:numId w:val="5"/>
        </w:numPr>
        <w:ind w:left="845" w:hanging="425" w:firstLineChars="0"/>
        <w:rPr>
          <w:ins w:id="2216" w:author="......" w:date="2024-03-26T10:24:16Z"/>
          <w:rFonts w:hint="default" w:ascii="Times New Roman" w:hAnsi="Times New Roman" w:eastAsia="宋体" w:cs="Times New Roman"/>
        </w:rPr>
      </w:pPr>
      <w:ins w:id="2217" w:author="......" w:date="2024-03-26T10:24:16Z">
        <w:r>
          <w:rPr>
            <w:rFonts w:hint="default" w:ascii="Times New Roman" w:hAnsi="Times New Roman" w:eastAsia="宋体" w:cs="Times New Roman"/>
          </w:rPr>
          <w:t>任务详情页面应显示任务的详细信息，包括描述、负责人、优先级等，并提供编辑和更新任务状态的功能</w:t>
        </w:r>
      </w:ins>
      <w:ins w:id="2218" w:author="......" w:date="2024-03-26T10:24:16Z">
        <w:r>
          <w:rPr>
            <w:rFonts w:hint="eastAsia" w:ascii="Times New Roman" w:hAnsi="Times New Roman" w:eastAsia="宋体" w:cs="Times New Roman"/>
            <w:lang w:eastAsia="zh-CN"/>
          </w:rPr>
          <w:t>；</w:t>
        </w:r>
      </w:ins>
    </w:p>
    <w:p>
      <w:pPr>
        <w:pStyle w:val="22"/>
        <w:numPr>
          <w:ilvl w:val="0"/>
          <w:numId w:val="5"/>
        </w:numPr>
        <w:ind w:left="845" w:hanging="425" w:firstLineChars="0"/>
        <w:rPr>
          <w:ins w:id="2220" w:author="......" w:date="2024-03-26T10:24:08Z"/>
          <w:rFonts w:hint="default" w:ascii="Times New Roman" w:hAnsi="Times New Roman" w:eastAsia="宋体" w:cs="Times New Roman"/>
        </w:rPr>
        <w:pPrChange w:id="2219" w:author="......" w:date="2024-03-26T10:24:20Z">
          <w:pPr>
            <w:pStyle w:val="22"/>
            <w:numPr>
              <w:ilvl w:val="0"/>
              <w:numId w:val="0"/>
            </w:numPr>
            <w:ind w:firstLine="420" w:firstLineChars="0"/>
          </w:pPr>
        </w:pPrChange>
      </w:pPr>
      <w:ins w:id="2221" w:author="......" w:date="2024-03-26T10:24:16Z">
        <w:r>
          <w:rPr>
            <w:rFonts w:hint="default" w:ascii="Times New Roman" w:hAnsi="Times New Roman" w:eastAsia="宋体" w:cs="Times New Roman"/>
          </w:rPr>
          <w:t>甘特图</w:t>
        </w:r>
      </w:ins>
      <w:ins w:id="2222" w:author="......" w:date="2024-03-26T10:24:16Z">
        <w:r>
          <w:rPr>
            <w:rFonts w:hint="eastAsia" w:ascii="Times New Roman" w:hAnsi="Times New Roman" w:eastAsia="宋体" w:cs="Times New Roman"/>
            <w:lang w:val="en-US" w:eastAsia="zh-CN"/>
          </w:rPr>
          <w:t>等图表</w:t>
        </w:r>
      </w:ins>
      <w:ins w:id="2223" w:author="......" w:date="2024-03-26T10:24:16Z">
        <w:r>
          <w:rPr>
            <w:rFonts w:hint="default" w:ascii="Times New Roman" w:hAnsi="Times New Roman" w:eastAsia="宋体" w:cs="Times New Roman"/>
          </w:rPr>
          <w:t>可用于直观地展示项目进度和任务依赖关系</w:t>
        </w:r>
      </w:ins>
      <w:ins w:id="2224" w:author="......" w:date="2024-03-26T10:24:16Z">
        <w:r>
          <w:rPr>
            <w:rFonts w:hint="eastAsia" w:ascii="Times New Roman" w:hAnsi="Times New Roman" w:eastAsia="宋体" w:cs="Times New Roman"/>
            <w:lang w:eastAsia="zh-CN"/>
          </w:rPr>
          <w:t>。</w:t>
        </w:r>
      </w:ins>
    </w:p>
    <w:p>
      <w:pPr>
        <w:pStyle w:val="22"/>
        <w:numPr>
          <w:ilvl w:val="0"/>
          <w:numId w:val="4"/>
          <w:ins w:id="2226" w:author="......" w:date="2024-03-26T10:24:59Z"/>
        </w:numPr>
        <w:ind w:left="425" w:hanging="425" w:firstLineChars="0"/>
        <w:rPr>
          <w:ins w:id="2227" w:author="......" w:date="2024-03-26T10:25:29Z"/>
          <w:rFonts w:hint="default" w:ascii="Times New Roman" w:hAnsi="Times New Roman" w:eastAsia="宋体" w:cs="Times New Roman"/>
        </w:rPr>
        <w:pPrChange w:id="2225" w:author="......" w:date="2024-03-26T10:24:59Z">
          <w:pPr>
            <w:pStyle w:val="22"/>
            <w:numPr>
              <w:ilvl w:val="0"/>
              <w:numId w:val="6"/>
            </w:numPr>
            <w:ind w:left="425" w:hanging="425" w:firstLineChars="0"/>
          </w:pPr>
        </w:pPrChange>
      </w:pPr>
      <w:ins w:id="2228" w:author="......" w:date="2024-03-26T10:24:00Z">
        <w:r>
          <w:rPr>
            <w:rFonts w:hint="default" w:ascii="Times New Roman" w:hAnsi="Times New Roman" w:eastAsia="宋体" w:cs="Times New Roman"/>
          </w:rPr>
          <w:t>人力资源管理界面</w:t>
        </w:r>
      </w:ins>
    </w:p>
    <w:p>
      <w:pPr>
        <w:pStyle w:val="22"/>
        <w:numPr>
          <w:ilvl w:val="0"/>
          <w:numId w:val="8"/>
          <w:ins w:id="2230" w:author="......" w:date="2024-03-26T10:25:56Z"/>
        </w:numPr>
        <w:ind w:left="845" w:hanging="425" w:firstLineChars="0"/>
        <w:rPr>
          <w:ins w:id="2231" w:author="......" w:date="2024-03-26T10:25:31Z"/>
          <w:rFonts w:hint="default" w:ascii="Times New Roman" w:hAnsi="Times New Roman" w:eastAsia="宋体" w:cs="Times New Roman"/>
        </w:rPr>
        <w:pPrChange w:id="2229" w:author="......" w:date="2024-03-26T10:25:56Z">
          <w:pPr>
            <w:pStyle w:val="22"/>
            <w:numPr>
              <w:ilvl w:val="0"/>
              <w:numId w:val="7"/>
            </w:numPr>
            <w:ind w:left="845" w:hanging="425" w:firstLineChars="0"/>
          </w:pPr>
        </w:pPrChange>
      </w:pPr>
      <w:ins w:id="2232" w:author="......" w:date="2024-03-26T10:25:31Z">
        <w:r>
          <w:rPr>
            <w:rFonts w:hint="default" w:ascii="Times New Roman" w:hAnsi="Times New Roman" w:eastAsia="宋体" w:cs="Times New Roman"/>
          </w:rPr>
          <w:t>主界面应显示</w:t>
        </w:r>
      </w:ins>
      <w:ins w:id="2233" w:author="......" w:date="2024-03-26T10:25:31Z">
        <w:r>
          <w:rPr>
            <w:rFonts w:hint="eastAsia" w:ascii="Times New Roman" w:hAnsi="Times New Roman" w:eastAsia="宋体" w:cs="Times New Roman"/>
            <w:lang w:val="en-US" w:eastAsia="zh-CN"/>
          </w:rPr>
          <w:t>人员</w:t>
        </w:r>
      </w:ins>
      <w:ins w:id="2234" w:author="......" w:date="2024-03-26T10:25:31Z">
        <w:r>
          <w:rPr>
            <w:rFonts w:hint="default" w:ascii="Times New Roman" w:hAnsi="Times New Roman" w:eastAsia="宋体" w:cs="Times New Roman"/>
          </w:rPr>
          <w:t>列表，每个</w:t>
        </w:r>
      </w:ins>
      <w:ins w:id="2235" w:author="......" w:date="2024-03-26T10:25:31Z">
        <w:r>
          <w:rPr>
            <w:rFonts w:hint="eastAsia" w:ascii="Times New Roman" w:hAnsi="Times New Roman" w:eastAsia="宋体" w:cs="Times New Roman"/>
            <w:lang w:val="en-US" w:eastAsia="zh-CN"/>
          </w:rPr>
          <w:t>人</w:t>
        </w:r>
      </w:ins>
      <w:ins w:id="2236" w:author="......" w:date="2024-03-26T10:25:31Z">
        <w:r>
          <w:rPr>
            <w:rFonts w:hint="default" w:ascii="Times New Roman" w:hAnsi="Times New Roman" w:eastAsia="宋体" w:cs="Times New Roman"/>
          </w:rPr>
          <w:t>员应包含姓名、职位、联系方式等基本信息</w:t>
        </w:r>
      </w:ins>
      <w:ins w:id="2237" w:author="......" w:date="2024-03-26T10:25:31Z">
        <w:r>
          <w:rPr>
            <w:rFonts w:hint="eastAsia" w:ascii="Times New Roman" w:hAnsi="Times New Roman" w:eastAsia="宋体" w:cs="Times New Roman"/>
            <w:lang w:eastAsia="zh-CN"/>
          </w:rPr>
          <w:t>；</w:t>
        </w:r>
      </w:ins>
    </w:p>
    <w:p>
      <w:pPr>
        <w:pStyle w:val="22"/>
        <w:numPr>
          <w:ilvl w:val="0"/>
          <w:numId w:val="8"/>
          <w:ins w:id="2239" w:author="......" w:date="2024-03-26T10:25:56Z"/>
        </w:numPr>
        <w:ind w:left="845" w:hanging="425" w:firstLineChars="0"/>
        <w:rPr>
          <w:ins w:id="2240" w:author="......" w:date="2024-03-26T10:25:31Z"/>
          <w:rFonts w:hint="default" w:ascii="Times New Roman" w:hAnsi="Times New Roman" w:eastAsia="宋体" w:cs="Times New Roman"/>
        </w:rPr>
        <w:pPrChange w:id="2238" w:author="......" w:date="2024-03-26T10:25:56Z">
          <w:pPr>
            <w:pStyle w:val="22"/>
            <w:numPr>
              <w:ilvl w:val="0"/>
              <w:numId w:val="7"/>
            </w:numPr>
            <w:ind w:left="845" w:hanging="425" w:firstLineChars="0"/>
          </w:pPr>
        </w:pPrChange>
      </w:pPr>
      <w:ins w:id="2241" w:author="......" w:date="2024-03-26T10:25:31Z">
        <w:r>
          <w:rPr>
            <w:rFonts w:hint="default" w:ascii="Times New Roman" w:hAnsi="Times New Roman" w:eastAsia="宋体" w:cs="Times New Roman"/>
          </w:rPr>
          <w:t>用户可以通过搜索功能或筛选条件查找特定成员</w:t>
        </w:r>
      </w:ins>
      <w:ins w:id="2242" w:author="......" w:date="2024-03-26T10:25:31Z">
        <w:r>
          <w:rPr>
            <w:rFonts w:hint="eastAsia" w:ascii="Times New Roman" w:hAnsi="Times New Roman" w:eastAsia="宋体" w:cs="Times New Roman"/>
            <w:lang w:eastAsia="zh-CN"/>
          </w:rPr>
          <w:t>；</w:t>
        </w:r>
      </w:ins>
    </w:p>
    <w:p>
      <w:pPr>
        <w:pStyle w:val="22"/>
        <w:numPr>
          <w:ilvl w:val="0"/>
          <w:numId w:val="8"/>
          <w:ins w:id="2244" w:author="......" w:date="2024-03-26T10:25:56Z"/>
        </w:numPr>
        <w:ind w:left="845" w:hanging="425" w:firstLineChars="0"/>
        <w:rPr>
          <w:ins w:id="2245" w:author="......" w:date="2024-03-26T10:25:31Z"/>
          <w:rFonts w:hint="default" w:ascii="Times New Roman" w:hAnsi="Times New Roman" w:eastAsia="宋体" w:cs="Times New Roman"/>
        </w:rPr>
        <w:pPrChange w:id="2243" w:author="......" w:date="2024-03-26T10:25:56Z">
          <w:pPr>
            <w:pStyle w:val="22"/>
            <w:numPr>
              <w:ilvl w:val="0"/>
              <w:numId w:val="7"/>
            </w:numPr>
            <w:ind w:left="845" w:hanging="425" w:firstLineChars="0"/>
          </w:pPr>
        </w:pPrChange>
      </w:pPr>
      <w:ins w:id="2246" w:author="......" w:date="2024-03-26T10:25:31Z">
        <w:r>
          <w:rPr>
            <w:rFonts w:hint="default" w:ascii="Times New Roman" w:hAnsi="Times New Roman" w:eastAsia="宋体" w:cs="Times New Roman"/>
          </w:rPr>
          <w:t>用户可以查看每个成员的详细信息，包括个人资料、技能</w:t>
        </w:r>
      </w:ins>
      <w:ins w:id="2247" w:author="......" w:date="2024-03-26T10:25:31Z">
        <w:r>
          <w:rPr>
            <w:rFonts w:hint="eastAsia" w:ascii="Times New Roman" w:hAnsi="Times New Roman" w:eastAsia="宋体" w:cs="Times New Roman"/>
            <w:lang w:val="en-US" w:eastAsia="zh-CN"/>
          </w:rPr>
          <w:t>等；</w:t>
        </w:r>
      </w:ins>
    </w:p>
    <w:p>
      <w:pPr>
        <w:pStyle w:val="22"/>
        <w:numPr>
          <w:ilvl w:val="0"/>
          <w:numId w:val="8"/>
          <w:ins w:id="2249" w:author="......" w:date="2024-03-26T10:25:56Z"/>
        </w:numPr>
        <w:ind w:left="845" w:hanging="425" w:firstLineChars="0"/>
        <w:rPr>
          <w:ins w:id="2250" w:author="......" w:date="2024-03-26T10:25:00Z"/>
          <w:rFonts w:hint="default" w:ascii="Times New Roman" w:hAnsi="Times New Roman" w:eastAsia="宋体" w:cs="Times New Roman"/>
        </w:rPr>
        <w:pPrChange w:id="2248" w:author="......" w:date="2024-03-26T10:25:56Z">
          <w:pPr>
            <w:pStyle w:val="22"/>
            <w:numPr>
              <w:ilvl w:val="0"/>
              <w:numId w:val="6"/>
            </w:numPr>
            <w:ind w:left="425" w:hanging="425" w:firstLineChars="0"/>
          </w:pPr>
        </w:pPrChange>
      </w:pPr>
      <w:ins w:id="2251" w:author="......" w:date="2024-03-26T10:25:31Z">
        <w:r>
          <w:rPr>
            <w:rFonts w:hint="default" w:ascii="Times New Roman" w:hAnsi="Times New Roman" w:eastAsia="宋体" w:cs="Times New Roman"/>
          </w:rPr>
          <w:t>用户可以分配任务给团队成员，并查看任务分配情况。</w:t>
        </w:r>
      </w:ins>
    </w:p>
    <w:p>
      <w:pPr>
        <w:pStyle w:val="22"/>
        <w:numPr>
          <w:ilvl w:val="0"/>
          <w:numId w:val="4"/>
          <w:ins w:id="2253" w:author="......" w:date="2024-03-26T10:27:26Z"/>
        </w:numPr>
        <w:ind w:left="425" w:hanging="425" w:firstLineChars="0"/>
        <w:rPr>
          <w:ins w:id="2254" w:author="......" w:date="2024-03-26T10:27:23Z"/>
          <w:rFonts w:hint="default" w:ascii="Times New Roman" w:hAnsi="Times New Roman" w:eastAsia="宋体" w:cs="Times New Roman"/>
        </w:rPr>
        <w:pPrChange w:id="2252" w:author="......" w:date="2024-03-26T10:27:26Z">
          <w:pPr>
            <w:pStyle w:val="22"/>
            <w:numPr>
              <w:ilvl w:val="0"/>
              <w:numId w:val="0"/>
            </w:numPr>
            <w:ind w:firstLine="420" w:firstLineChars="0"/>
          </w:pPr>
        </w:pPrChange>
      </w:pPr>
      <w:ins w:id="2255" w:author="......" w:date="2024-03-26T10:24:53Z">
        <w:r>
          <w:rPr>
            <w:rFonts w:hint="default" w:ascii="Times New Roman" w:hAnsi="Times New Roman" w:eastAsia="宋体" w:cs="Times New Roman"/>
          </w:rPr>
          <w:t>成本控制界面</w:t>
        </w:r>
      </w:ins>
    </w:p>
    <w:p>
      <w:pPr>
        <w:pStyle w:val="22"/>
        <w:numPr>
          <w:ilvl w:val="0"/>
          <w:numId w:val="9"/>
        </w:numPr>
        <w:ind w:left="845" w:hanging="425" w:firstLineChars="0"/>
        <w:rPr>
          <w:ins w:id="2256" w:author="......" w:date="2024-03-26T10:27:23Z"/>
          <w:rFonts w:hint="default" w:ascii="Times New Roman" w:hAnsi="Times New Roman" w:eastAsia="宋体" w:cs="Times New Roman"/>
        </w:rPr>
      </w:pPr>
      <w:ins w:id="2257" w:author="......" w:date="2024-03-26T10:27:23Z">
        <w:r>
          <w:rPr>
            <w:rFonts w:hint="default" w:ascii="Times New Roman" w:hAnsi="Times New Roman" w:eastAsia="宋体" w:cs="Times New Roman"/>
          </w:rPr>
          <w:t>主界面应显示项目预算和实际成本的对比情况，以及成本的分项统计</w:t>
        </w:r>
      </w:ins>
      <w:ins w:id="2258" w:author="......" w:date="2024-03-26T10:27:23Z">
        <w:r>
          <w:rPr>
            <w:rFonts w:hint="eastAsia" w:ascii="Times New Roman" w:hAnsi="Times New Roman" w:eastAsia="宋体" w:cs="Times New Roman"/>
            <w:lang w:eastAsia="zh-CN"/>
          </w:rPr>
          <w:t>；</w:t>
        </w:r>
      </w:ins>
    </w:p>
    <w:p>
      <w:pPr>
        <w:pStyle w:val="22"/>
        <w:numPr>
          <w:ilvl w:val="0"/>
          <w:numId w:val="9"/>
        </w:numPr>
        <w:ind w:left="845" w:hanging="425" w:firstLineChars="0"/>
        <w:rPr>
          <w:ins w:id="2259" w:author="......" w:date="2024-03-26T10:27:23Z"/>
          <w:rFonts w:hint="default" w:ascii="Times New Roman" w:hAnsi="Times New Roman" w:eastAsia="宋体" w:cs="Times New Roman"/>
        </w:rPr>
      </w:pPr>
      <w:ins w:id="2260" w:author="......" w:date="2024-03-26T10:27:23Z">
        <w:r>
          <w:rPr>
            <w:rFonts w:hint="default" w:ascii="Times New Roman" w:hAnsi="Times New Roman" w:eastAsia="宋体" w:cs="Times New Roman"/>
          </w:rPr>
          <w:t>用户可以查看项目的成本分布图表，了解各个成本项目的比例</w:t>
        </w:r>
      </w:ins>
      <w:ins w:id="2261" w:author="......" w:date="2024-03-26T10:27:23Z">
        <w:r>
          <w:rPr>
            <w:rFonts w:hint="eastAsia" w:ascii="Times New Roman" w:hAnsi="Times New Roman" w:eastAsia="宋体" w:cs="Times New Roman"/>
            <w:lang w:eastAsia="zh-CN"/>
          </w:rPr>
          <w:t>；</w:t>
        </w:r>
      </w:ins>
    </w:p>
    <w:p>
      <w:pPr>
        <w:pStyle w:val="22"/>
        <w:numPr>
          <w:ilvl w:val="0"/>
          <w:numId w:val="9"/>
        </w:numPr>
        <w:ind w:left="845" w:hanging="425" w:firstLineChars="0"/>
        <w:rPr>
          <w:ins w:id="2263" w:author="......" w:date="2024-03-26T10:24:53Z"/>
          <w:rFonts w:hint="default" w:ascii="Times New Roman" w:hAnsi="Times New Roman" w:eastAsia="宋体" w:cs="Times New Roman"/>
        </w:rPr>
        <w:pPrChange w:id="2262" w:author="......" w:date="2024-03-26T10:27:29Z">
          <w:pPr>
            <w:pStyle w:val="22"/>
            <w:numPr>
              <w:ilvl w:val="0"/>
              <w:numId w:val="6"/>
            </w:numPr>
            <w:ind w:left="425" w:hanging="425" w:firstLineChars="0"/>
          </w:pPr>
        </w:pPrChange>
      </w:pPr>
      <w:ins w:id="2264" w:author="......" w:date="2024-03-26T10:27:23Z">
        <w:r>
          <w:rPr>
            <w:rFonts w:hint="default" w:ascii="Times New Roman" w:hAnsi="Times New Roman" w:eastAsia="宋体" w:cs="Times New Roman"/>
          </w:rPr>
          <w:t>提供成本变更管理功能，提供成本报告</w:t>
        </w:r>
      </w:ins>
      <w:ins w:id="2265" w:author="......" w:date="2024-03-26T10:27:23Z">
        <w:r>
          <w:rPr>
            <w:rFonts w:hint="eastAsia" w:ascii="Times New Roman" w:hAnsi="Times New Roman" w:eastAsia="宋体" w:cs="Times New Roman"/>
            <w:lang w:eastAsia="zh-CN"/>
          </w:rPr>
          <w:t>。</w:t>
        </w:r>
      </w:ins>
    </w:p>
    <w:p>
      <w:pPr>
        <w:pStyle w:val="22"/>
        <w:numPr>
          <w:ilvl w:val="0"/>
          <w:numId w:val="4"/>
          <w:ins w:id="2267" w:author="......" w:date="2024-03-26T10:24:07Z"/>
        </w:numPr>
        <w:ind w:left="425" w:hanging="425" w:firstLineChars="0"/>
        <w:rPr>
          <w:ins w:id="2268" w:author="......" w:date="2024-03-26T10:28:09Z"/>
          <w:rFonts w:hint="default" w:ascii="Times New Roman" w:hAnsi="Times New Roman" w:eastAsia="宋体" w:cs="Times New Roman"/>
        </w:rPr>
        <w:pPrChange w:id="2266" w:author="......" w:date="2024-03-26T10:24:07Z">
          <w:pPr>
            <w:pStyle w:val="22"/>
            <w:numPr>
              <w:ilvl w:val="0"/>
              <w:numId w:val="0"/>
            </w:numPr>
            <w:ind w:firstLine="420" w:firstLineChars="0"/>
          </w:pPr>
        </w:pPrChange>
      </w:pPr>
      <w:ins w:id="2269" w:author="......" w:date="2024-03-26T10:25:08Z">
        <w:r>
          <w:rPr>
            <w:rFonts w:hint="default" w:ascii="Times New Roman" w:hAnsi="Times New Roman" w:eastAsia="宋体" w:cs="Times New Roman"/>
          </w:rPr>
          <w:t>安全管理界面</w:t>
        </w:r>
      </w:ins>
    </w:p>
    <w:p>
      <w:pPr>
        <w:pStyle w:val="22"/>
        <w:numPr>
          <w:ilvl w:val="0"/>
          <w:numId w:val="10"/>
        </w:numPr>
        <w:ind w:left="845" w:hanging="425" w:firstLineChars="0"/>
        <w:rPr>
          <w:ins w:id="2270" w:author="......" w:date="2024-03-26T10:28:11Z"/>
          <w:rFonts w:hint="default" w:ascii="Times New Roman" w:hAnsi="Times New Roman" w:eastAsia="宋体" w:cs="Times New Roman"/>
        </w:rPr>
      </w:pPr>
      <w:ins w:id="2271" w:author="......" w:date="2024-03-26T10:28:11Z">
        <w:r>
          <w:rPr>
            <w:rFonts w:hint="default" w:ascii="Times New Roman" w:hAnsi="Times New Roman" w:eastAsia="宋体" w:cs="Times New Roman"/>
          </w:rPr>
          <w:t>主界面应显示项目安全计划和相关安全文件的列表</w:t>
        </w:r>
      </w:ins>
      <w:ins w:id="2272" w:author="......" w:date="2024-03-26T10:28:11Z">
        <w:r>
          <w:rPr>
            <w:rFonts w:hint="eastAsia" w:ascii="Times New Roman" w:hAnsi="Times New Roman" w:eastAsia="宋体" w:cs="Times New Roman"/>
            <w:lang w:val="en-US" w:eastAsia="zh-CN"/>
          </w:rPr>
          <w:t>;</w:t>
        </w:r>
      </w:ins>
    </w:p>
    <w:p>
      <w:pPr>
        <w:pStyle w:val="22"/>
        <w:numPr>
          <w:ilvl w:val="0"/>
          <w:numId w:val="10"/>
        </w:numPr>
        <w:ind w:left="845" w:hanging="425" w:firstLineChars="0"/>
        <w:rPr>
          <w:ins w:id="2274" w:author="......" w:date="2024-03-26T10:25:08Z"/>
          <w:rFonts w:hint="default" w:ascii="Times New Roman" w:hAnsi="Times New Roman" w:eastAsia="宋体" w:cs="Times New Roman"/>
        </w:rPr>
        <w:pPrChange w:id="2273" w:author="......" w:date="2024-03-26T10:28:12Z">
          <w:pPr>
            <w:pStyle w:val="22"/>
            <w:numPr>
              <w:ilvl w:val="0"/>
              <w:numId w:val="0"/>
            </w:numPr>
            <w:ind w:firstLine="420" w:firstLineChars="0"/>
          </w:pPr>
        </w:pPrChange>
      </w:pPr>
      <w:ins w:id="2275" w:author="......" w:date="2024-03-26T10:28:11Z">
        <w:r>
          <w:rPr>
            <w:rFonts w:hint="default" w:ascii="Times New Roman" w:hAnsi="Times New Roman" w:eastAsia="宋体" w:cs="Times New Roman"/>
          </w:rPr>
          <w:t>提供事故报告和调查功能，让用户记录和处理项目中发生的安全事故。</w:t>
        </w:r>
      </w:ins>
    </w:p>
    <w:p>
      <w:pPr>
        <w:pStyle w:val="22"/>
        <w:numPr>
          <w:ilvl w:val="0"/>
          <w:numId w:val="4"/>
          <w:ins w:id="2277" w:author="......" w:date="2024-03-26T10:24:07Z"/>
        </w:numPr>
        <w:ind w:left="425" w:hanging="425" w:firstLineChars="0"/>
        <w:rPr>
          <w:ins w:id="2278" w:author="......" w:date="2024-03-26T10:29:00Z"/>
          <w:rFonts w:hint="default" w:ascii="Times New Roman" w:hAnsi="Times New Roman" w:eastAsia="宋体" w:cs="Times New Roman"/>
        </w:rPr>
        <w:pPrChange w:id="2276" w:author="......" w:date="2024-03-26T10:24:07Z">
          <w:pPr>
            <w:pStyle w:val="22"/>
            <w:numPr>
              <w:ilvl w:val="0"/>
              <w:numId w:val="0"/>
            </w:numPr>
            <w:ind w:firstLine="420" w:firstLineChars="0"/>
          </w:pPr>
        </w:pPrChange>
      </w:pPr>
      <w:ins w:id="2279" w:author="......" w:date="2024-03-26T10:25:15Z">
        <w:r>
          <w:rPr>
            <w:rFonts w:hint="default" w:ascii="Times New Roman" w:hAnsi="Times New Roman" w:eastAsia="宋体" w:cs="Times New Roman"/>
          </w:rPr>
          <w:t>质量管理界面</w:t>
        </w:r>
      </w:ins>
    </w:p>
    <w:p>
      <w:pPr>
        <w:pStyle w:val="22"/>
        <w:numPr>
          <w:ilvl w:val="0"/>
          <w:numId w:val="11"/>
        </w:numPr>
        <w:ind w:left="845" w:hanging="425" w:firstLineChars="0"/>
        <w:rPr>
          <w:ins w:id="2280" w:author="......" w:date="2024-03-26T10:29:01Z"/>
          <w:rFonts w:hint="default" w:ascii="Times New Roman" w:hAnsi="Times New Roman" w:eastAsia="宋体" w:cs="Times New Roman"/>
        </w:rPr>
      </w:pPr>
      <w:ins w:id="2281" w:author="......" w:date="2024-03-26T10:29:01Z">
        <w:r>
          <w:rPr>
            <w:rFonts w:hint="default" w:ascii="Times New Roman" w:hAnsi="Times New Roman" w:eastAsia="宋体" w:cs="Times New Roman"/>
          </w:rPr>
          <w:t>主界面应显示项目质量计划和相关质量文件的列表</w:t>
        </w:r>
      </w:ins>
      <w:ins w:id="2282" w:author="......" w:date="2024-03-26T10:29:01Z">
        <w:r>
          <w:rPr>
            <w:rFonts w:hint="eastAsia" w:ascii="Times New Roman" w:hAnsi="Times New Roman" w:eastAsia="宋体" w:cs="Times New Roman"/>
            <w:lang w:val="en-US" w:eastAsia="zh-CN"/>
          </w:rPr>
          <w:t>;</w:t>
        </w:r>
      </w:ins>
    </w:p>
    <w:p>
      <w:pPr>
        <w:pStyle w:val="22"/>
        <w:numPr>
          <w:ilvl w:val="0"/>
          <w:numId w:val="11"/>
        </w:numPr>
        <w:ind w:left="845" w:hanging="425" w:firstLineChars="0"/>
        <w:rPr>
          <w:ins w:id="2283" w:author="......" w:date="2024-03-26T10:29:01Z"/>
          <w:rFonts w:hint="default" w:ascii="Times New Roman" w:hAnsi="Times New Roman" w:eastAsia="宋体" w:cs="Times New Roman"/>
        </w:rPr>
      </w:pPr>
      <w:ins w:id="2284" w:author="......" w:date="2024-03-26T10:29:01Z">
        <w:r>
          <w:rPr>
            <w:rFonts w:hint="default" w:ascii="Times New Roman" w:hAnsi="Times New Roman" w:eastAsia="宋体" w:cs="Times New Roman"/>
          </w:rPr>
          <w:t>提供质量检查和验收功能，让用户记录和跟踪项目的质量检查和验收情况</w:t>
        </w:r>
      </w:ins>
      <w:ins w:id="2285" w:author="......" w:date="2024-03-26T10:29:01Z">
        <w:r>
          <w:rPr>
            <w:rFonts w:hint="eastAsia" w:ascii="Times New Roman" w:hAnsi="Times New Roman" w:eastAsia="宋体" w:cs="Times New Roman"/>
            <w:lang w:val="en-US" w:eastAsia="zh-CN"/>
          </w:rPr>
          <w:t>;</w:t>
        </w:r>
      </w:ins>
    </w:p>
    <w:p>
      <w:pPr>
        <w:pStyle w:val="22"/>
        <w:numPr>
          <w:ilvl w:val="0"/>
          <w:numId w:val="11"/>
        </w:numPr>
        <w:ind w:left="845" w:hanging="425" w:firstLineChars="0"/>
        <w:rPr>
          <w:ins w:id="2287" w:author="......" w:date="2024-03-26T10:25:20Z"/>
          <w:rFonts w:hint="default" w:ascii="Times New Roman" w:hAnsi="Times New Roman" w:eastAsia="宋体" w:cs="Times New Roman"/>
        </w:rPr>
        <w:pPrChange w:id="2286" w:author="......" w:date="2024-03-26T10:29:03Z">
          <w:pPr>
            <w:pStyle w:val="22"/>
            <w:numPr>
              <w:ilvl w:val="0"/>
              <w:numId w:val="0"/>
            </w:numPr>
            <w:ind w:firstLine="420" w:firstLineChars="0"/>
          </w:pPr>
        </w:pPrChange>
      </w:pPr>
      <w:ins w:id="2288" w:author="......" w:date="2024-03-26T10:29:01Z">
        <w:r>
          <w:rPr>
            <w:rFonts w:hint="default" w:ascii="Times New Roman" w:hAnsi="Times New Roman" w:eastAsia="宋体" w:cs="Times New Roman"/>
          </w:rPr>
          <w:t>提供问题跟踪和解决功能，让用户记录和处理项目中发现的质量问题。</w:t>
        </w:r>
      </w:ins>
    </w:p>
    <w:p>
      <w:pPr>
        <w:pStyle w:val="22"/>
        <w:numPr>
          <w:ilvl w:val="0"/>
          <w:numId w:val="4"/>
          <w:ins w:id="2290" w:author="......" w:date="2024-03-26T10:29:12Z"/>
        </w:numPr>
        <w:ind w:left="425" w:hanging="425" w:firstLineChars="0"/>
        <w:rPr>
          <w:ins w:id="2291" w:author="......" w:date="2024-03-26T10:15:46Z"/>
          <w:rFonts w:hint="default" w:ascii="Times New Roman" w:hAnsi="Times New Roman" w:eastAsia="宋体" w:cs="Times New Roman"/>
          <w:rPrChange w:id="2292" w:author="......" w:date="2024-03-26T10:15:46Z">
            <w:rPr>
              <w:ins w:id="2293" w:author="......" w:date="2024-03-26T10:15:46Z"/>
              <w:rFonts w:hint="eastAsia"/>
            </w:rPr>
          </w:rPrChange>
        </w:rPr>
        <w:pPrChange w:id="2289" w:author="......" w:date="2024-03-26T10:29:12Z">
          <w:pPr>
            <w:pStyle w:val="22"/>
            <w:numPr>
              <w:ilvl w:val="0"/>
              <w:numId w:val="0"/>
            </w:numPr>
            <w:ind w:firstLine="420" w:firstLineChars="0"/>
          </w:pPr>
        </w:pPrChange>
      </w:pPr>
      <w:ins w:id="2294" w:author="......" w:date="2024-03-26T10:25:20Z">
        <w:r>
          <w:rPr>
            <w:rFonts w:hint="default" w:ascii="Times New Roman" w:hAnsi="Times New Roman" w:eastAsia="宋体" w:cs="Times New Roman"/>
          </w:rPr>
          <w:t>文件管理界面</w:t>
        </w:r>
      </w:ins>
    </w:p>
    <w:p>
      <w:pPr>
        <w:pStyle w:val="22"/>
        <w:numPr>
          <w:ilvl w:val="0"/>
          <w:numId w:val="12"/>
          <w:ins w:id="2296" w:author="......" w:date="2024-03-26T10:29:33Z"/>
        </w:numPr>
        <w:ind w:left="840" w:hanging="420" w:firstLineChars="0"/>
        <w:rPr>
          <w:ins w:id="2297" w:author="......" w:date="2024-03-26T10:29:36Z"/>
          <w:rFonts w:hint="default" w:ascii="Times New Roman" w:hAnsi="Times New Roman" w:eastAsia="宋体" w:cs="Times New Roman"/>
        </w:rPr>
        <w:pPrChange w:id="2295" w:author="......" w:date="2024-03-26T10:29:33Z">
          <w:pPr>
            <w:pStyle w:val="22"/>
            <w:numPr>
              <w:ilvl w:val="0"/>
              <w:numId w:val="0"/>
            </w:numPr>
            <w:ind w:firstLine="420" w:firstLineChars="0"/>
          </w:pPr>
        </w:pPrChange>
      </w:pPr>
      <w:ins w:id="2298" w:author="......" w:date="2024-03-26T10:15:46Z">
        <w:r>
          <w:rPr>
            <w:rFonts w:hint="default" w:ascii="Times New Roman" w:hAnsi="Times New Roman" w:eastAsia="宋体" w:cs="Times New Roman"/>
            <w:rPrChange w:id="2299" w:author="......" w:date="2024-03-26T10:15:46Z">
              <w:rPr>
                <w:rFonts w:hint="eastAsia"/>
              </w:rPr>
            </w:rPrChange>
          </w:rPr>
          <w:t>主界面应显示项目文件夹结构和文件列表，以及文件的上传和下载功能</w:t>
        </w:r>
      </w:ins>
      <w:ins w:id="2300" w:author="......" w:date="2024-03-26T10:29:39Z">
        <w:r>
          <w:rPr>
            <w:rFonts w:hint="eastAsia" w:ascii="Times New Roman" w:hAnsi="Times New Roman" w:eastAsia="宋体" w:cs="Times New Roman"/>
            <w:lang w:val="en-US" w:eastAsia="zh-CN"/>
          </w:rPr>
          <w:t>;</w:t>
        </w:r>
      </w:ins>
    </w:p>
    <w:p>
      <w:pPr>
        <w:pStyle w:val="22"/>
        <w:numPr>
          <w:ilvl w:val="0"/>
          <w:numId w:val="12"/>
          <w:ins w:id="2302" w:author="......" w:date="2024-03-26T10:29:42Z"/>
        </w:numPr>
        <w:ind w:left="840" w:hanging="420" w:firstLineChars="0"/>
        <w:rPr>
          <w:ins w:id="2303" w:author="......" w:date="2024-03-26T10:29:44Z"/>
          <w:rFonts w:hint="default" w:ascii="Times New Roman" w:hAnsi="Times New Roman" w:eastAsia="宋体" w:cs="Times New Roman"/>
        </w:rPr>
        <w:pPrChange w:id="2301" w:author="......" w:date="2024-03-26T10:29:42Z">
          <w:pPr>
            <w:pStyle w:val="22"/>
            <w:numPr>
              <w:ilvl w:val="0"/>
              <w:numId w:val="0"/>
            </w:numPr>
            <w:ind w:firstLine="420" w:firstLineChars="0"/>
          </w:pPr>
        </w:pPrChange>
      </w:pPr>
      <w:ins w:id="2304" w:author="......" w:date="2024-03-26T10:15:46Z">
        <w:r>
          <w:rPr>
            <w:rFonts w:hint="default" w:ascii="Times New Roman" w:hAnsi="Times New Roman" w:eastAsia="宋体" w:cs="Times New Roman"/>
            <w:rPrChange w:id="2305" w:author="......" w:date="2024-03-26T10:15:46Z">
              <w:rPr>
                <w:rFonts w:hint="eastAsia"/>
              </w:rPr>
            </w:rPrChange>
          </w:rPr>
          <w:t>用户可以通过搜索功能或筛选条件查找特定文件</w:t>
        </w:r>
      </w:ins>
      <w:ins w:id="2306" w:author="......" w:date="2024-03-26T10:29:44Z">
        <w:r>
          <w:rPr>
            <w:rFonts w:hint="eastAsia" w:ascii="Times New Roman" w:hAnsi="Times New Roman" w:eastAsia="宋体" w:cs="Times New Roman"/>
            <w:lang w:val="en-US" w:eastAsia="zh-CN"/>
          </w:rPr>
          <w:t>;</w:t>
        </w:r>
      </w:ins>
    </w:p>
    <w:p>
      <w:pPr>
        <w:pStyle w:val="22"/>
        <w:numPr>
          <w:ilvl w:val="0"/>
          <w:numId w:val="12"/>
          <w:ins w:id="2308" w:author="......" w:date="2024-03-26T10:29:50Z"/>
        </w:numPr>
        <w:ind w:left="840" w:hanging="420" w:firstLineChars="0"/>
        <w:rPr>
          <w:del w:id="2309" w:author="......" w:date="2024-03-26T10:15:28Z"/>
          <w:rFonts w:hint="default" w:ascii="Times New Roman" w:hAnsi="Times New Roman" w:eastAsia="宋体" w:cs="Times New Roman"/>
          <w:sz w:val="24"/>
          <w:szCs w:val="24"/>
        </w:rPr>
        <w:pPrChange w:id="2307" w:author="......" w:date="2024-03-26T10:29:50Z">
          <w:pPr>
            <w:pStyle w:val="22"/>
            <w:numPr>
              <w:ilvl w:val="0"/>
              <w:numId w:val="0"/>
            </w:numPr>
            <w:ind w:firstLine="420" w:firstLineChars="0"/>
          </w:pPr>
        </w:pPrChange>
      </w:pPr>
      <w:ins w:id="2310" w:author="......" w:date="2024-03-26T10:15:46Z">
        <w:r>
          <w:rPr>
            <w:rFonts w:hint="default" w:ascii="Times New Roman" w:hAnsi="Times New Roman" w:eastAsia="宋体" w:cs="Times New Roman"/>
            <w:rPrChange w:id="2311" w:author="......" w:date="2024-03-26T10:15:46Z">
              <w:rPr>
                <w:rFonts w:hint="eastAsia"/>
              </w:rPr>
            </w:rPrChange>
          </w:rPr>
          <w:t>提供权限管理功能，让用户设置文件的访问权限。</w:t>
        </w:r>
      </w:ins>
      <w:del w:id="2312" w:author="......" w:date="2024-03-26T10:15:30Z">
        <w:r>
          <w:rPr>
            <w:rFonts w:hint="default" w:ascii="Times New Roman" w:hAnsi="Times New Roman" w:eastAsia="宋体" w:cs="Times New Roman"/>
            <w:sz w:val="24"/>
            <w:szCs w:val="24"/>
            <w:lang w:val="en-US"/>
          </w:rPr>
          <w:delText>初</w:delText>
        </w:r>
      </w:del>
      <w:del w:id="2313" w:author="......" w:date="2024-03-26T10:15:28Z">
        <w:r>
          <w:rPr>
            <w:rFonts w:hint="default" w:ascii="Times New Roman" w:hAnsi="Times New Roman" w:eastAsia="宋体" w:cs="Times New Roman"/>
            <w:sz w:val="24"/>
            <w:szCs w:val="24"/>
            <w:lang w:val="en-US"/>
          </w:rPr>
          <w:delText>始界面为登陆界面，用户登陆后进入的界面包含所有已添加工程项目的列表，用户可新建工程项目，可选择已添加的项目，也可输入某一工程项目的密码将其添加至列表并参与其协作，进行上述三项操作之一后，跳转进入主界面，主界面包括项目计划管理、人力资源管理、成本管理、施工质量管理、安全管理、文档管理六个按键，单击按键可跳转至包含对应内容的子界面，以下是对各子界面的介绍：</w:delText>
        </w:r>
      </w:del>
    </w:p>
    <w:p>
      <w:pPr>
        <w:pStyle w:val="22"/>
        <w:numPr>
          <w:ilvl w:val="0"/>
          <w:numId w:val="12"/>
          <w:ins w:id="2315" w:author="......" w:date="2024-03-26T10:29:50Z"/>
        </w:numPr>
        <w:ind w:left="840" w:leftChars="0" w:hanging="420" w:firstLineChars="0"/>
        <w:rPr>
          <w:del w:id="2316" w:author="......" w:date="2024-03-26T10:15:28Z"/>
          <w:rFonts w:hint="default" w:ascii="Times New Roman" w:hAnsi="Times New Roman" w:eastAsia="宋体" w:cs="Times New Roman"/>
          <w:sz w:val="24"/>
          <w:szCs w:val="24"/>
        </w:rPr>
        <w:pPrChange w:id="2314" w:author="......" w:date="2024-03-26T10:29:50Z">
          <w:pPr>
            <w:pStyle w:val="22"/>
            <w:numPr>
              <w:ilvl w:val="3"/>
              <w:numId w:val="13"/>
            </w:numPr>
            <w:ind w:left="1984" w:leftChars="0" w:hanging="708" w:firstLineChars="0"/>
          </w:pPr>
        </w:pPrChange>
      </w:pPr>
      <w:del w:id="2317" w:author="......" w:date="2024-03-26T10:15:28Z">
        <w:r>
          <w:rPr>
            <w:rFonts w:hint="default" w:ascii="Times New Roman" w:hAnsi="Times New Roman" w:eastAsia="宋体" w:cs="Times New Roman"/>
            <w:sz w:val="24"/>
            <w:szCs w:val="24"/>
            <w:lang w:val="en-US"/>
          </w:rPr>
          <w:delText>项目计划管理：界面为一表格，表格中包含项目重要节点、项目任务、计划工期等项目计划相关信息，用户可查看与编辑。</w:delText>
        </w:r>
      </w:del>
    </w:p>
    <w:p>
      <w:pPr>
        <w:pStyle w:val="22"/>
        <w:numPr>
          <w:ilvl w:val="0"/>
          <w:numId w:val="12"/>
          <w:ins w:id="2319" w:author="......" w:date="2024-03-26T10:29:50Z"/>
        </w:numPr>
        <w:ind w:left="840" w:leftChars="0" w:hanging="420" w:firstLineChars="0"/>
        <w:rPr>
          <w:del w:id="2320" w:author="......" w:date="2024-03-26T10:15:28Z"/>
          <w:rFonts w:hint="default" w:ascii="Times New Roman" w:hAnsi="Times New Roman" w:eastAsia="宋体" w:cs="Times New Roman"/>
          <w:sz w:val="24"/>
          <w:szCs w:val="24"/>
        </w:rPr>
        <w:pPrChange w:id="2318" w:author="......" w:date="2024-03-26T10:29:50Z">
          <w:pPr>
            <w:pStyle w:val="22"/>
            <w:numPr>
              <w:ilvl w:val="3"/>
              <w:numId w:val="13"/>
            </w:numPr>
            <w:ind w:left="1984" w:leftChars="0" w:hanging="708" w:firstLineChars="0"/>
          </w:pPr>
        </w:pPrChange>
      </w:pPr>
      <w:del w:id="2321" w:author="......" w:date="2024-03-26T10:15:28Z">
        <w:r>
          <w:rPr>
            <w:rFonts w:hint="default" w:ascii="Times New Roman" w:hAnsi="Times New Roman" w:eastAsia="宋体" w:cs="Times New Roman"/>
            <w:sz w:val="24"/>
            <w:szCs w:val="24"/>
            <w:lang w:val="en-US"/>
          </w:rPr>
          <w:delText>人力资源管理：界面包含项目人员和项目任务的列表，用户可将人员与任务相互匹配。</w:delText>
        </w:r>
      </w:del>
    </w:p>
    <w:p>
      <w:pPr>
        <w:pStyle w:val="22"/>
        <w:numPr>
          <w:ilvl w:val="0"/>
          <w:numId w:val="12"/>
          <w:ins w:id="2323" w:author="......" w:date="2024-03-26T10:29:50Z"/>
        </w:numPr>
        <w:ind w:left="840" w:leftChars="0" w:hanging="420" w:firstLineChars="0"/>
        <w:rPr>
          <w:del w:id="2324" w:author="......" w:date="2024-03-26T10:15:28Z"/>
          <w:rFonts w:hint="default" w:ascii="Times New Roman" w:hAnsi="Times New Roman" w:eastAsia="宋体" w:cs="Times New Roman"/>
          <w:sz w:val="24"/>
          <w:szCs w:val="24"/>
        </w:rPr>
        <w:pPrChange w:id="2322" w:author="......" w:date="2024-03-26T10:29:50Z">
          <w:pPr>
            <w:pStyle w:val="22"/>
            <w:numPr>
              <w:ilvl w:val="3"/>
              <w:numId w:val="13"/>
            </w:numPr>
            <w:ind w:left="1984" w:leftChars="0" w:hanging="708" w:firstLineChars="0"/>
          </w:pPr>
        </w:pPrChange>
      </w:pPr>
      <w:del w:id="2325" w:author="......" w:date="2024-03-26T10:15:28Z">
        <w:r>
          <w:rPr>
            <w:rFonts w:hint="default" w:ascii="Times New Roman" w:hAnsi="Times New Roman" w:eastAsia="宋体" w:cs="Times New Roman"/>
            <w:sz w:val="24"/>
            <w:szCs w:val="24"/>
            <w:lang w:val="en-US"/>
          </w:rPr>
          <w:delText>成本管理：用户可在其中记录工程内容及对应成本，该界面将显示总成本。</w:delText>
        </w:r>
      </w:del>
    </w:p>
    <w:p>
      <w:pPr>
        <w:pStyle w:val="22"/>
        <w:numPr>
          <w:ilvl w:val="0"/>
          <w:numId w:val="12"/>
          <w:ins w:id="2327" w:author="......" w:date="2024-03-26T10:29:50Z"/>
        </w:numPr>
        <w:ind w:left="840" w:leftChars="0" w:hanging="420" w:firstLineChars="0"/>
        <w:rPr>
          <w:del w:id="2328" w:author="......" w:date="2024-03-26T10:15:28Z"/>
          <w:rFonts w:hint="default" w:ascii="Times New Roman" w:hAnsi="Times New Roman" w:eastAsia="宋体" w:cs="Times New Roman"/>
          <w:sz w:val="24"/>
          <w:szCs w:val="24"/>
        </w:rPr>
        <w:pPrChange w:id="2326" w:author="......" w:date="2024-03-26T10:29:50Z">
          <w:pPr>
            <w:pStyle w:val="22"/>
            <w:numPr>
              <w:ilvl w:val="3"/>
              <w:numId w:val="13"/>
            </w:numPr>
            <w:ind w:left="1984" w:leftChars="0" w:hanging="708" w:firstLineChars="0"/>
          </w:pPr>
        </w:pPrChange>
      </w:pPr>
      <w:del w:id="2329" w:author="......" w:date="2024-03-26T10:15:28Z">
        <w:r>
          <w:rPr>
            <w:rFonts w:hint="default" w:ascii="Times New Roman" w:hAnsi="Times New Roman" w:eastAsia="宋体" w:cs="Times New Roman"/>
            <w:sz w:val="24"/>
            <w:szCs w:val="24"/>
            <w:lang w:val="en-US"/>
          </w:rPr>
          <w:delText>施工质量管理：用户可在其中记录施工质量的文字描述并上传图片</w:delText>
        </w:r>
      </w:del>
    </w:p>
    <w:p>
      <w:pPr>
        <w:pStyle w:val="22"/>
        <w:numPr>
          <w:ilvl w:val="0"/>
          <w:numId w:val="12"/>
          <w:ins w:id="2331" w:author="......" w:date="2024-03-26T10:29:50Z"/>
        </w:numPr>
        <w:ind w:left="840" w:leftChars="0" w:hanging="420" w:firstLineChars="0"/>
        <w:rPr>
          <w:del w:id="2332" w:author="......" w:date="2024-03-26T10:15:28Z"/>
          <w:rFonts w:hint="default" w:ascii="Times New Roman" w:hAnsi="Times New Roman" w:eastAsia="宋体" w:cs="Times New Roman"/>
          <w:sz w:val="24"/>
          <w:szCs w:val="24"/>
        </w:rPr>
        <w:pPrChange w:id="2330" w:author="......" w:date="2024-03-26T10:29:50Z">
          <w:pPr>
            <w:pStyle w:val="22"/>
            <w:numPr>
              <w:ilvl w:val="3"/>
              <w:numId w:val="13"/>
            </w:numPr>
            <w:ind w:left="1984" w:leftChars="0" w:hanging="708" w:firstLineChars="0"/>
          </w:pPr>
        </w:pPrChange>
      </w:pPr>
      <w:del w:id="2333" w:author="......" w:date="2024-03-26T10:15:28Z">
        <w:r>
          <w:rPr>
            <w:rFonts w:hint="default" w:ascii="Times New Roman" w:hAnsi="Times New Roman" w:eastAsia="宋体" w:cs="Times New Roman"/>
            <w:sz w:val="24"/>
            <w:szCs w:val="24"/>
            <w:lang w:val="en-US"/>
          </w:rPr>
          <w:delText>安全管理：用户可在其中记录安全管理注意事项以及应急预案，以便其他项目协作者查阅。</w:delText>
        </w:r>
      </w:del>
    </w:p>
    <w:p>
      <w:pPr>
        <w:pStyle w:val="22"/>
        <w:numPr>
          <w:ilvl w:val="0"/>
          <w:numId w:val="12"/>
          <w:ins w:id="2335" w:author="......" w:date="2024-03-26T10:29:50Z"/>
        </w:numPr>
        <w:ind w:left="840" w:leftChars="0" w:hanging="420" w:firstLineChars="0"/>
        <w:rPr>
          <w:rFonts w:hint="default" w:ascii="Times New Roman" w:hAnsi="Times New Roman" w:eastAsia="宋体" w:cs="Times New Roman"/>
          <w:sz w:val="24"/>
          <w:szCs w:val="24"/>
          <w:lang w:val="en-US"/>
        </w:rPr>
        <w:pPrChange w:id="2334" w:author="......" w:date="2024-03-26T10:29:50Z">
          <w:pPr>
            <w:pStyle w:val="22"/>
            <w:numPr>
              <w:ilvl w:val="3"/>
              <w:numId w:val="13"/>
            </w:numPr>
            <w:ind w:left="1984" w:leftChars="0" w:hanging="708" w:firstLineChars="0"/>
          </w:pPr>
        </w:pPrChange>
      </w:pPr>
      <w:del w:id="2336" w:author="......" w:date="2024-03-26T10:15:28Z">
        <w:r>
          <w:rPr>
            <w:rFonts w:hint="default" w:ascii="Times New Roman" w:hAnsi="Times New Roman" w:eastAsia="宋体" w:cs="Times New Roman"/>
            <w:sz w:val="24"/>
            <w:szCs w:val="24"/>
            <w:lang w:val="en-US"/>
          </w:rPr>
          <w:delText>文档管理：用户可上传各类文档，包括合同、图纸等，并对文档进行加密保存。</w:delText>
        </w:r>
      </w:del>
    </w:p>
    <w:p>
      <w:pPr>
        <w:pStyle w:val="4"/>
        <w:bidi w:val="0"/>
        <w:outlineLvl w:val="1"/>
        <w:rPr>
          <w:ins w:id="2337" w:author="......" w:date="2024-03-17T16:17:41Z"/>
          <w:rFonts w:hint="default" w:ascii="Times New Roman" w:hAnsi="Times New Roman" w:eastAsia="宋体" w:cs="Times New Roman"/>
          <w:sz w:val="24"/>
          <w:szCs w:val="24"/>
        </w:rPr>
      </w:pPr>
      <w:bookmarkStart w:id="62" w:name="_Toc23260"/>
      <w:bookmarkStart w:id="63" w:name="_Toc14349"/>
      <w:bookmarkStart w:id="64" w:name="_Toc31532"/>
      <w:bookmarkStart w:id="65" w:name="_Toc12561"/>
      <w:bookmarkStart w:id="66" w:name="_Toc10627"/>
      <w:bookmarkStart w:id="67" w:name="_Toc17487"/>
      <w:r>
        <w:rPr>
          <w:rFonts w:hint="default" w:ascii="Times New Roman" w:hAnsi="Times New Roman" w:eastAsia="宋体" w:cs="Times New Roman"/>
          <w:sz w:val="24"/>
          <w:szCs w:val="24"/>
          <w:lang w:val="en-US"/>
        </w:rPr>
        <w:t>硬件接口</w:t>
      </w:r>
      <w:bookmarkEnd w:id="62"/>
      <w:bookmarkEnd w:id="63"/>
      <w:bookmarkEnd w:id="64"/>
      <w:bookmarkEnd w:id="65"/>
      <w:bookmarkEnd w:id="66"/>
      <w:bookmarkEnd w:id="67"/>
    </w:p>
    <w:p>
      <w:pPr>
        <w:ind w:firstLine="419"/>
        <w:rPr>
          <w:ins w:id="2339" w:author="......" w:date="2024-03-17T16:17:45Z"/>
          <w:rFonts w:hint="default" w:ascii="Times New Roman" w:hAnsi="Times New Roman" w:eastAsia="宋体" w:cs="Times New Roman"/>
          <w:rPrChange w:id="2340" w:author="......" w:date="2024-03-26T00:51:47Z">
            <w:rPr>
              <w:ins w:id="2341" w:author="......" w:date="2024-03-17T16:17:45Z"/>
              <w:rFonts w:hint="default"/>
            </w:rPr>
          </w:rPrChange>
        </w:rPr>
        <w:pPrChange w:id="2338" w:author="......" w:date="2024-03-17T16:17:53Z">
          <w:pPr/>
        </w:pPrChange>
      </w:pPr>
      <w:ins w:id="2342" w:author="......" w:date="2024-03-17T16:17:45Z">
        <w:r>
          <w:rPr>
            <w:rFonts w:hint="default" w:ascii="Times New Roman" w:hAnsi="Times New Roman" w:eastAsia="宋体" w:cs="Times New Roman"/>
            <w:rPrChange w:id="2343" w:author="......" w:date="2024-03-26T00:51:47Z">
              <w:rPr>
                <w:rFonts w:hint="default"/>
              </w:rPr>
            </w:rPrChange>
          </w:rPr>
          <w:t>系统的硬件接口描述了系统与外部硬件设备之间的交互方式和要求。本系统的硬件接口包括但不限于以下内容：</w:t>
        </w:r>
      </w:ins>
    </w:p>
    <w:p>
      <w:pPr>
        <w:numPr>
          <w:ilvl w:val="0"/>
          <w:numId w:val="14"/>
          <w:ins w:id="2345" w:author="......" w:date="2024-03-17T16:18:00Z"/>
        </w:numPr>
        <w:ind w:left="425" w:hanging="425"/>
        <w:rPr>
          <w:ins w:id="2346" w:author="......" w:date="2024-03-17T16:17:45Z"/>
          <w:rFonts w:hint="default" w:ascii="Times New Roman" w:hAnsi="Times New Roman" w:eastAsia="宋体" w:cs="Times New Roman"/>
          <w:rPrChange w:id="2347" w:author="......" w:date="2024-03-26T00:51:47Z">
            <w:rPr>
              <w:ins w:id="2348" w:author="......" w:date="2024-03-17T16:17:45Z"/>
              <w:rFonts w:hint="default"/>
            </w:rPr>
          </w:rPrChange>
        </w:rPr>
        <w:pPrChange w:id="2344" w:author="......" w:date="2024-03-17T16:18:00Z">
          <w:pPr/>
        </w:pPrChange>
      </w:pPr>
      <w:ins w:id="2349" w:author="......" w:date="2024-03-17T16:17:45Z">
        <w:r>
          <w:rPr>
            <w:rFonts w:hint="default" w:ascii="Times New Roman" w:hAnsi="Times New Roman" w:eastAsia="宋体" w:cs="Times New Roman"/>
            <w:rPrChange w:id="2350" w:author="......" w:date="2024-03-26T00:51:47Z">
              <w:rPr>
                <w:rFonts w:hint="default"/>
              </w:rPr>
            </w:rPrChange>
          </w:rPr>
          <w:t>服务器要求：系统可能需要在服务器上部署运行，因此需要满足一定的服务器硬件要求，如处理器、内存、存储等方面的性能和容量。</w:t>
        </w:r>
      </w:ins>
    </w:p>
    <w:p>
      <w:pPr>
        <w:numPr>
          <w:ilvl w:val="0"/>
          <w:numId w:val="14"/>
          <w:ins w:id="2352" w:author="......" w:date="2024-03-17T16:18:11Z"/>
        </w:numPr>
        <w:ind w:left="425" w:hanging="425"/>
        <w:rPr>
          <w:ins w:id="2353" w:author="......" w:date="2024-03-17T16:18:12Z"/>
          <w:rFonts w:hint="default" w:ascii="Times New Roman" w:hAnsi="Times New Roman" w:eastAsia="宋体" w:cs="Times New Roman"/>
          <w:sz w:val="24"/>
          <w:szCs w:val="24"/>
        </w:rPr>
        <w:pPrChange w:id="2351" w:author="......" w:date="2024-03-17T16:18:11Z">
          <w:pPr/>
        </w:pPrChange>
      </w:pPr>
      <w:ins w:id="2354" w:author="......" w:date="2024-03-17T16:17:45Z">
        <w:r>
          <w:rPr>
            <w:rFonts w:hint="default" w:ascii="Times New Roman" w:hAnsi="Times New Roman" w:eastAsia="宋体" w:cs="Times New Roman"/>
            <w:rPrChange w:id="2355" w:author="......" w:date="2024-03-26T00:51:47Z">
              <w:rPr>
                <w:rFonts w:hint="default"/>
              </w:rPr>
            </w:rPrChange>
          </w:rPr>
          <w:t>客户端要求：用户访问系统的客户端设备，例如个人计算机、平板电脑或智能手机，需要满足一定的硬件要求，以确保系统的正常运行和良好的用户体验。</w:t>
        </w:r>
      </w:ins>
    </w:p>
    <w:p>
      <w:pPr>
        <w:numPr>
          <w:ilvl w:val="0"/>
          <w:numId w:val="14"/>
          <w:ins w:id="2357" w:author="......" w:date="2024-03-17T16:18:11Z"/>
        </w:numPr>
        <w:ind w:left="425" w:hanging="425"/>
        <w:rPr>
          <w:rFonts w:hint="default" w:ascii="Times New Roman" w:hAnsi="Times New Roman" w:eastAsia="宋体" w:cs="Times New Roman"/>
          <w:rPrChange w:id="2358" w:author="......" w:date="2024-03-26T00:51:47Z">
            <w:rPr>
              <w:rFonts w:hint="default"/>
            </w:rPr>
          </w:rPrChange>
        </w:rPr>
        <w:pPrChange w:id="2356" w:author="......" w:date="2024-03-17T16:18:11Z">
          <w:pPr/>
        </w:pPrChange>
      </w:pPr>
      <w:ins w:id="2359" w:author="......" w:date="2024-03-17T16:17:45Z">
        <w:r>
          <w:rPr>
            <w:rFonts w:hint="default" w:ascii="Times New Roman" w:hAnsi="Times New Roman" w:eastAsia="宋体" w:cs="Times New Roman"/>
            <w:rPrChange w:id="2360" w:author="......" w:date="2024-03-26T00:51:47Z">
              <w:rPr>
                <w:rFonts w:hint="default"/>
              </w:rPr>
            </w:rPrChange>
          </w:rPr>
          <w:t>传感器和设备接口：如果系统需要与传感器或其他外部设备进行交互，需要确定相应的接口类型和通信协议，以实现数据的采集和控制功能。</w:t>
        </w:r>
      </w:ins>
    </w:p>
    <w:p>
      <w:pPr>
        <w:pStyle w:val="4"/>
        <w:bidi w:val="0"/>
        <w:outlineLvl w:val="1"/>
        <w:rPr>
          <w:ins w:id="2361" w:author="......" w:date="2024-03-17T16:18:29Z"/>
          <w:rFonts w:hint="default" w:ascii="Times New Roman" w:hAnsi="Times New Roman" w:eastAsia="宋体" w:cs="Times New Roman"/>
          <w:sz w:val="24"/>
          <w:szCs w:val="24"/>
        </w:rPr>
      </w:pPr>
      <w:bookmarkStart w:id="68" w:name="_Toc7762"/>
      <w:bookmarkStart w:id="69" w:name="_Toc7932"/>
      <w:bookmarkStart w:id="70" w:name="_Toc16768"/>
      <w:bookmarkStart w:id="71" w:name="_Toc12696"/>
      <w:bookmarkStart w:id="72" w:name="_Toc17945"/>
      <w:bookmarkStart w:id="73" w:name="_Toc18226"/>
      <w:r>
        <w:rPr>
          <w:rFonts w:hint="default" w:ascii="Times New Roman" w:hAnsi="Times New Roman" w:eastAsia="宋体" w:cs="Times New Roman"/>
          <w:sz w:val="24"/>
          <w:szCs w:val="24"/>
          <w:lang w:val="en-US"/>
        </w:rPr>
        <w:t>软件接口</w:t>
      </w:r>
      <w:bookmarkEnd w:id="68"/>
      <w:bookmarkEnd w:id="69"/>
      <w:bookmarkEnd w:id="70"/>
      <w:bookmarkEnd w:id="71"/>
      <w:bookmarkEnd w:id="72"/>
      <w:bookmarkEnd w:id="73"/>
    </w:p>
    <w:p>
      <w:pPr>
        <w:ind w:firstLine="419"/>
        <w:rPr>
          <w:ins w:id="2363" w:author="......" w:date="2024-03-17T16:18:33Z"/>
          <w:rFonts w:hint="default" w:ascii="Times New Roman" w:hAnsi="Times New Roman" w:eastAsia="宋体" w:cs="Times New Roman"/>
          <w:rPrChange w:id="2364" w:author="......" w:date="2024-03-26T00:51:47Z">
            <w:rPr>
              <w:ins w:id="2365" w:author="......" w:date="2024-03-17T16:18:33Z"/>
              <w:rFonts w:hint="default"/>
            </w:rPr>
          </w:rPrChange>
        </w:rPr>
        <w:pPrChange w:id="2362" w:author="......" w:date="2024-03-17T16:18:45Z">
          <w:pPr/>
        </w:pPrChange>
      </w:pPr>
      <w:ins w:id="2366" w:author="......" w:date="2024-03-17T16:18:33Z">
        <w:r>
          <w:rPr>
            <w:rFonts w:hint="default" w:ascii="Times New Roman" w:hAnsi="Times New Roman" w:eastAsia="宋体" w:cs="Times New Roman"/>
            <w:rPrChange w:id="2367" w:author="......" w:date="2024-03-26T00:51:47Z">
              <w:rPr>
                <w:rFonts w:hint="default"/>
              </w:rPr>
            </w:rPrChange>
          </w:rPr>
          <w:t>系统的软件接口描述了系统与外部软件组件或服务之间的交互方式和要求。本系统的软件接口包括但不限于以下内容：</w:t>
        </w:r>
      </w:ins>
    </w:p>
    <w:p>
      <w:pPr>
        <w:numPr>
          <w:ilvl w:val="0"/>
          <w:numId w:val="15"/>
          <w:ins w:id="2369" w:author="......" w:date="2024-03-17T16:18:59Z"/>
        </w:numPr>
        <w:ind w:left="425" w:hanging="425"/>
        <w:rPr>
          <w:ins w:id="2370" w:author="......" w:date="2024-03-17T16:19:00Z"/>
          <w:rFonts w:hint="default" w:ascii="Times New Roman" w:hAnsi="Times New Roman" w:eastAsia="宋体" w:cs="Times New Roman"/>
          <w:sz w:val="24"/>
          <w:szCs w:val="24"/>
        </w:rPr>
        <w:pPrChange w:id="2368" w:author="......" w:date="2024-03-17T16:18:59Z">
          <w:pPr/>
        </w:pPrChange>
      </w:pPr>
      <w:ins w:id="2371" w:author="......" w:date="2024-03-17T16:18:33Z">
        <w:r>
          <w:rPr>
            <w:rFonts w:hint="default" w:ascii="Times New Roman" w:hAnsi="Times New Roman" w:eastAsia="宋体" w:cs="Times New Roman"/>
            <w:rPrChange w:id="2372" w:author="......" w:date="2024-03-26T00:51:47Z">
              <w:rPr>
                <w:rFonts w:hint="default"/>
              </w:rPr>
            </w:rPrChange>
          </w:rPr>
          <w:t>数据库接口：系统需要与数据库进行交互以存储和检索数据。因此，需要定义与数据库管理系统（如MySQL、Oracle等）之间的接口规范，包括数据表结构、数据格式、访问权限等方面的要求。</w:t>
        </w:r>
      </w:ins>
    </w:p>
    <w:p>
      <w:pPr>
        <w:numPr>
          <w:ilvl w:val="0"/>
          <w:numId w:val="15"/>
          <w:ins w:id="2374" w:author="......" w:date="2024-03-17T16:19:01Z"/>
        </w:numPr>
        <w:ind w:left="425" w:hanging="425"/>
        <w:rPr>
          <w:ins w:id="2375" w:author="......" w:date="2024-03-17T16:19:02Z"/>
          <w:rFonts w:hint="default" w:ascii="Times New Roman" w:hAnsi="Times New Roman" w:eastAsia="宋体" w:cs="Times New Roman"/>
          <w:sz w:val="24"/>
          <w:szCs w:val="24"/>
        </w:rPr>
        <w:pPrChange w:id="2373" w:author="......" w:date="2024-03-17T16:19:01Z">
          <w:pPr/>
        </w:pPrChange>
      </w:pPr>
      <w:ins w:id="2376" w:author="......" w:date="2024-03-17T16:18:33Z">
        <w:r>
          <w:rPr>
            <w:rFonts w:hint="default" w:ascii="Times New Roman" w:hAnsi="Times New Roman" w:eastAsia="宋体" w:cs="Times New Roman"/>
            <w:rPrChange w:id="2377" w:author="......" w:date="2024-03-26T00:51:47Z">
              <w:rPr>
                <w:rFonts w:hint="default"/>
              </w:rPr>
            </w:rPrChange>
          </w:rPr>
          <w:t>操作系统要求：系统可能会在特定的操作系统环境下部署和运行，因此需要明确系统对操作系统的要求和兼容性，包括操作系统版本、补丁更新等方面的要求。</w:t>
        </w:r>
      </w:ins>
    </w:p>
    <w:p>
      <w:pPr>
        <w:numPr>
          <w:ilvl w:val="0"/>
          <w:numId w:val="15"/>
          <w:ins w:id="2379" w:author="......" w:date="2024-03-17T16:19:03Z"/>
        </w:numPr>
        <w:ind w:left="425" w:hanging="425"/>
        <w:rPr>
          <w:ins w:id="2380" w:author="......" w:date="2024-03-17T16:19:04Z"/>
          <w:rFonts w:hint="default" w:ascii="Times New Roman" w:hAnsi="Times New Roman" w:eastAsia="宋体" w:cs="Times New Roman"/>
          <w:sz w:val="24"/>
          <w:szCs w:val="24"/>
        </w:rPr>
        <w:pPrChange w:id="2378" w:author="......" w:date="2024-03-17T16:19:03Z">
          <w:pPr/>
        </w:pPrChange>
      </w:pPr>
      <w:ins w:id="2381" w:author="......" w:date="2024-03-17T16:18:33Z">
        <w:r>
          <w:rPr>
            <w:rFonts w:hint="default" w:ascii="Times New Roman" w:hAnsi="Times New Roman" w:eastAsia="宋体" w:cs="Times New Roman"/>
            <w:rPrChange w:id="2382" w:author="......" w:date="2024-03-26T00:51:47Z">
              <w:rPr>
                <w:rFonts w:hint="default"/>
              </w:rPr>
            </w:rPrChange>
          </w:rPr>
          <w:t>第三方服务接口：如果系统需要与外部的第三方服务进行集成，如地图服务、支付服务等，需要定义与这些服务之间的接口规范和通信协议，以确保数据的正确传输和交换。</w:t>
        </w:r>
      </w:ins>
    </w:p>
    <w:p>
      <w:pPr>
        <w:numPr>
          <w:ilvl w:val="0"/>
          <w:numId w:val="15"/>
          <w:ins w:id="2384" w:author="......" w:date="2024-03-17T16:19:12Z"/>
        </w:numPr>
        <w:ind w:left="425" w:hanging="425"/>
        <w:rPr>
          <w:del w:id="2385" w:author="......" w:date="2024-03-17T16:19:12Z"/>
          <w:rFonts w:hint="default" w:ascii="Times New Roman" w:hAnsi="Times New Roman" w:eastAsia="宋体" w:cs="Times New Roman"/>
          <w:rPrChange w:id="2386" w:author="......" w:date="2024-03-26T00:51:47Z">
            <w:rPr>
              <w:del w:id="2387" w:author="......" w:date="2024-03-17T16:19:12Z"/>
              <w:rFonts w:hint="default"/>
            </w:rPr>
          </w:rPrChange>
        </w:rPr>
        <w:pPrChange w:id="2383" w:author="......" w:date="2024-03-17T16:19:12Z">
          <w:pPr/>
        </w:pPrChange>
      </w:pPr>
      <w:ins w:id="2388" w:author="......" w:date="2024-03-17T16:18:33Z">
        <w:r>
          <w:rPr>
            <w:rFonts w:hint="default" w:ascii="Times New Roman" w:hAnsi="Times New Roman" w:eastAsia="宋体" w:cs="Times New Roman"/>
            <w:rPrChange w:id="2389" w:author="......" w:date="2024-03-26T00:51:47Z">
              <w:rPr>
                <w:rFonts w:hint="default"/>
              </w:rPr>
            </w:rPrChange>
          </w:rPr>
          <w:t>API接口：如果系统提供API供开发人员进行扩展和集成，需要定义API接口的规范和调用方式，以便开发人员能够准确地使用系统提供的功能和数据。</w:t>
        </w:r>
      </w:ins>
    </w:p>
    <w:p>
      <w:pPr>
        <w:numPr>
          <w:ilvl w:val="0"/>
          <w:numId w:val="15"/>
          <w:ins w:id="2391" w:author="......" w:date="2024-03-17T16:19:12Z"/>
        </w:numPr>
        <w:ind w:left="425" w:hanging="425" w:firstLineChars="0"/>
        <w:rPr>
          <w:rFonts w:hint="default" w:ascii="Times New Roman" w:hAnsi="Times New Roman" w:eastAsia="宋体" w:cs="Times New Roman"/>
          <w:szCs w:val="21"/>
          <w:rPrChange w:id="2392" w:author="......" w:date="2024-03-26T00:51:47Z">
            <w:rPr>
              <w:rFonts w:hint="default" w:ascii="Times New Roman" w:hAnsi="Times New Roman" w:eastAsia="宋体" w:cs="Times New Roman"/>
              <w:szCs w:val="21"/>
            </w:rPr>
          </w:rPrChange>
        </w:rPr>
        <w:pPrChange w:id="2390" w:author="......" w:date="2024-03-17T16:19:12Z">
          <w:pPr>
            <w:pStyle w:val="22"/>
            <w:numPr>
              <w:ilvl w:val="0"/>
              <w:numId w:val="0"/>
            </w:numPr>
            <w:ind w:firstLine="420" w:firstLineChars="0"/>
          </w:pPr>
        </w:pPrChange>
      </w:pPr>
    </w:p>
    <w:p>
      <w:pPr>
        <w:pStyle w:val="3"/>
        <w:bidi w:val="0"/>
        <w:outlineLvl w:val="0"/>
        <w:rPr>
          <w:rFonts w:hint="default" w:ascii="Times New Roman" w:hAnsi="Times New Roman" w:eastAsia="宋体" w:cs="Times New Roman"/>
        </w:rPr>
      </w:pPr>
      <w:bookmarkStart w:id="74" w:name="_Toc24237"/>
      <w:bookmarkStart w:id="75" w:name="_Toc16597"/>
      <w:bookmarkStart w:id="76" w:name="_Toc17951"/>
      <w:bookmarkStart w:id="77" w:name="_Toc23602"/>
      <w:bookmarkStart w:id="78" w:name="_Toc3694"/>
      <w:bookmarkStart w:id="79" w:name="_Toc2544"/>
      <w:r>
        <w:rPr>
          <w:rFonts w:hint="default" w:ascii="Times New Roman" w:hAnsi="Times New Roman" w:eastAsia="宋体" w:cs="Times New Roman"/>
        </w:rPr>
        <w:t>产品功能</w:t>
      </w:r>
      <w:bookmarkEnd w:id="74"/>
      <w:bookmarkEnd w:id="75"/>
      <w:bookmarkEnd w:id="76"/>
      <w:bookmarkEnd w:id="77"/>
      <w:bookmarkEnd w:id="78"/>
      <w:bookmarkEnd w:id="79"/>
    </w:p>
    <w:p>
      <w:pPr>
        <w:pStyle w:val="4"/>
        <w:bidi w:val="0"/>
        <w:outlineLvl w:val="1"/>
        <w:rPr>
          <w:rFonts w:hint="default" w:ascii="Times New Roman" w:hAnsi="Times New Roman" w:eastAsia="宋体" w:cs="Times New Roman"/>
        </w:rPr>
      </w:pPr>
      <w:bookmarkStart w:id="80" w:name="_Toc1593"/>
      <w:bookmarkStart w:id="81" w:name="_Toc26676"/>
      <w:bookmarkStart w:id="82" w:name="_Toc12686"/>
      <w:bookmarkStart w:id="83" w:name="_Toc29368"/>
      <w:bookmarkStart w:id="84" w:name="_Toc13963"/>
      <w:bookmarkStart w:id="85" w:name="_Toc12562"/>
      <w:r>
        <w:rPr>
          <w:rFonts w:hint="default" w:ascii="Times New Roman" w:hAnsi="Times New Roman" w:eastAsia="宋体" w:cs="Times New Roman"/>
        </w:rPr>
        <w:t>项目计划管理</w:t>
      </w:r>
      <w:bookmarkEnd w:id="80"/>
      <w:bookmarkEnd w:id="81"/>
      <w:bookmarkEnd w:id="82"/>
      <w:bookmarkEnd w:id="83"/>
      <w:bookmarkEnd w:id="84"/>
      <w:bookmarkEnd w:id="85"/>
    </w:p>
    <w:p>
      <w:pPr>
        <w:ind w:firstLine="419" w:firstLineChars="0"/>
        <w:rPr>
          <w:rFonts w:hint="default" w:ascii="Times New Roman" w:hAnsi="Times New Roman" w:eastAsia="宋体" w:cs="Times New Roman"/>
        </w:rPr>
      </w:pPr>
      <w:r>
        <w:rPr>
          <w:rFonts w:hint="default" w:ascii="Times New Roman" w:hAnsi="Times New Roman" w:eastAsia="宋体" w:cs="Times New Roman"/>
          <w:sz w:val="24"/>
          <w:szCs w:val="32"/>
        </w:rPr>
        <w:t>该模块允许用户创建项目计划、监测项目进度并设定项目节点，以实现对土木工程项目的全面规划和管理。</w:t>
      </w:r>
    </w:p>
    <w:p>
      <w:pPr>
        <w:pStyle w:val="4"/>
        <w:bidi w:val="0"/>
        <w:outlineLvl w:val="1"/>
        <w:rPr>
          <w:rFonts w:hint="default" w:ascii="Times New Roman" w:hAnsi="Times New Roman" w:eastAsia="宋体" w:cs="Times New Roman"/>
        </w:rPr>
      </w:pPr>
      <w:bookmarkStart w:id="86" w:name="_Toc12023"/>
      <w:bookmarkStart w:id="87" w:name="_Toc4192"/>
      <w:bookmarkStart w:id="88" w:name="_Toc23180"/>
      <w:bookmarkStart w:id="89" w:name="_Toc9134"/>
      <w:bookmarkStart w:id="90" w:name="_Toc29003"/>
      <w:bookmarkStart w:id="91" w:name="_Toc25952"/>
      <w:r>
        <w:rPr>
          <w:rFonts w:hint="default" w:ascii="Times New Roman" w:hAnsi="Times New Roman" w:eastAsia="宋体" w:cs="Times New Roman"/>
        </w:rPr>
        <w:t>人力</w:t>
      </w:r>
      <w:ins w:id="2393" w:author="......" w:date="2024-03-26T10:11:31Z">
        <w:r>
          <w:rPr>
            <w:rFonts w:hint="eastAsia" w:ascii="Times New Roman" w:hAnsi="Times New Roman" w:eastAsia="宋体" w:cs="Times New Roman"/>
            <w:lang w:val="en-US" w:eastAsia="zh-CN"/>
          </w:rPr>
          <w:t>资源</w:t>
        </w:r>
      </w:ins>
      <w:r>
        <w:rPr>
          <w:rFonts w:hint="default" w:ascii="Times New Roman" w:hAnsi="Times New Roman" w:eastAsia="宋体" w:cs="Times New Roman"/>
        </w:rPr>
        <w:t>管理</w:t>
      </w:r>
      <w:bookmarkEnd w:id="86"/>
      <w:bookmarkEnd w:id="87"/>
      <w:bookmarkEnd w:id="88"/>
      <w:bookmarkEnd w:id="89"/>
      <w:bookmarkEnd w:id="90"/>
      <w:bookmarkEnd w:id="91"/>
    </w:p>
    <w:p>
      <w:pPr>
        <w:ind w:firstLine="419"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该模块能根据项目需求，有效分配人力和物资资源，以实现资源的合理利用。</w:t>
      </w:r>
    </w:p>
    <w:p>
      <w:pPr>
        <w:pStyle w:val="4"/>
        <w:bidi w:val="0"/>
        <w:outlineLvl w:val="1"/>
        <w:rPr>
          <w:rFonts w:hint="default" w:ascii="Times New Roman" w:hAnsi="Times New Roman" w:eastAsia="宋体" w:cs="Times New Roman"/>
          <w:sz w:val="24"/>
          <w:szCs w:val="32"/>
        </w:rPr>
      </w:pPr>
      <w:bookmarkStart w:id="92" w:name="_Toc12712"/>
      <w:bookmarkStart w:id="93" w:name="_Toc20785"/>
      <w:bookmarkStart w:id="94" w:name="_Toc22559"/>
      <w:bookmarkStart w:id="95" w:name="_Toc9333"/>
      <w:bookmarkStart w:id="96" w:name="_Toc23748"/>
      <w:bookmarkStart w:id="97" w:name="_Toc27140"/>
      <w:r>
        <w:rPr>
          <w:rFonts w:hint="default" w:ascii="Times New Roman" w:hAnsi="Times New Roman" w:eastAsia="宋体" w:cs="Times New Roman"/>
        </w:rPr>
        <w:t>成本控制</w:t>
      </w:r>
      <w:bookmarkEnd w:id="92"/>
      <w:bookmarkEnd w:id="93"/>
      <w:bookmarkEnd w:id="94"/>
      <w:bookmarkEnd w:id="95"/>
      <w:bookmarkEnd w:id="96"/>
      <w:bookmarkEnd w:id="97"/>
    </w:p>
    <w:p>
      <w:pPr>
        <w:ind w:firstLine="419"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该模块提供对土木工程项目成本的预算、跟踪和分析功能，协助项目团队控制成本并优化项目预算。</w:t>
      </w:r>
    </w:p>
    <w:p>
      <w:pPr>
        <w:pStyle w:val="4"/>
        <w:bidi w:val="0"/>
        <w:outlineLvl w:val="1"/>
        <w:rPr>
          <w:rFonts w:hint="default" w:ascii="Times New Roman" w:hAnsi="Times New Roman" w:eastAsia="宋体" w:cs="Times New Roman"/>
        </w:rPr>
      </w:pPr>
      <w:bookmarkStart w:id="98" w:name="_Toc2759"/>
      <w:bookmarkStart w:id="99" w:name="_Toc1650"/>
      <w:bookmarkStart w:id="100" w:name="_Toc7851"/>
      <w:bookmarkStart w:id="101" w:name="_Toc17733"/>
      <w:bookmarkStart w:id="102" w:name="_Toc17756"/>
      <w:bookmarkStart w:id="103" w:name="_Toc10922"/>
      <w:r>
        <w:rPr>
          <w:rFonts w:hint="default" w:ascii="Times New Roman" w:hAnsi="Times New Roman" w:eastAsia="宋体" w:cs="Times New Roman"/>
        </w:rPr>
        <w:t>施工质量管理</w:t>
      </w:r>
      <w:bookmarkEnd w:id="98"/>
      <w:bookmarkEnd w:id="99"/>
      <w:bookmarkEnd w:id="100"/>
      <w:bookmarkEnd w:id="101"/>
      <w:bookmarkEnd w:id="102"/>
      <w:bookmarkEnd w:id="103"/>
    </w:p>
    <w:p>
      <w:pPr>
        <w:ind w:firstLine="419"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该模块记录施工过程中的质量检查和问题整改情况，以确保土木工程项目的施工质量。</w:t>
      </w:r>
    </w:p>
    <w:p>
      <w:pPr>
        <w:pStyle w:val="4"/>
        <w:bidi w:val="0"/>
        <w:outlineLvl w:val="1"/>
        <w:rPr>
          <w:rFonts w:hint="default" w:ascii="Times New Roman" w:hAnsi="Times New Roman" w:eastAsia="宋体" w:cs="Times New Roman"/>
          <w:sz w:val="24"/>
          <w:szCs w:val="32"/>
        </w:rPr>
      </w:pPr>
      <w:bookmarkStart w:id="104" w:name="_Toc5191"/>
      <w:bookmarkStart w:id="105" w:name="_Toc28607"/>
      <w:bookmarkStart w:id="106" w:name="_Toc12755"/>
      <w:bookmarkStart w:id="107" w:name="_Toc16381"/>
      <w:bookmarkStart w:id="108" w:name="_Toc6946"/>
      <w:bookmarkStart w:id="109" w:name="_Toc15420"/>
      <w:r>
        <w:rPr>
          <w:rFonts w:hint="default" w:ascii="Times New Roman" w:hAnsi="Times New Roman" w:eastAsia="宋体" w:cs="Times New Roman"/>
        </w:rPr>
        <w:t>安全管理</w:t>
      </w:r>
      <w:bookmarkEnd w:id="104"/>
      <w:bookmarkEnd w:id="105"/>
      <w:bookmarkEnd w:id="106"/>
      <w:bookmarkEnd w:id="107"/>
      <w:bookmarkEnd w:id="108"/>
      <w:bookmarkEnd w:id="109"/>
    </w:p>
    <w:p>
      <w:pPr>
        <w:ind w:firstLine="419"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该模块记录施工现场的安全情况，制定相应的安全措施和应急预案，保障施工人员的安全。</w:t>
      </w:r>
    </w:p>
    <w:p>
      <w:pPr>
        <w:pStyle w:val="4"/>
        <w:bidi w:val="0"/>
        <w:outlineLvl w:val="1"/>
        <w:rPr>
          <w:rFonts w:hint="default" w:ascii="Times New Roman" w:hAnsi="Times New Roman" w:eastAsia="宋体" w:cs="Times New Roman"/>
        </w:rPr>
      </w:pPr>
      <w:bookmarkStart w:id="110" w:name="_Toc12983"/>
      <w:bookmarkStart w:id="111" w:name="_Toc7006"/>
      <w:bookmarkStart w:id="112" w:name="_Toc13960"/>
      <w:bookmarkStart w:id="113" w:name="_Toc3610"/>
      <w:bookmarkStart w:id="114" w:name="_Toc23012"/>
      <w:bookmarkStart w:id="115" w:name="_Toc11986"/>
      <w:r>
        <w:rPr>
          <w:rFonts w:hint="default" w:ascii="Times New Roman" w:hAnsi="Times New Roman" w:eastAsia="宋体" w:cs="Times New Roman"/>
        </w:rPr>
        <w:t>文档管理</w:t>
      </w:r>
      <w:bookmarkEnd w:id="110"/>
      <w:bookmarkEnd w:id="111"/>
      <w:bookmarkEnd w:id="112"/>
      <w:bookmarkEnd w:id="113"/>
      <w:bookmarkEnd w:id="114"/>
      <w:bookmarkEnd w:id="115"/>
    </w:p>
    <w:p>
      <w:pPr>
        <w:ind w:firstLine="419"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该模块负责集中管理土木工程项目相关的文件和资料，包括设计图纸、合同文书、施工记录等。</w:t>
      </w:r>
    </w:p>
    <w:p>
      <w:pPr>
        <w:ind w:firstLine="419"/>
        <w:outlineLvl w:val="3"/>
        <w:rPr>
          <w:del w:id="2394" w:author="......" w:date="2024-03-17T16:02:12Z"/>
          <w:rFonts w:hint="default" w:ascii="Times New Roman" w:hAnsi="Times New Roman" w:eastAsia="宋体" w:cs="Times New Roman"/>
        </w:rPr>
      </w:pPr>
      <w:del w:id="2395" w:author="......" w:date="2024-03-17T16:02:12Z">
        <w:r>
          <w:rPr>
            <w:rFonts w:hint="default" w:ascii="Times New Roman" w:hAnsi="Times New Roman" w:eastAsia="宋体" w:cs="Times New Roman"/>
          </w:rPr>
          <w:delText>项目计划管理支持创建项目计划、监测项目进度和设置项目节点，实现对土木工程项目的全面规划和管理。</w:delText>
        </w:r>
      </w:del>
    </w:p>
    <w:p>
      <w:pPr>
        <w:numPr>
          <w:ilvl w:val="2"/>
          <w:numId w:val="13"/>
        </w:numPr>
        <w:ind w:left="1418" w:leftChars="0" w:firstLine="419" w:firstLineChars="0"/>
        <w:outlineLvl w:val="3"/>
        <w:rPr>
          <w:del w:id="2397" w:author="......" w:date="2024-03-17T16:02:12Z"/>
          <w:rFonts w:hint="default" w:ascii="Times New Roman" w:hAnsi="Times New Roman" w:eastAsia="宋体" w:cs="Times New Roman"/>
          <w:rPrChange w:id="2398" w:author="......" w:date="2024-03-26T00:51:47Z">
            <w:rPr>
              <w:del w:id="2399" w:author="......" w:date="2024-03-17T16:02:12Z"/>
              <w:rFonts w:hint="default" w:ascii="Times New Roman" w:hAnsi="Times New Roman" w:eastAsia="宋体" w:cs="Times New Roman"/>
            </w:rPr>
          </w:rPrChange>
        </w:rPr>
        <w:pPrChange w:id="2396" w:author="......" w:date="2024-03-17T15:59:17Z">
          <w:pPr>
            <w:pStyle w:val="22"/>
            <w:numPr>
              <w:ilvl w:val="2"/>
              <w:numId w:val="13"/>
            </w:numPr>
            <w:ind w:left="1418" w:leftChars="0" w:hanging="567" w:firstLineChars="0"/>
          </w:pPr>
        </w:pPrChange>
      </w:pPr>
      <w:del w:id="2400" w:author="......" w:date="2024-03-17T16:02:12Z">
        <w:r>
          <w:rPr>
            <w:rFonts w:hint="default" w:ascii="Times New Roman" w:hAnsi="Times New Roman" w:eastAsia="宋体" w:cs="Times New Roman"/>
            <w:rPrChange w:id="2401" w:author="......" w:date="2024-03-26T00:51:47Z">
              <w:rPr>
                <w:rFonts w:hint="default" w:ascii="Times New Roman" w:hAnsi="Times New Roman" w:eastAsia="宋体" w:cs="Times New Roman"/>
              </w:rPr>
            </w:rPrChange>
          </w:rPr>
          <w:delText>人力管理：根据项目需求，分配人力资源和物资资源，实现资源的合理利用。</w:delText>
        </w:r>
      </w:del>
    </w:p>
    <w:p>
      <w:pPr>
        <w:pStyle w:val="22"/>
        <w:numPr>
          <w:ilvl w:val="2"/>
          <w:numId w:val="13"/>
        </w:numPr>
        <w:ind w:left="1418" w:leftChars="0" w:hanging="567" w:firstLineChars="0"/>
        <w:outlineLvl w:val="3"/>
        <w:rPr>
          <w:del w:id="2402" w:author="......" w:date="2024-03-17T16:02:12Z"/>
          <w:rFonts w:hint="default" w:ascii="Times New Roman" w:hAnsi="Times New Roman" w:eastAsia="宋体" w:cs="Times New Roman"/>
          <w:szCs w:val="21"/>
        </w:rPr>
      </w:pPr>
      <w:del w:id="2403" w:author="......" w:date="2024-03-17T16:02:12Z">
        <w:r>
          <w:rPr>
            <w:rFonts w:hint="default" w:ascii="Times New Roman" w:hAnsi="Times New Roman" w:eastAsia="宋体" w:cs="Times New Roman"/>
            <w:szCs w:val="21"/>
          </w:rPr>
          <w:delText>成本控制</w:delText>
        </w:r>
      </w:del>
    </w:p>
    <w:p>
      <w:pPr>
        <w:pStyle w:val="22"/>
        <w:numPr>
          <w:ilvl w:val="0"/>
          <w:numId w:val="0"/>
        </w:numPr>
        <w:ind w:firstLine="419" w:firstLineChars="0"/>
        <w:outlineLvl w:val="3"/>
        <w:rPr>
          <w:del w:id="2404" w:author="......" w:date="2024-03-17T16:02:12Z"/>
          <w:rFonts w:hint="default" w:ascii="Times New Roman" w:hAnsi="Times New Roman" w:eastAsia="宋体" w:cs="Times New Roman"/>
          <w:szCs w:val="21"/>
        </w:rPr>
      </w:pPr>
      <w:del w:id="2405" w:author="......" w:date="2024-03-17T16:02:12Z">
        <w:r>
          <w:rPr>
            <w:rFonts w:hint="default" w:ascii="Times New Roman" w:hAnsi="Times New Roman" w:eastAsia="宋体" w:cs="Times New Roman"/>
            <w:szCs w:val="21"/>
          </w:rPr>
          <w:delText>对土木工程项目的成本进行预算、跟踪和分析，帮助项目团队控制成本并优化项目预算。</w:delText>
        </w:r>
      </w:del>
    </w:p>
    <w:p>
      <w:pPr>
        <w:pStyle w:val="22"/>
        <w:numPr>
          <w:ilvl w:val="2"/>
          <w:numId w:val="13"/>
        </w:numPr>
        <w:ind w:left="1418" w:leftChars="0" w:hanging="567" w:firstLineChars="0"/>
        <w:outlineLvl w:val="3"/>
        <w:rPr>
          <w:del w:id="2406" w:author="......" w:date="2024-03-17T16:02:12Z"/>
          <w:rFonts w:hint="default" w:ascii="Times New Roman" w:hAnsi="Times New Roman" w:eastAsia="宋体" w:cs="Times New Roman"/>
          <w:szCs w:val="21"/>
        </w:rPr>
      </w:pPr>
      <w:del w:id="2407" w:author="......" w:date="2024-03-17T16:02:12Z">
        <w:r>
          <w:rPr>
            <w:rFonts w:hint="default" w:ascii="Times New Roman" w:hAnsi="Times New Roman" w:eastAsia="宋体" w:cs="Times New Roman"/>
            <w:szCs w:val="21"/>
          </w:rPr>
          <w:delText>施工质量管理：记录施工过程中的质量检查和问题整改情况，保障土木工程项目的施工质量。</w:delText>
        </w:r>
      </w:del>
    </w:p>
    <w:p>
      <w:pPr>
        <w:pStyle w:val="22"/>
        <w:numPr>
          <w:ilvl w:val="2"/>
          <w:numId w:val="13"/>
        </w:numPr>
        <w:ind w:left="1418" w:leftChars="0" w:hanging="567" w:firstLineChars="0"/>
        <w:outlineLvl w:val="3"/>
        <w:rPr>
          <w:del w:id="2408" w:author="......" w:date="2024-03-17T16:02:12Z"/>
          <w:rFonts w:hint="default" w:ascii="Times New Roman" w:hAnsi="Times New Roman" w:eastAsia="宋体" w:cs="Times New Roman"/>
          <w:szCs w:val="21"/>
        </w:rPr>
      </w:pPr>
      <w:del w:id="2409" w:author="......" w:date="2024-03-17T16:02:12Z">
        <w:r>
          <w:rPr>
            <w:rFonts w:hint="default" w:ascii="Times New Roman" w:hAnsi="Times New Roman" w:eastAsia="宋体" w:cs="Times New Roman"/>
            <w:szCs w:val="21"/>
          </w:rPr>
          <w:delText>安全管理：记录施工现场安全情况，制定安全措施和应急预案，保障施工人员的安全。</w:delText>
        </w:r>
      </w:del>
    </w:p>
    <w:p>
      <w:pPr>
        <w:pStyle w:val="22"/>
        <w:numPr>
          <w:ilvl w:val="2"/>
          <w:numId w:val="13"/>
        </w:numPr>
        <w:ind w:left="1418" w:leftChars="0" w:hanging="567" w:firstLineChars="0"/>
        <w:outlineLvl w:val="3"/>
        <w:rPr>
          <w:del w:id="2410" w:author="......" w:date="2024-03-17T16:02:12Z"/>
          <w:rFonts w:hint="default" w:ascii="Times New Roman" w:hAnsi="Times New Roman" w:eastAsia="宋体" w:cs="Times New Roman"/>
          <w:szCs w:val="21"/>
        </w:rPr>
      </w:pPr>
      <w:del w:id="2411" w:author="......" w:date="2024-03-17T16:02:12Z">
        <w:r>
          <w:rPr>
            <w:rFonts w:hint="default" w:ascii="Times New Roman" w:hAnsi="Times New Roman" w:eastAsia="宋体" w:cs="Times New Roman"/>
            <w:szCs w:val="21"/>
          </w:rPr>
          <w:delText>文档管理：集中管理土木工程项目相关的文件和资料，包括设计图纸、合同</w:delText>
        </w:r>
      </w:del>
    </w:p>
    <w:p>
      <w:pPr>
        <w:pStyle w:val="22"/>
        <w:numPr>
          <w:ilvl w:val="0"/>
          <w:numId w:val="0"/>
        </w:numPr>
        <w:ind w:left="425" w:leftChars="0"/>
        <w:outlineLvl w:val="3"/>
        <w:rPr>
          <w:del w:id="2412" w:author="......" w:date="2024-03-17T16:02:12Z"/>
          <w:rFonts w:hint="default" w:ascii="Times New Roman" w:hAnsi="Times New Roman" w:eastAsia="宋体" w:cs="Times New Roman"/>
          <w:szCs w:val="21"/>
        </w:rPr>
      </w:pPr>
      <w:del w:id="2413" w:author="......" w:date="2024-03-17T16:02:12Z">
        <w:r>
          <w:rPr>
            <w:rFonts w:hint="default" w:ascii="Times New Roman" w:hAnsi="Times New Roman" w:eastAsia="宋体" w:cs="Times New Roman"/>
            <w:szCs w:val="21"/>
          </w:rPr>
          <w:delText>文书、施工记录等。</w:delText>
        </w:r>
      </w:del>
    </w:p>
    <w:p>
      <w:pPr>
        <w:pStyle w:val="22"/>
        <w:numPr>
          <w:ilvl w:val="2"/>
          <w:numId w:val="13"/>
        </w:numPr>
        <w:ind w:left="1418" w:leftChars="0" w:hanging="567" w:firstLineChars="0"/>
        <w:outlineLvl w:val="3"/>
        <w:rPr>
          <w:del w:id="2414" w:author="......" w:date="2024-03-17T16:02:12Z"/>
          <w:rFonts w:hint="default" w:ascii="Times New Roman" w:hAnsi="Times New Roman" w:eastAsia="宋体" w:cs="Times New Roman"/>
          <w:szCs w:val="21"/>
        </w:rPr>
      </w:pPr>
      <w:del w:id="2415" w:author="......" w:date="2024-03-17T16:02:12Z">
        <w:r>
          <w:rPr>
            <w:rFonts w:hint="default" w:ascii="Times New Roman" w:hAnsi="Times New Roman" w:eastAsia="宋体" w:cs="Times New Roman"/>
            <w:szCs w:val="21"/>
          </w:rPr>
          <w:delText>协同合作：同一工程项目的各相关人员可通过本产品实现信息共享、协同合作。</w:delText>
        </w:r>
      </w:del>
    </w:p>
    <w:p>
      <w:pPr>
        <w:pStyle w:val="3"/>
        <w:bidi w:val="0"/>
        <w:outlineLvl w:val="3"/>
        <w:rPr>
          <w:rFonts w:hint="default" w:ascii="Times New Roman" w:hAnsi="Times New Roman" w:eastAsia="宋体" w:cs="Times New Roman"/>
        </w:rPr>
      </w:pPr>
      <w:bookmarkStart w:id="116" w:name="_Toc24786"/>
      <w:bookmarkStart w:id="117" w:name="_Toc4382"/>
      <w:bookmarkStart w:id="118" w:name="_Toc18644"/>
      <w:bookmarkStart w:id="119" w:name="_Toc21982"/>
      <w:bookmarkStart w:id="120" w:name="_Toc14757"/>
      <w:bookmarkStart w:id="121" w:name="_Toc8754"/>
      <w:r>
        <w:rPr>
          <w:rFonts w:hint="default" w:ascii="Times New Roman" w:hAnsi="Times New Roman" w:eastAsia="宋体" w:cs="Times New Roman"/>
        </w:rPr>
        <w:t>用户特点</w:t>
      </w:r>
      <w:bookmarkEnd w:id="116"/>
      <w:bookmarkEnd w:id="117"/>
      <w:bookmarkEnd w:id="118"/>
      <w:bookmarkEnd w:id="119"/>
      <w:bookmarkEnd w:id="120"/>
      <w:bookmarkEnd w:id="121"/>
    </w:p>
    <w:p>
      <w:pPr>
        <w:pStyle w:val="4"/>
        <w:bidi w:val="0"/>
        <w:outlineLvl w:val="1"/>
        <w:rPr>
          <w:rFonts w:hint="default" w:ascii="Times New Roman" w:hAnsi="Times New Roman" w:eastAsia="宋体" w:cs="Times New Roman"/>
          <w:sz w:val="24"/>
          <w:szCs w:val="24"/>
        </w:rPr>
      </w:pPr>
      <w:bookmarkStart w:id="122" w:name="_Toc4463"/>
      <w:bookmarkStart w:id="123" w:name="_Toc27810"/>
      <w:bookmarkStart w:id="124" w:name="_Toc26457"/>
      <w:bookmarkStart w:id="125" w:name="_Toc10677"/>
      <w:bookmarkStart w:id="126" w:name="_Toc1276"/>
      <w:bookmarkStart w:id="127" w:name="_Toc5891"/>
      <w:r>
        <w:rPr>
          <w:rFonts w:hint="default" w:ascii="Times New Roman" w:hAnsi="Times New Roman" w:eastAsia="宋体" w:cs="Times New Roman"/>
          <w:sz w:val="24"/>
          <w:szCs w:val="24"/>
        </w:rPr>
        <w:t>基本属性</w:t>
      </w:r>
      <w:bookmarkEnd w:id="122"/>
      <w:bookmarkEnd w:id="123"/>
      <w:bookmarkEnd w:id="124"/>
      <w:bookmarkEnd w:id="125"/>
      <w:bookmarkEnd w:id="126"/>
      <w:bookmarkEnd w:id="127"/>
    </w:p>
    <w:p>
      <w:pPr>
        <w:pStyle w:val="22"/>
        <w:numPr>
          <w:ilvl w:val="0"/>
          <w:numId w:val="0"/>
        </w:numPr>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项目负责人、工程师、质量控制人员、进度管理人员、安全管理人员、成本控制人员。以上人员应具有一定的工程经验和专业技术，教育程度应为本科以上。</w:t>
      </w:r>
    </w:p>
    <w:p>
      <w:pPr>
        <w:pStyle w:val="4"/>
        <w:bidi w:val="0"/>
        <w:outlineLvl w:val="1"/>
        <w:rPr>
          <w:rFonts w:hint="default" w:ascii="Times New Roman" w:hAnsi="Times New Roman" w:eastAsia="宋体" w:cs="Times New Roman"/>
          <w:sz w:val="24"/>
          <w:szCs w:val="24"/>
        </w:rPr>
      </w:pPr>
      <w:bookmarkStart w:id="128" w:name="_Toc25420"/>
      <w:bookmarkStart w:id="129" w:name="_Toc5059"/>
      <w:bookmarkStart w:id="130" w:name="_Toc4862"/>
      <w:bookmarkStart w:id="131" w:name="_Toc19395"/>
      <w:bookmarkStart w:id="132" w:name="_Toc22697"/>
      <w:bookmarkStart w:id="133" w:name="_Toc15509"/>
      <w:r>
        <w:rPr>
          <w:rFonts w:hint="default" w:ascii="Times New Roman" w:hAnsi="Times New Roman" w:eastAsia="宋体" w:cs="Times New Roman"/>
          <w:sz w:val="24"/>
          <w:szCs w:val="24"/>
        </w:rPr>
        <w:t>用户需求</w:t>
      </w:r>
      <w:bookmarkEnd w:id="128"/>
      <w:bookmarkEnd w:id="129"/>
      <w:bookmarkEnd w:id="130"/>
      <w:bookmarkEnd w:id="131"/>
      <w:bookmarkEnd w:id="132"/>
      <w:bookmarkEnd w:id="133"/>
    </w:p>
    <w:p>
      <w:pPr>
        <w:pStyle w:val="22"/>
        <w:numPr>
          <w:ilvl w:val="0"/>
          <w:numId w:val="0"/>
        </w:numPr>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能通过界面简洁直观、操作流程顺畅的软件，实现对土木工程项目全过程的规划和管理，如人力和物资的分配、成本的跟踪和控制、施工质量的记录、工程项目相关的文件和资料的管理等，并能与其他项目相关人员实现协作共享。</w:t>
      </w:r>
    </w:p>
    <w:p>
      <w:pPr>
        <w:pStyle w:val="3"/>
        <w:bidi w:val="0"/>
        <w:outlineLvl w:val="0"/>
        <w:rPr>
          <w:rFonts w:hint="default" w:ascii="Times New Roman" w:hAnsi="Times New Roman" w:eastAsia="宋体" w:cs="Times New Roman"/>
        </w:rPr>
      </w:pPr>
      <w:bookmarkStart w:id="134" w:name="_Toc948"/>
      <w:bookmarkStart w:id="135" w:name="_Toc13480"/>
      <w:bookmarkStart w:id="136" w:name="_Toc24277"/>
      <w:bookmarkStart w:id="137" w:name="_Toc19626"/>
      <w:bookmarkStart w:id="138" w:name="_Toc24567"/>
      <w:bookmarkStart w:id="139" w:name="_Toc24947"/>
      <w:r>
        <w:rPr>
          <w:rFonts w:hint="default" w:ascii="Times New Roman" w:hAnsi="Times New Roman" w:eastAsia="宋体" w:cs="Times New Roman"/>
        </w:rPr>
        <w:t>约束</w:t>
      </w:r>
      <w:bookmarkEnd w:id="134"/>
      <w:bookmarkEnd w:id="135"/>
      <w:bookmarkEnd w:id="136"/>
      <w:bookmarkEnd w:id="137"/>
      <w:bookmarkEnd w:id="138"/>
      <w:bookmarkEnd w:id="139"/>
    </w:p>
    <w:p>
      <w:pPr>
        <w:pStyle w:val="22"/>
        <w:numPr>
          <w:ilvl w:val="0"/>
          <w:numId w:val="0"/>
        </w:numPr>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32"/>
          <w:lang w:val="en-US"/>
        </w:rPr>
        <w:t>出于工程内容的保密安全考虑，工程项目的相关信息应只有项目相关人员才能查阅，工程项目创建之后应有加密方法，如产生一串专属密码，参与协作的人员应在输入密码后才能共享项目信息。</w:t>
      </w:r>
    </w:p>
    <w:p>
      <w:pPr>
        <w:pStyle w:val="3"/>
        <w:bidi w:val="0"/>
        <w:outlineLvl w:val="0"/>
        <w:rPr>
          <w:ins w:id="2416" w:author="......" w:date="2024-03-17T16:12:59Z"/>
          <w:rFonts w:hint="default" w:ascii="Times New Roman" w:hAnsi="Times New Roman" w:eastAsia="宋体" w:cs="Times New Roman"/>
        </w:rPr>
      </w:pPr>
      <w:bookmarkStart w:id="140" w:name="_Toc29957"/>
      <w:bookmarkStart w:id="141" w:name="_Toc2806"/>
      <w:bookmarkStart w:id="142" w:name="_Toc10667"/>
      <w:bookmarkStart w:id="143" w:name="_Toc29598"/>
      <w:bookmarkStart w:id="144" w:name="_Toc30005"/>
      <w:bookmarkStart w:id="145" w:name="_Toc11581"/>
      <w:r>
        <w:rPr>
          <w:rFonts w:hint="default" w:ascii="Times New Roman" w:hAnsi="Times New Roman" w:eastAsia="宋体" w:cs="Times New Roman"/>
        </w:rPr>
        <w:t>假设</w:t>
      </w:r>
      <w:r>
        <w:rPr>
          <w:rFonts w:hint="default" w:ascii="Times New Roman" w:hAnsi="Times New Roman" w:eastAsia="宋体" w:cs="Times New Roman"/>
        </w:rPr>
        <w:commentReference w:id="0"/>
      </w:r>
      <w:r>
        <w:rPr>
          <w:rFonts w:hint="default" w:ascii="Times New Roman" w:hAnsi="Times New Roman" w:eastAsia="宋体" w:cs="Times New Roman"/>
        </w:rPr>
        <w:t>和依赖关系</w:t>
      </w:r>
      <w:bookmarkEnd w:id="140"/>
      <w:bookmarkEnd w:id="141"/>
      <w:bookmarkEnd w:id="142"/>
      <w:bookmarkEnd w:id="143"/>
      <w:bookmarkEnd w:id="144"/>
      <w:bookmarkEnd w:id="145"/>
    </w:p>
    <w:p>
      <w:pPr>
        <w:ind w:firstLine="419"/>
        <w:rPr>
          <w:ins w:id="2418" w:author="......" w:date="2024-03-17T16:10:02Z"/>
          <w:rFonts w:hint="default" w:ascii="Times New Roman" w:hAnsi="Times New Roman" w:eastAsia="宋体" w:cs="Times New Roman"/>
          <w:sz w:val="24"/>
          <w:szCs w:val="24"/>
        </w:rPr>
        <w:pPrChange w:id="2417" w:author="......" w:date="2024-03-17T16:13:16Z">
          <w:pPr/>
        </w:pPrChange>
      </w:pPr>
      <w:ins w:id="2419" w:author="......" w:date="2024-03-17T16:13:08Z">
        <w:r>
          <w:rPr>
            <w:rFonts w:hint="default" w:ascii="Times New Roman" w:hAnsi="Times New Roman" w:eastAsia="宋体" w:cs="Times New Roman"/>
            <w:rPrChange w:id="2420" w:author="......" w:date="2024-03-26T00:51:47Z">
              <w:rPr>
                <w:rFonts w:hint="eastAsia"/>
              </w:rPr>
            </w:rPrChange>
          </w:rPr>
          <w:t>在考虑</w:t>
        </w:r>
      </w:ins>
      <w:ins w:id="2421" w:author="......" w:date="2024-03-17T16:13:22Z">
        <w:r>
          <w:rPr>
            <w:rFonts w:hint="default" w:ascii="Times New Roman" w:hAnsi="Times New Roman" w:eastAsia="宋体" w:cs="Times New Roman"/>
            <w:sz w:val="24"/>
            <w:szCs w:val="24"/>
            <w:lang w:val="en-US" w:eastAsia="zh-CN"/>
          </w:rPr>
          <w:t>以下</w:t>
        </w:r>
      </w:ins>
      <w:ins w:id="2422" w:author="......" w:date="2024-03-17T16:13:08Z">
        <w:r>
          <w:rPr>
            <w:rFonts w:hint="default" w:ascii="Times New Roman" w:hAnsi="Times New Roman" w:eastAsia="宋体" w:cs="Times New Roman"/>
            <w:rPrChange w:id="2423" w:author="......" w:date="2024-03-26T00:51:47Z">
              <w:rPr>
                <w:rFonts w:hint="eastAsia"/>
              </w:rPr>
            </w:rPrChange>
          </w:rPr>
          <w:t>假设和依赖关系的基础上，本文档旨在为系统的设计、开发和实施提供准确的指导和规范。</w:t>
        </w:r>
      </w:ins>
    </w:p>
    <w:p>
      <w:pPr>
        <w:pStyle w:val="4"/>
        <w:numPr>
          <w:ins w:id="2425" w:author="......" w:date="2024-03-17T16:10:08Z"/>
        </w:numPr>
        <w:outlineLvl w:val="1"/>
        <w:rPr>
          <w:ins w:id="2426" w:author="......" w:date="2024-03-17T16:10:11Z"/>
          <w:rFonts w:hint="default" w:ascii="Times New Roman" w:hAnsi="Times New Roman" w:eastAsia="宋体" w:cs="Times New Roman"/>
          <w:sz w:val="24"/>
          <w:szCs w:val="24"/>
          <w:lang w:val="en-US" w:eastAsia="zh-CN"/>
          <w:rPrChange w:id="2427" w:author="......" w:date="2024-03-26T00:51:47Z">
            <w:rPr>
              <w:ins w:id="2428" w:author="......" w:date="2024-03-17T16:10:11Z"/>
              <w:rFonts w:hint="default" w:ascii="Times New Roman" w:hAnsi="Times New Roman" w:eastAsia="宋体" w:cs="Times New Roman"/>
              <w:sz w:val="24"/>
              <w:szCs w:val="24"/>
              <w:lang w:val="en-US" w:eastAsia="zh-CN"/>
            </w:rPr>
          </w:rPrChange>
        </w:rPr>
        <w:pPrChange w:id="2424" w:author="......" w:date="2024-03-17T16:10:08Z">
          <w:pPr/>
        </w:pPrChange>
      </w:pPr>
      <w:ins w:id="2429" w:author="......" w:date="2024-03-17T16:10:04Z">
        <w:bookmarkStart w:id="146" w:name="_Toc17500"/>
        <w:bookmarkStart w:id="147" w:name="_Toc25695"/>
        <w:bookmarkStart w:id="148" w:name="_Toc3860"/>
        <w:bookmarkStart w:id="149" w:name="_Toc11783"/>
        <w:bookmarkStart w:id="150" w:name="_Toc24430"/>
        <w:bookmarkStart w:id="151" w:name="_Toc10874"/>
        <w:r>
          <w:rPr>
            <w:rFonts w:hint="default" w:ascii="Times New Roman" w:hAnsi="Times New Roman" w:eastAsia="宋体" w:cs="Times New Roman"/>
            <w:sz w:val="24"/>
            <w:szCs w:val="24"/>
            <w:lang w:val="en-US" w:eastAsia="zh-CN"/>
            <w:rPrChange w:id="2430" w:author="......" w:date="2024-03-26T00:51:47Z">
              <w:rPr>
                <w:rFonts w:hint="default" w:ascii="Times New Roman" w:hAnsi="Times New Roman" w:eastAsia="宋体" w:cs="Times New Roman"/>
                <w:sz w:val="24"/>
                <w:szCs w:val="24"/>
                <w:lang w:val="en-US" w:eastAsia="zh-CN"/>
              </w:rPr>
            </w:rPrChange>
          </w:rPr>
          <w:t>假设</w:t>
        </w:r>
        <w:bookmarkEnd w:id="146"/>
        <w:bookmarkEnd w:id="147"/>
        <w:bookmarkEnd w:id="148"/>
        <w:bookmarkEnd w:id="149"/>
        <w:bookmarkEnd w:id="150"/>
        <w:bookmarkEnd w:id="151"/>
      </w:ins>
    </w:p>
    <w:p>
      <w:pPr>
        <w:numPr>
          <w:ilvl w:val="0"/>
          <w:numId w:val="16"/>
          <w:ins w:id="2432" w:author="......" w:date="2024-03-17T16:11:29Z"/>
        </w:numPr>
        <w:ind w:left="425" w:hanging="425"/>
        <w:rPr>
          <w:ins w:id="2433" w:author="......" w:date="2024-03-17T16:10:30Z"/>
          <w:rFonts w:hint="default" w:ascii="Times New Roman" w:hAnsi="Times New Roman" w:eastAsia="宋体" w:cs="Times New Roman"/>
          <w:sz w:val="24"/>
          <w:szCs w:val="24"/>
        </w:rPr>
        <w:pPrChange w:id="2431" w:author="......" w:date="2024-03-17T16:11:29Z">
          <w:pPr/>
        </w:pPrChange>
      </w:pPr>
      <w:ins w:id="2434" w:author="......" w:date="2024-03-17T16:10:30Z">
        <w:r>
          <w:rPr>
            <w:rFonts w:hint="default" w:ascii="Times New Roman" w:hAnsi="Times New Roman" w:eastAsia="宋体" w:cs="Times New Roman"/>
            <w:sz w:val="24"/>
            <w:szCs w:val="24"/>
          </w:rPr>
          <w:t>用户访问权限：假设系统将按照用户角色分配相应的权限，以保证数据安全和隐私。</w:t>
        </w:r>
      </w:ins>
    </w:p>
    <w:p>
      <w:pPr>
        <w:numPr>
          <w:ilvl w:val="0"/>
          <w:numId w:val="16"/>
          <w:ins w:id="2436" w:author="......" w:date="2024-03-17T16:11:29Z"/>
        </w:numPr>
        <w:ind w:left="425" w:hanging="425"/>
        <w:rPr>
          <w:ins w:id="2437" w:author="......" w:date="2024-03-17T16:10:30Z"/>
          <w:rFonts w:hint="default" w:ascii="Times New Roman" w:hAnsi="Times New Roman" w:eastAsia="宋体" w:cs="Times New Roman"/>
          <w:sz w:val="24"/>
          <w:szCs w:val="24"/>
        </w:rPr>
        <w:pPrChange w:id="2435" w:author="......" w:date="2024-03-17T16:11:29Z">
          <w:pPr/>
        </w:pPrChange>
      </w:pPr>
      <w:ins w:id="2438" w:author="......" w:date="2024-03-17T16:10:30Z">
        <w:r>
          <w:rPr>
            <w:rFonts w:hint="default" w:ascii="Times New Roman" w:hAnsi="Times New Roman" w:eastAsia="宋体" w:cs="Times New Roman"/>
            <w:sz w:val="24"/>
            <w:szCs w:val="24"/>
          </w:rPr>
          <w:t>网络连接：假设用户将能够通过可靠的网络连接访问系统，以便实时更新和分享信息。</w:t>
        </w:r>
      </w:ins>
    </w:p>
    <w:p>
      <w:pPr>
        <w:numPr>
          <w:ilvl w:val="0"/>
          <w:numId w:val="16"/>
          <w:ins w:id="2440" w:author="......" w:date="2024-03-17T16:11:35Z"/>
        </w:numPr>
        <w:ind w:left="425" w:hanging="425"/>
        <w:rPr>
          <w:ins w:id="2441" w:author="......" w:date="2024-03-17T16:10:30Z"/>
          <w:rFonts w:hint="default" w:ascii="Times New Roman" w:hAnsi="Times New Roman" w:eastAsia="宋体" w:cs="Times New Roman"/>
          <w:sz w:val="24"/>
          <w:szCs w:val="24"/>
        </w:rPr>
        <w:pPrChange w:id="2439" w:author="......" w:date="2024-03-17T16:11:35Z">
          <w:pPr/>
        </w:pPrChange>
      </w:pPr>
      <w:ins w:id="2442" w:author="......" w:date="2024-03-17T16:10:30Z">
        <w:r>
          <w:rPr>
            <w:rFonts w:hint="default" w:ascii="Times New Roman" w:hAnsi="Times New Roman" w:eastAsia="宋体" w:cs="Times New Roman"/>
            <w:sz w:val="24"/>
            <w:szCs w:val="24"/>
          </w:rPr>
          <w:t>系统硬件要求：假设用户的计算机设备符合系统最低硬件要求，能够支持系统的正常运行和使用。</w:t>
        </w:r>
      </w:ins>
    </w:p>
    <w:p>
      <w:pPr>
        <w:numPr>
          <w:ilvl w:val="0"/>
          <w:numId w:val="16"/>
          <w:ins w:id="2444" w:author="......" w:date="2024-03-17T16:11:38Z"/>
        </w:numPr>
        <w:ind w:left="425" w:hanging="425"/>
        <w:rPr>
          <w:ins w:id="2445" w:author="......" w:date="2024-03-17T16:13:28Z"/>
          <w:rFonts w:hint="default" w:ascii="Times New Roman" w:hAnsi="Times New Roman" w:eastAsia="宋体" w:cs="Times New Roman"/>
          <w:sz w:val="24"/>
          <w:szCs w:val="24"/>
          <w:lang w:val="en-US" w:eastAsia="zh-CN"/>
        </w:rPr>
        <w:pPrChange w:id="2443" w:author="......" w:date="2024-03-17T16:11:38Z">
          <w:pPr/>
        </w:pPrChange>
      </w:pPr>
      <w:ins w:id="2446" w:author="......" w:date="2024-03-17T16:10:30Z">
        <w:r>
          <w:rPr>
            <w:rFonts w:hint="default" w:ascii="Times New Roman" w:hAnsi="Times New Roman" w:eastAsia="宋体" w:cs="Times New Roman"/>
            <w:sz w:val="24"/>
            <w:szCs w:val="24"/>
          </w:rPr>
          <w:t>数据完整性：假设系统中的数据将受到有效的备份和保护，以防止数据丢失或损坏。</w:t>
        </w:r>
      </w:ins>
    </w:p>
    <w:p>
      <w:pPr>
        <w:pStyle w:val="4"/>
        <w:numPr>
          <w:ins w:id="2448" w:author="......" w:date="2024-03-17T16:13:45Z"/>
        </w:numPr>
        <w:outlineLvl w:val="1"/>
        <w:rPr>
          <w:ins w:id="2449" w:author="......" w:date="2024-03-17T16:13:47Z"/>
          <w:rFonts w:hint="default" w:ascii="Times New Roman" w:hAnsi="Times New Roman" w:eastAsia="宋体" w:cs="Times New Roman"/>
          <w:sz w:val="24"/>
          <w:szCs w:val="24"/>
          <w:lang w:val="en-US" w:eastAsia="zh-CN"/>
          <w:rPrChange w:id="2450" w:author="......" w:date="2024-03-26T00:51:47Z">
            <w:rPr>
              <w:ins w:id="2451" w:author="......" w:date="2024-03-17T16:13:47Z"/>
              <w:rFonts w:hint="default" w:ascii="Times New Roman" w:hAnsi="Times New Roman" w:eastAsia="宋体" w:cs="Times New Roman"/>
              <w:sz w:val="24"/>
              <w:szCs w:val="24"/>
              <w:lang w:val="en-US" w:eastAsia="zh-CN"/>
            </w:rPr>
          </w:rPrChange>
        </w:rPr>
        <w:pPrChange w:id="2447" w:author="......" w:date="2024-03-17T16:13:45Z">
          <w:pPr/>
        </w:pPrChange>
      </w:pPr>
      <w:ins w:id="2452" w:author="......" w:date="2024-03-17T16:13:32Z">
        <w:bookmarkStart w:id="152" w:name="_Toc28680"/>
        <w:bookmarkStart w:id="153" w:name="_Toc25225"/>
        <w:bookmarkStart w:id="154" w:name="_Toc24673"/>
        <w:bookmarkStart w:id="155" w:name="_Toc10113"/>
        <w:bookmarkStart w:id="156" w:name="_Toc6040"/>
        <w:bookmarkStart w:id="157" w:name="_Toc24483"/>
        <w:r>
          <w:rPr>
            <w:rFonts w:hint="default" w:ascii="Times New Roman" w:hAnsi="Times New Roman" w:eastAsia="宋体" w:cs="Times New Roman"/>
            <w:sz w:val="24"/>
            <w:szCs w:val="24"/>
            <w:lang w:val="en-US" w:eastAsia="zh-CN"/>
            <w:rPrChange w:id="2453" w:author="......" w:date="2024-03-26T00:51:47Z">
              <w:rPr>
                <w:rFonts w:hint="default" w:ascii="Times New Roman" w:hAnsi="Times New Roman" w:eastAsia="宋体" w:cs="Times New Roman"/>
                <w:sz w:val="24"/>
                <w:szCs w:val="24"/>
                <w:lang w:val="en-US" w:eastAsia="zh-CN"/>
              </w:rPr>
            </w:rPrChange>
          </w:rPr>
          <w:t>依赖关系</w:t>
        </w:r>
        <w:bookmarkEnd w:id="152"/>
        <w:bookmarkEnd w:id="153"/>
        <w:bookmarkEnd w:id="154"/>
        <w:bookmarkEnd w:id="155"/>
        <w:bookmarkEnd w:id="156"/>
        <w:bookmarkEnd w:id="157"/>
      </w:ins>
    </w:p>
    <w:p>
      <w:pPr>
        <w:numPr>
          <w:ilvl w:val="0"/>
          <w:numId w:val="17"/>
          <w:ins w:id="2455" w:author="......" w:date="2024-03-17T16:14:08Z"/>
        </w:numPr>
        <w:ind w:left="425" w:hanging="425"/>
        <w:rPr>
          <w:ins w:id="2456" w:author="......" w:date="2024-03-17T16:14:09Z"/>
          <w:rFonts w:hint="default" w:ascii="Times New Roman" w:hAnsi="Times New Roman" w:eastAsia="宋体" w:cs="Times New Roman"/>
          <w:sz w:val="24"/>
          <w:szCs w:val="24"/>
        </w:rPr>
        <w:pPrChange w:id="2454" w:author="......" w:date="2024-03-17T16:14:08Z">
          <w:pPr/>
        </w:pPrChange>
      </w:pPr>
      <w:ins w:id="2457" w:author="......" w:date="2024-03-17T16:13:54Z">
        <w:r>
          <w:rPr>
            <w:rFonts w:hint="default" w:ascii="Times New Roman" w:hAnsi="Times New Roman" w:eastAsia="宋体" w:cs="Times New Roman"/>
            <w:sz w:val="24"/>
            <w:szCs w:val="24"/>
          </w:rPr>
          <w:t>第三方软件和服务：本系统可能依赖于第三方提供的软件或服务，如数据库管理系统、网络服务提供商等。</w:t>
        </w:r>
      </w:ins>
    </w:p>
    <w:p>
      <w:pPr>
        <w:numPr>
          <w:ilvl w:val="0"/>
          <w:numId w:val="17"/>
          <w:ins w:id="2459" w:author="......" w:date="2024-03-17T16:15:40Z"/>
        </w:numPr>
        <w:ind w:left="425" w:hanging="425"/>
        <w:rPr>
          <w:ins w:id="2460" w:author="......" w:date="2024-03-17T16:15:40Z"/>
          <w:rFonts w:hint="default" w:ascii="Times New Roman" w:hAnsi="Times New Roman" w:eastAsia="宋体" w:cs="Times New Roman"/>
          <w:sz w:val="24"/>
          <w:szCs w:val="24"/>
        </w:rPr>
        <w:pPrChange w:id="2458" w:author="......" w:date="2024-03-17T16:15:40Z">
          <w:pPr/>
        </w:pPrChange>
      </w:pPr>
      <w:ins w:id="2461" w:author="......" w:date="2024-03-17T16:13:54Z">
        <w:r>
          <w:rPr>
            <w:rFonts w:hint="default" w:ascii="Times New Roman" w:hAnsi="Times New Roman" w:eastAsia="宋体" w:cs="Times New Roman"/>
            <w:sz w:val="24"/>
            <w:szCs w:val="24"/>
          </w:rPr>
          <w:t>技术标准：系统的开发和实施可能依赖于特定的技术标准或协议，以确保系统与其他系统的兼容性和互操作性。</w:t>
        </w:r>
      </w:ins>
    </w:p>
    <w:p>
      <w:pPr>
        <w:numPr>
          <w:ilvl w:val="0"/>
          <w:numId w:val="17"/>
          <w:ins w:id="2463" w:author="......" w:date="2024-03-17T16:15:44Z"/>
        </w:numPr>
        <w:ind w:left="425" w:hanging="425"/>
        <w:rPr>
          <w:ins w:id="2464" w:author="......" w:date="2024-03-17T16:15:45Z"/>
          <w:rFonts w:hint="default" w:ascii="Times New Roman" w:hAnsi="Times New Roman" w:eastAsia="宋体" w:cs="Times New Roman"/>
          <w:sz w:val="24"/>
          <w:szCs w:val="24"/>
          <w:lang w:val="en-US" w:eastAsia="zh-CN"/>
        </w:rPr>
        <w:pPrChange w:id="2462" w:author="......" w:date="2024-03-17T16:15:44Z">
          <w:pPr/>
        </w:pPrChange>
      </w:pPr>
      <w:ins w:id="2465" w:author="......" w:date="2024-03-17T16:13:54Z">
        <w:r>
          <w:rPr>
            <w:rFonts w:hint="default" w:ascii="Times New Roman" w:hAnsi="Times New Roman" w:eastAsia="宋体" w:cs="Times New Roman"/>
            <w:sz w:val="24"/>
            <w:szCs w:val="24"/>
          </w:rPr>
          <w:t>法律法规：系统开发过程中需遵守相关法律法规，包括但不限于数据保护法律、安全标准等。</w:t>
        </w:r>
      </w:ins>
    </w:p>
    <w:p>
      <w:pPr>
        <w:numPr>
          <w:ilvl w:val="0"/>
          <w:numId w:val="17"/>
          <w:ins w:id="2467" w:author="......" w:date="2024-03-17T16:15:44Z"/>
        </w:numPr>
        <w:ind w:left="425" w:hanging="425"/>
        <w:rPr>
          <w:rFonts w:hint="default" w:ascii="Times New Roman" w:hAnsi="Times New Roman" w:eastAsia="宋体" w:cs="Times New Roman"/>
          <w:sz w:val="24"/>
          <w:szCs w:val="24"/>
          <w:lang w:val="en-US" w:eastAsia="zh-CN"/>
        </w:rPr>
        <w:pPrChange w:id="2466" w:author="......" w:date="2024-03-17T16:15:44Z">
          <w:pPr/>
        </w:pPrChange>
      </w:pPr>
      <w:ins w:id="2468" w:author="......" w:date="2024-03-17T16:13:54Z">
        <w:r>
          <w:rPr>
            <w:rFonts w:hint="default" w:ascii="Times New Roman" w:hAnsi="Times New Roman" w:eastAsia="宋体" w:cs="Times New Roman"/>
            <w:sz w:val="24"/>
            <w:szCs w:val="24"/>
          </w:rPr>
          <w:t>用户培训：用户可能需要接受系统使用培训，以充分理解系统的功能和操作流程，保证系统的有效使用。</w:t>
        </w:r>
      </w:ins>
    </w:p>
    <w:p>
      <w:pPr>
        <w:outlineLvl w:val="9"/>
        <w:rPr>
          <w:del w:id="2469" w:author="......" w:date="2024-03-17T16:09:57Z"/>
          <w:rFonts w:hint="default" w:ascii="Times New Roman" w:hAnsi="Times New Roman" w:eastAsia="宋体" w:cs="Times New Roman"/>
          <w:rPrChange w:id="2470" w:author="......" w:date="2024-03-26T00:51:47Z">
            <w:rPr>
              <w:del w:id="2471" w:author="......" w:date="2024-03-17T16:09:57Z"/>
              <w:rFonts w:hint="default"/>
            </w:rPr>
          </w:rPrChange>
        </w:rPr>
      </w:pPr>
    </w:p>
    <w:p>
      <w:pPr>
        <w:pStyle w:val="3"/>
        <w:bidi w:val="0"/>
        <w:outlineLvl w:val="0"/>
        <w:rPr>
          <w:rFonts w:hint="default" w:ascii="Times New Roman" w:hAnsi="Times New Roman" w:eastAsia="宋体" w:cs="Times New Roman"/>
        </w:rPr>
      </w:pPr>
      <w:bookmarkStart w:id="158" w:name="_Toc8167"/>
      <w:bookmarkStart w:id="159" w:name="_Toc16880"/>
      <w:bookmarkStart w:id="160" w:name="_Toc4834"/>
      <w:bookmarkStart w:id="161" w:name="_Toc27481"/>
      <w:bookmarkStart w:id="162" w:name="_Toc28596"/>
      <w:bookmarkStart w:id="163" w:name="_Toc13729"/>
      <w:r>
        <w:rPr>
          <w:rFonts w:hint="default" w:ascii="Times New Roman" w:hAnsi="Times New Roman" w:eastAsia="宋体" w:cs="Times New Roman"/>
        </w:rPr>
        <w:t>需求分配</w:t>
      </w:r>
      <w:bookmarkEnd w:id="158"/>
      <w:bookmarkEnd w:id="159"/>
      <w:bookmarkEnd w:id="160"/>
      <w:bookmarkEnd w:id="161"/>
      <w:bookmarkEnd w:id="162"/>
      <w:bookmarkEnd w:id="163"/>
    </w:p>
    <w:p>
      <w:pPr>
        <w:pStyle w:val="22"/>
        <w:numPr>
          <w:ilvl w:val="0"/>
          <w:numId w:val="0"/>
        </w:numPr>
        <w:ind w:firstLine="420"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lang w:val="en-US"/>
        </w:rPr>
        <w:t>在本产品将来版本中，可优化UI界面。</w:t>
      </w:r>
    </w:p>
    <w:p>
      <w:pPr>
        <w:pStyle w:val="22"/>
        <w:numPr>
          <w:ilvl w:val="0"/>
          <w:numId w:val="0"/>
        </w:numPr>
        <w:rPr>
          <w:rFonts w:hint="default" w:ascii="Times New Roman" w:hAnsi="Times New Roman" w:eastAsia="宋体" w:cs="Times New Roman"/>
          <w:szCs w:val="21"/>
        </w:rPr>
      </w:pPr>
    </w:p>
    <w:p>
      <w:pPr>
        <w:pStyle w:val="2"/>
        <w:bidi w:val="0"/>
        <w:outlineLvl w:val="0"/>
        <w:rPr>
          <w:rFonts w:hint="default" w:ascii="Times New Roman" w:hAnsi="Times New Roman" w:eastAsia="宋体" w:cs="Times New Roman"/>
        </w:rPr>
      </w:pPr>
      <w:bookmarkStart w:id="164" w:name="_Toc10292"/>
      <w:bookmarkStart w:id="165" w:name="_Toc10413"/>
      <w:bookmarkStart w:id="166" w:name="_Toc31412"/>
      <w:bookmarkStart w:id="167" w:name="_Toc9125"/>
      <w:bookmarkStart w:id="168" w:name="_Toc14800"/>
      <w:bookmarkStart w:id="169" w:name="_Toc9653"/>
      <w:r>
        <w:rPr>
          <w:rFonts w:hint="default" w:ascii="Times New Roman" w:hAnsi="Times New Roman" w:eastAsia="宋体" w:cs="Times New Roman"/>
        </w:rPr>
        <w:t>具体需求</w:t>
      </w:r>
      <w:bookmarkEnd w:id="164"/>
      <w:bookmarkEnd w:id="165"/>
      <w:bookmarkEnd w:id="166"/>
      <w:bookmarkEnd w:id="167"/>
      <w:bookmarkEnd w:id="168"/>
      <w:bookmarkEnd w:id="169"/>
      <w:r>
        <w:rPr>
          <w:rFonts w:hint="default" w:ascii="Times New Roman" w:hAnsi="Times New Roman" w:eastAsia="宋体" w:cs="Times New Roman"/>
        </w:rPr>
        <w:t xml:space="preserve"> </w:t>
      </w:r>
    </w:p>
    <w:p>
      <w:pPr>
        <w:pStyle w:val="3"/>
        <w:bidi w:val="0"/>
        <w:outlineLvl w:val="0"/>
        <w:rPr>
          <w:rFonts w:hint="default" w:ascii="Times New Roman" w:hAnsi="Times New Roman" w:eastAsia="宋体" w:cs="Times New Roman"/>
        </w:rPr>
      </w:pPr>
      <w:bookmarkStart w:id="170" w:name="_Toc4927"/>
      <w:bookmarkStart w:id="171" w:name="_Toc25784"/>
      <w:bookmarkStart w:id="172" w:name="_Toc16801"/>
      <w:bookmarkStart w:id="173" w:name="_Toc29075"/>
      <w:bookmarkStart w:id="174" w:name="_Toc28093"/>
      <w:bookmarkStart w:id="175" w:name="_Toc22765"/>
      <w:r>
        <w:rPr>
          <w:rFonts w:hint="default" w:ascii="Times New Roman" w:hAnsi="Times New Roman" w:eastAsia="宋体" w:cs="Times New Roman"/>
        </w:rPr>
        <w:t>功能需求</w:t>
      </w:r>
      <w:bookmarkEnd w:id="170"/>
      <w:bookmarkEnd w:id="171"/>
      <w:bookmarkEnd w:id="172"/>
      <w:bookmarkEnd w:id="173"/>
      <w:bookmarkEnd w:id="174"/>
      <w:bookmarkEnd w:id="175"/>
    </w:p>
    <w:p>
      <w:pPr>
        <w:pStyle w:val="3"/>
        <w:numPr>
          <w:ins w:id="2473" w:author="......" w:date="2024-03-26T00:25:57Z"/>
        </w:numPr>
        <w:bidi w:val="0"/>
        <w:outlineLvl w:val="1"/>
        <w:rPr>
          <w:del w:id="2474" w:author="......" w:date="2024-03-26T00:25:53Z"/>
          <w:rFonts w:hint="default" w:ascii="Times New Roman" w:hAnsi="Times New Roman" w:cs="Times New Roman"/>
          <w:rPrChange w:id="2475" w:author="......" w:date="2024-03-26T00:51:47Z">
            <w:rPr>
              <w:del w:id="2476" w:author="......" w:date="2024-03-26T00:25:53Z"/>
              <w:rFonts w:hint="default"/>
            </w:rPr>
          </w:rPrChange>
        </w:rPr>
        <w:pPrChange w:id="2472" w:author="......" w:date="2024-03-26T00:25:57Z">
          <w:pPr>
            <w:pStyle w:val="4"/>
            <w:bidi w:val="0"/>
            <w:outlineLvl w:val="1"/>
          </w:pPr>
        </w:pPrChange>
      </w:pPr>
      <w:del w:id="2477" w:author="......" w:date="2024-03-26T00:25:53Z">
        <w:bookmarkStart w:id="176" w:name="_Toc20147"/>
        <w:r>
          <w:rPr>
            <w:rFonts w:hint="default" w:ascii="Times New Roman" w:hAnsi="Times New Roman" w:cs="Times New Roman"/>
            <w:lang w:val="en-US" w:eastAsia="zh-CN"/>
            <w:rPrChange w:id="2478" w:author="......" w:date="2024-03-26T00:51:47Z">
              <w:rPr>
                <w:rFonts w:hint="default"/>
                <w:lang w:val="en-US" w:eastAsia="zh-CN"/>
              </w:rPr>
            </w:rPrChange>
          </w:rPr>
          <w:delText>具体功能</w:delText>
        </w:r>
        <w:bookmarkEnd w:id="176"/>
      </w:del>
    </w:p>
    <w:p>
      <w:pPr>
        <w:pStyle w:val="4"/>
        <w:numPr>
          <w:ins w:id="2480" w:author="......" w:date="2024-03-26T00:26:02Z"/>
        </w:numPr>
        <w:bidi w:val="0"/>
        <w:outlineLvl w:val="1"/>
        <w:rPr>
          <w:ins w:id="2481" w:author="......" w:date="2024-03-25T23:55:18Z"/>
          <w:rFonts w:hint="default" w:ascii="Times New Roman" w:hAnsi="Times New Roman" w:eastAsia="宋体" w:cs="Times New Roman"/>
          <w:lang w:val="en-US"/>
          <w:rPrChange w:id="2482" w:author="......" w:date="2024-03-26T00:51:47Z">
            <w:rPr>
              <w:ins w:id="2483" w:author="......" w:date="2024-03-25T23:55:18Z"/>
              <w:rFonts w:hint="default"/>
              <w:lang w:val="en-US"/>
            </w:rPr>
          </w:rPrChange>
        </w:rPr>
        <w:pPrChange w:id="2479" w:author="......" w:date="2024-03-26T00:26:02Z">
          <w:pPr>
            <w:pStyle w:val="5"/>
            <w:bidi w:val="0"/>
          </w:pPr>
        </w:pPrChange>
      </w:pPr>
      <w:bookmarkStart w:id="177" w:name="_Toc3109"/>
      <w:bookmarkStart w:id="178" w:name="_Toc17503"/>
      <w:bookmarkStart w:id="179" w:name="_Toc1847"/>
      <w:r>
        <w:rPr>
          <w:rFonts w:hint="default" w:ascii="Times New Roman" w:hAnsi="Times New Roman" w:eastAsia="宋体" w:cs="Times New Roman"/>
          <w:lang w:val="en-US" w:eastAsia="zh-CN"/>
          <w:rPrChange w:id="2484" w:author="......" w:date="2024-03-26T00:51:47Z">
            <w:rPr>
              <w:rFonts w:hint="default"/>
              <w:lang w:val="en-US" w:eastAsia="zh-CN"/>
            </w:rPr>
          </w:rPrChange>
        </w:rPr>
        <w:t>项目计划管理</w:t>
      </w:r>
      <w:bookmarkEnd w:id="177"/>
      <w:bookmarkEnd w:id="178"/>
      <w:bookmarkEnd w:id="179"/>
    </w:p>
    <w:p>
      <w:pPr>
        <w:numPr>
          <w:ilvl w:val="0"/>
          <w:numId w:val="18"/>
          <w:ins w:id="2486" w:author="......" w:date="2024-03-25T23:55:41Z"/>
        </w:numPr>
        <w:ind w:left="425" w:hanging="425"/>
        <w:rPr>
          <w:ins w:id="2487" w:author="......" w:date="2024-03-25T23:55:27Z"/>
          <w:rFonts w:hint="default" w:ascii="Times New Roman" w:hAnsi="Times New Roman" w:eastAsia="宋体" w:cs="Times New Roman"/>
          <w:szCs w:val="32"/>
          <w:rPrChange w:id="2488" w:author="......" w:date="2024-03-26T00:51:47Z">
            <w:rPr>
              <w:ins w:id="2489" w:author="......" w:date="2024-03-25T23:55:27Z"/>
              <w:rFonts w:hint="eastAsia"/>
            </w:rPr>
          </w:rPrChange>
        </w:rPr>
        <w:pPrChange w:id="2485" w:author="......" w:date="2024-03-25T23:55:41Z">
          <w:pPr/>
        </w:pPrChange>
      </w:pPr>
      <w:ins w:id="2490" w:author="......" w:date="2024-03-25T23:55:27Z">
        <w:r>
          <w:rPr>
            <w:rFonts w:hint="default" w:ascii="Times New Roman" w:hAnsi="Times New Roman" w:eastAsia="宋体" w:cs="Times New Roman"/>
            <w:szCs w:val="32"/>
            <w:rPrChange w:id="2491" w:author="......" w:date="2024-03-26T00:51:47Z">
              <w:rPr>
                <w:rFonts w:hint="eastAsia"/>
              </w:rPr>
            </w:rPrChange>
          </w:rPr>
          <w:t>项目创建：允许用户创建新项目并输入项目的基本信息，如项目名称、描述、起止日期、负责人等。</w:t>
        </w:r>
      </w:ins>
    </w:p>
    <w:p>
      <w:pPr>
        <w:numPr>
          <w:ilvl w:val="0"/>
          <w:numId w:val="18"/>
          <w:ins w:id="2493" w:author="......" w:date="2024-03-25T23:55:44Z"/>
        </w:numPr>
        <w:ind w:left="425" w:hanging="425"/>
        <w:rPr>
          <w:ins w:id="2494" w:author="......" w:date="2024-03-25T23:55:27Z"/>
          <w:rFonts w:hint="default" w:ascii="Times New Roman" w:hAnsi="Times New Roman" w:eastAsia="宋体" w:cs="Times New Roman"/>
          <w:szCs w:val="32"/>
          <w:rPrChange w:id="2495" w:author="......" w:date="2024-03-26T00:51:47Z">
            <w:rPr>
              <w:ins w:id="2496" w:author="......" w:date="2024-03-25T23:55:27Z"/>
              <w:rFonts w:hint="eastAsia"/>
            </w:rPr>
          </w:rPrChange>
        </w:rPr>
        <w:pPrChange w:id="2492" w:author="......" w:date="2024-03-25T23:55:44Z">
          <w:pPr/>
        </w:pPrChange>
      </w:pPr>
      <w:ins w:id="2497" w:author="......" w:date="2024-03-25T23:55:27Z">
        <w:r>
          <w:rPr>
            <w:rFonts w:hint="default" w:ascii="Times New Roman" w:hAnsi="Times New Roman" w:eastAsia="宋体" w:cs="Times New Roman"/>
            <w:szCs w:val="32"/>
            <w:rPrChange w:id="2498" w:author="......" w:date="2024-03-26T00:51:47Z">
              <w:rPr>
                <w:rFonts w:hint="eastAsia"/>
              </w:rPr>
            </w:rPrChange>
          </w:rPr>
          <w:t>项目任务分解：支持用户将项目分解为多个具体任务，并设置任务之间的依赖关系和优先级。用户还可以设定项目的关键里程碑，用于监控项目进度。</w:t>
        </w:r>
      </w:ins>
    </w:p>
    <w:p>
      <w:pPr>
        <w:numPr>
          <w:ilvl w:val="0"/>
          <w:numId w:val="18"/>
          <w:ins w:id="2500" w:author="......" w:date="2024-03-25T23:55:47Z"/>
        </w:numPr>
        <w:ind w:left="425" w:hanging="425"/>
        <w:rPr>
          <w:ins w:id="2501" w:author="......" w:date="2024-03-25T23:55:27Z"/>
          <w:rFonts w:hint="default" w:ascii="Times New Roman" w:hAnsi="Times New Roman" w:eastAsia="宋体" w:cs="Times New Roman"/>
          <w:szCs w:val="32"/>
          <w:rPrChange w:id="2502" w:author="......" w:date="2024-03-26T00:51:47Z">
            <w:rPr>
              <w:ins w:id="2503" w:author="......" w:date="2024-03-25T23:55:27Z"/>
              <w:rFonts w:hint="eastAsia"/>
            </w:rPr>
          </w:rPrChange>
        </w:rPr>
        <w:pPrChange w:id="2499" w:author="......" w:date="2024-03-25T23:55:47Z">
          <w:pPr/>
        </w:pPrChange>
      </w:pPr>
      <w:ins w:id="2504" w:author="......" w:date="2024-03-25T23:55:27Z">
        <w:r>
          <w:rPr>
            <w:rFonts w:hint="default" w:ascii="Times New Roman" w:hAnsi="Times New Roman" w:eastAsia="宋体" w:cs="Times New Roman"/>
            <w:szCs w:val="32"/>
            <w:rPrChange w:id="2505" w:author="......" w:date="2024-03-26T00:51:47Z">
              <w:rPr>
                <w:rFonts w:hint="eastAsia"/>
              </w:rPr>
            </w:rPrChange>
          </w:rPr>
          <w:t>项目进度跟踪：提供项目进度跟踪功能，让用户实时了解项目各项任务的完成情况，包括已完成、进行中和未开始的任务。</w:t>
        </w:r>
      </w:ins>
    </w:p>
    <w:p>
      <w:pPr>
        <w:numPr>
          <w:ilvl w:val="0"/>
          <w:numId w:val="18"/>
          <w:ins w:id="2507" w:author="......" w:date="2024-03-25T23:55:20Z"/>
        </w:numPr>
        <w:ind w:left="425" w:hanging="425"/>
        <w:rPr>
          <w:ins w:id="2508" w:author="......" w:date="2024-03-25T23:55:27Z"/>
          <w:rFonts w:hint="default" w:ascii="Times New Roman" w:hAnsi="Times New Roman" w:eastAsia="宋体" w:cs="Times New Roman"/>
          <w:szCs w:val="32"/>
          <w:rPrChange w:id="2509" w:author="......" w:date="2024-03-26T00:51:47Z">
            <w:rPr>
              <w:ins w:id="2510" w:author="......" w:date="2024-03-25T23:55:27Z"/>
              <w:rFonts w:hint="eastAsia"/>
            </w:rPr>
          </w:rPrChange>
        </w:rPr>
        <w:pPrChange w:id="2506" w:author="......" w:date="2024-03-25T23:55:20Z">
          <w:pPr/>
        </w:pPrChange>
      </w:pPr>
      <w:ins w:id="2511" w:author="......" w:date="2024-03-25T23:55:27Z">
        <w:r>
          <w:rPr>
            <w:rFonts w:hint="default" w:ascii="Times New Roman" w:hAnsi="Times New Roman" w:eastAsia="宋体" w:cs="Times New Roman"/>
            <w:szCs w:val="32"/>
            <w:rPrChange w:id="2512" w:author="......" w:date="2024-03-26T00:51:47Z">
              <w:rPr>
                <w:rFonts w:hint="eastAsia"/>
              </w:rPr>
            </w:rPrChange>
          </w:rPr>
          <w:t>通知与提醒功能：提供任务完成、里程碑达成等事件的通知和提醒功能，让项目团队成员及时了解项目进展和待办任务。</w:t>
        </w:r>
      </w:ins>
    </w:p>
    <w:p>
      <w:pPr>
        <w:numPr>
          <w:ilvl w:val="0"/>
          <w:numId w:val="18"/>
          <w:ins w:id="2514" w:author="......" w:date="2024-03-25T23:55:20Z"/>
        </w:numPr>
        <w:ind w:left="425" w:hanging="425"/>
        <w:rPr>
          <w:del w:id="2515" w:author="......" w:date="2024-03-25T23:56:22Z"/>
          <w:rFonts w:hint="default" w:ascii="Times New Roman" w:hAnsi="Times New Roman" w:eastAsia="宋体" w:cs="Times New Roman"/>
          <w:lang w:val="en-US"/>
          <w:rPrChange w:id="2516" w:author="......" w:date="2024-03-26T00:51:47Z">
            <w:rPr>
              <w:del w:id="2517" w:author="......" w:date="2024-03-25T23:56:22Z"/>
              <w:rFonts w:hint="default"/>
              <w:lang w:val="en-US"/>
            </w:rPr>
          </w:rPrChange>
        </w:rPr>
        <w:pPrChange w:id="2513" w:author="......" w:date="2024-03-25T23:55:20Z">
          <w:pPr/>
        </w:pPrChange>
      </w:pPr>
    </w:p>
    <w:p>
      <w:pPr>
        <w:pStyle w:val="4"/>
        <w:numPr>
          <w:ins w:id="2519" w:author="......" w:date="2024-03-26T00:26:06Z"/>
        </w:numPr>
        <w:bidi w:val="0"/>
        <w:rPr>
          <w:ins w:id="2520" w:author="......" w:date="2024-03-25T23:39:57Z"/>
          <w:rFonts w:hint="default" w:ascii="Times New Roman" w:hAnsi="Times New Roman" w:eastAsia="宋体" w:cs="Times New Roman"/>
          <w:lang w:val="en-US"/>
          <w:rPrChange w:id="2521" w:author="......" w:date="2024-03-26T00:51:47Z">
            <w:rPr>
              <w:ins w:id="2522" w:author="......" w:date="2024-03-25T23:39:57Z"/>
              <w:rFonts w:hint="default"/>
              <w:lang w:val="en-US"/>
            </w:rPr>
          </w:rPrChange>
        </w:rPr>
        <w:pPrChange w:id="2518" w:author="......" w:date="2024-03-26T00:26:06Z">
          <w:pPr>
            <w:pStyle w:val="5"/>
            <w:bidi w:val="0"/>
          </w:pPr>
        </w:pPrChange>
      </w:pPr>
      <w:bookmarkStart w:id="180" w:name="_Toc7121"/>
      <w:r>
        <w:rPr>
          <w:rFonts w:hint="default" w:ascii="Times New Roman" w:hAnsi="Times New Roman" w:eastAsia="宋体" w:cs="Times New Roman"/>
          <w:lang w:val="en-US" w:eastAsia="zh-CN"/>
          <w:rPrChange w:id="2523" w:author="......" w:date="2024-03-26T00:51:47Z">
            <w:rPr>
              <w:rFonts w:hint="default"/>
              <w:lang w:val="en-US" w:eastAsia="zh-CN"/>
            </w:rPr>
          </w:rPrChange>
        </w:rPr>
        <w:t>人力资源管理</w:t>
      </w:r>
      <w:bookmarkEnd w:id="180"/>
    </w:p>
    <w:p>
      <w:pPr>
        <w:numPr>
          <w:ilvl w:val="0"/>
          <w:numId w:val="19"/>
          <w:ins w:id="2525" w:author="......" w:date="2024-03-25T23:40:00Z"/>
        </w:numPr>
        <w:ind w:left="425" w:hanging="425"/>
        <w:rPr>
          <w:ins w:id="2526" w:author="......" w:date="2024-03-25T23:44:06Z"/>
          <w:rFonts w:hint="default" w:ascii="Times New Roman" w:hAnsi="Times New Roman" w:eastAsia="宋体" w:cs="Times New Roman"/>
          <w:szCs w:val="32"/>
          <w:rPrChange w:id="2527" w:author="......" w:date="2024-03-26T00:51:47Z">
            <w:rPr>
              <w:ins w:id="2528" w:author="......" w:date="2024-03-25T23:44:06Z"/>
              <w:rFonts w:hint="eastAsia"/>
            </w:rPr>
          </w:rPrChange>
        </w:rPr>
        <w:pPrChange w:id="2524" w:author="......" w:date="2024-03-25T23:40:00Z">
          <w:pPr/>
        </w:pPrChange>
      </w:pPr>
      <w:ins w:id="2529" w:author="......" w:date="2024-03-25T23:40:05Z">
        <w:r>
          <w:rPr>
            <w:rFonts w:hint="default" w:ascii="Times New Roman" w:hAnsi="Times New Roman" w:eastAsia="宋体" w:cs="Times New Roman"/>
            <w:szCs w:val="32"/>
            <w:rPrChange w:id="2530" w:author="......" w:date="2024-03-26T00:51:47Z">
              <w:rPr>
                <w:rFonts w:hint="eastAsia"/>
              </w:rPr>
            </w:rPrChange>
          </w:rPr>
          <w:t>人员信息管理：允许用户</w:t>
        </w:r>
      </w:ins>
      <w:ins w:id="2531" w:author="......" w:date="2024-03-25T23:41:44Z">
        <w:r>
          <w:rPr>
            <w:rFonts w:hint="default" w:ascii="Times New Roman" w:hAnsi="Times New Roman" w:eastAsia="宋体" w:cs="Times New Roman"/>
            <w:szCs w:val="32"/>
            <w:lang w:val="en-US" w:eastAsia="zh-CN"/>
            <w:rPrChange w:id="2532" w:author="......" w:date="2024-03-26T00:51:47Z">
              <w:rPr>
                <w:rFonts w:hint="eastAsia"/>
                <w:lang w:val="en-US" w:eastAsia="zh-CN"/>
              </w:rPr>
            </w:rPrChange>
          </w:rPr>
          <w:t>添加</w:t>
        </w:r>
      </w:ins>
      <w:ins w:id="2533" w:author="......" w:date="2024-03-25T23:42:04Z">
        <w:r>
          <w:rPr>
            <w:rFonts w:hint="default" w:ascii="Times New Roman" w:hAnsi="Times New Roman" w:eastAsia="宋体" w:cs="Times New Roman"/>
            <w:szCs w:val="32"/>
            <w:lang w:eastAsia="zh-CN"/>
            <w:rPrChange w:id="2534" w:author="......" w:date="2024-03-26T00:51:47Z">
              <w:rPr>
                <w:rFonts w:hint="eastAsia"/>
                <w:lang w:eastAsia="zh-CN"/>
              </w:rPr>
            </w:rPrChange>
          </w:rPr>
          <w:t>、</w:t>
        </w:r>
      </w:ins>
      <w:ins w:id="2535" w:author="......" w:date="2024-03-25T23:42:09Z">
        <w:r>
          <w:rPr>
            <w:rFonts w:hint="default" w:ascii="Times New Roman" w:hAnsi="Times New Roman" w:eastAsia="宋体" w:cs="Times New Roman"/>
            <w:szCs w:val="32"/>
            <w:lang w:val="en-US" w:eastAsia="zh-CN"/>
            <w:rPrChange w:id="2536" w:author="......" w:date="2024-03-26T00:51:47Z">
              <w:rPr>
                <w:rFonts w:hint="eastAsia"/>
                <w:lang w:val="en-US" w:eastAsia="zh-CN"/>
              </w:rPr>
            </w:rPrChange>
          </w:rPr>
          <w:t>删减</w:t>
        </w:r>
      </w:ins>
      <w:ins w:id="2537" w:author="......" w:date="2024-03-25T23:42:10Z">
        <w:r>
          <w:rPr>
            <w:rFonts w:hint="default" w:ascii="Times New Roman" w:hAnsi="Times New Roman" w:eastAsia="宋体" w:cs="Times New Roman"/>
            <w:szCs w:val="32"/>
            <w:lang w:val="en-US" w:eastAsia="zh-CN"/>
            <w:rPrChange w:id="2538" w:author="......" w:date="2024-03-26T00:51:47Z">
              <w:rPr>
                <w:rFonts w:hint="eastAsia"/>
                <w:lang w:val="en-US" w:eastAsia="zh-CN"/>
              </w:rPr>
            </w:rPrChange>
          </w:rPr>
          <w:t>、</w:t>
        </w:r>
      </w:ins>
      <w:ins w:id="2539" w:author="......" w:date="2024-03-25T23:40:05Z">
        <w:r>
          <w:rPr>
            <w:rFonts w:hint="default" w:ascii="Times New Roman" w:hAnsi="Times New Roman" w:eastAsia="宋体" w:cs="Times New Roman"/>
            <w:szCs w:val="32"/>
            <w:rPrChange w:id="2540" w:author="......" w:date="2024-03-26T00:51:47Z">
              <w:rPr>
                <w:rFonts w:hint="eastAsia"/>
              </w:rPr>
            </w:rPrChange>
          </w:rPr>
          <w:t>管理</w:t>
        </w:r>
      </w:ins>
      <w:ins w:id="2541" w:author="......" w:date="2024-03-25T23:43:59Z">
        <w:r>
          <w:rPr>
            <w:rFonts w:hint="default" w:ascii="Times New Roman" w:hAnsi="Times New Roman" w:eastAsia="宋体" w:cs="Times New Roman"/>
            <w:szCs w:val="32"/>
            <w:lang w:val="en-US" w:eastAsia="zh-CN"/>
            <w:rPrChange w:id="2542" w:author="......" w:date="2024-03-26T00:51:47Z">
              <w:rPr>
                <w:rFonts w:hint="eastAsia"/>
                <w:lang w:val="en-US" w:eastAsia="zh-CN"/>
              </w:rPr>
            </w:rPrChange>
          </w:rPr>
          <w:t>人员</w:t>
        </w:r>
      </w:ins>
      <w:ins w:id="2543" w:author="......" w:date="2024-03-25T23:40:05Z">
        <w:r>
          <w:rPr>
            <w:rFonts w:hint="default" w:ascii="Times New Roman" w:hAnsi="Times New Roman" w:eastAsia="宋体" w:cs="Times New Roman"/>
            <w:szCs w:val="32"/>
            <w:rPrChange w:id="2544" w:author="......" w:date="2024-03-26T00:51:47Z">
              <w:rPr>
                <w:rFonts w:hint="eastAsia"/>
              </w:rPr>
            </w:rPrChange>
          </w:rPr>
          <w:t>的基本信息，包括姓名、联系方式、职位、</w:t>
        </w:r>
      </w:ins>
      <w:ins w:id="2545" w:author="......" w:date="2024-03-25T23:45:31Z">
        <w:r>
          <w:rPr>
            <w:rFonts w:hint="default" w:ascii="Times New Roman" w:hAnsi="Times New Roman" w:eastAsia="宋体" w:cs="Times New Roman"/>
            <w:szCs w:val="32"/>
            <w:lang w:val="en-US" w:eastAsia="zh-CN"/>
            <w:rPrChange w:id="2546" w:author="......" w:date="2024-03-26T00:51:47Z">
              <w:rPr>
                <w:rFonts w:hint="eastAsia"/>
                <w:lang w:val="en-US" w:eastAsia="zh-CN"/>
              </w:rPr>
            </w:rPrChange>
          </w:rPr>
          <w:t>技能</w:t>
        </w:r>
      </w:ins>
      <w:ins w:id="2547" w:author="......" w:date="2024-03-25T23:40:05Z">
        <w:r>
          <w:rPr>
            <w:rFonts w:hint="default" w:ascii="Times New Roman" w:hAnsi="Times New Roman" w:eastAsia="宋体" w:cs="Times New Roman"/>
            <w:szCs w:val="32"/>
            <w:rPrChange w:id="2548" w:author="......" w:date="2024-03-26T00:51:47Z">
              <w:rPr>
                <w:rFonts w:hint="eastAsia"/>
              </w:rPr>
            </w:rPrChange>
          </w:rPr>
          <w:t>、</w:t>
        </w:r>
      </w:ins>
      <w:ins w:id="2549" w:author="......" w:date="2024-03-25T23:45:40Z">
        <w:r>
          <w:rPr>
            <w:rFonts w:hint="default" w:ascii="Times New Roman" w:hAnsi="Times New Roman" w:eastAsia="宋体" w:cs="Times New Roman"/>
            <w:szCs w:val="32"/>
            <w:lang w:val="en-US" w:eastAsia="zh-CN"/>
            <w:rPrChange w:id="2550" w:author="......" w:date="2024-03-26T00:51:47Z">
              <w:rPr>
                <w:rFonts w:hint="eastAsia"/>
                <w:lang w:val="en-US" w:eastAsia="zh-CN"/>
              </w:rPr>
            </w:rPrChange>
          </w:rPr>
          <w:t>所属</w:t>
        </w:r>
      </w:ins>
      <w:ins w:id="2551" w:author="......" w:date="2024-03-25T23:45:36Z">
        <w:r>
          <w:rPr>
            <w:rFonts w:hint="default" w:ascii="Times New Roman" w:hAnsi="Times New Roman" w:eastAsia="宋体" w:cs="Times New Roman"/>
            <w:szCs w:val="32"/>
            <w:lang w:val="en-US" w:eastAsia="zh-CN"/>
            <w:rPrChange w:id="2552" w:author="......" w:date="2024-03-26T00:51:47Z">
              <w:rPr>
                <w:rFonts w:hint="eastAsia"/>
                <w:lang w:val="en-US" w:eastAsia="zh-CN"/>
              </w:rPr>
            </w:rPrChange>
          </w:rPr>
          <w:t>公司</w:t>
        </w:r>
      </w:ins>
      <w:ins w:id="2553" w:author="......" w:date="2024-03-25T23:45:45Z">
        <w:r>
          <w:rPr>
            <w:rFonts w:hint="default" w:ascii="Times New Roman" w:hAnsi="Times New Roman" w:eastAsia="宋体" w:cs="Times New Roman"/>
            <w:szCs w:val="32"/>
            <w:lang w:val="en-US" w:eastAsia="zh-CN"/>
            <w:rPrChange w:id="2554" w:author="......" w:date="2024-03-26T00:51:47Z">
              <w:rPr>
                <w:rFonts w:hint="eastAsia"/>
                <w:lang w:val="en-US" w:eastAsia="zh-CN"/>
              </w:rPr>
            </w:rPrChange>
          </w:rPr>
          <w:t>部门</w:t>
        </w:r>
      </w:ins>
      <w:ins w:id="2555" w:author="......" w:date="2024-03-25T23:40:05Z">
        <w:r>
          <w:rPr>
            <w:rFonts w:hint="default" w:ascii="Times New Roman" w:hAnsi="Times New Roman" w:eastAsia="宋体" w:cs="Times New Roman"/>
            <w:szCs w:val="32"/>
            <w:rPrChange w:id="2556" w:author="......" w:date="2024-03-26T00:51:47Z">
              <w:rPr>
                <w:rFonts w:hint="eastAsia"/>
              </w:rPr>
            </w:rPrChange>
          </w:rPr>
          <w:t>等。</w:t>
        </w:r>
      </w:ins>
    </w:p>
    <w:p>
      <w:pPr>
        <w:numPr>
          <w:ilvl w:val="0"/>
          <w:numId w:val="19"/>
          <w:ins w:id="2558" w:author="......" w:date="2024-03-25T23:40:00Z"/>
        </w:numPr>
        <w:ind w:left="425" w:hanging="425"/>
        <w:rPr>
          <w:ins w:id="2559" w:author="......" w:date="2024-03-25T23:40:05Z"/>
          <w:rFonts w:hint="default" w:ascii="Times New Roman" w:hAnsi="Times New Roman" w:eastAsia="宋体" w:cs="Times New Roman"/>
          <w:szCs w:val="32"/>
          <w:rPrChange w:id="2560" w:author="......" w:date="2024-03-26T00:51:47Z">
            <w:rPr>
              <w:ins w:id="2561" w:author="......" w:date="2024-03-25T23:40:05Z"/>
              <w:rFonts w:hint="eastAsia"/>
            </w:rPr>
          </w:rPrChange>
        </w:rPr>
        <w:pPrChange w:id="2557" w:author="......" w:date="2024-03-25T23:40:00Z">
          <w:pPr/>
        </w:pPrChange>
      </w:pPr>
      <w:ins w:id="2562" w:author="......" w:date="2024-03-25T23:44:57Z">
        <w:r>
          <w:rPr>
            <w:rFonts w:hint="default" w:ascii="Times New Roman" w:hAnsi="Times New Roman" w:eastAsia="宋体" w:cs="Times New Roman"/>
            <w:szCs w:val="32"/>
            <w:lang w:val="en-US" w:eastAsia="zh-CN"/>
            <w:rPrChange w:id="2563" w:author="......" w:date="2024-03-26T00:51:47Z">
              <w:rPr>
                <w:rFonts w:hint="eastAsia"/>
                <w:lang w:val="en-US" w:eastAsia="zh-CN"/>
              </w:rPr>
            </w:rPrChange>
          </w:rPr>
          <w:t>人力资源分配</w:t>
        </w:r>
      </w:ins>
      <w:ins w:id="2564" w:author="......" w:date="2024-03-25T23:44:58Z">
        <w:r>
          <w:rPr>
            <w:rFonts w:hint="default" w:ascii="Times New Roman" w:hAnsi="Times New Roman" w:eastAsia="宋体" w:cs="Times New Roman"/>
            <w:szCs w:val="32"/>
            <w:lang w:val="en-US" w:eastAsia="zh-CN"/>
            <w:rPrChange w:id="2565" w:author="......" w:date="2024-03-26T00:51:47Z">
              <w:rPr>
                <w:rFonts w:hint="eastAsia"/>
                <w:lang w:val="en-US" w:eastAsia="zh-CN"/>
              </w:rPr>
            </w:rPrChange>
          </w:rPr>
          <w:t>：</w:t>
        </w:r>
      </w:ins>
      <w:ins w:id="2566" w:author="......" w:date="2024-03-25T23:59:24Z">
        <w:r>
          <w:rPr>
            <w:rFonts w:hint="default" w:ascii="Times New Roman" w:hAnsi="Times New Roman" w:eastAsia="宋体" w:cs="Times New Roman"/>
            <w:sz w:val="24"/>
            <w:szCs w:val="32"/>
            <w:lang w:val="en-US" w:eastAsia="zh-CN"/>
            <w:rPrChange w:id="2567" w:author="......" w:date="2024-03-26T00:51:47Z">
              <w:rPr>
                <w:rFonts w:hint="eastAsia"/>
                <w:sz w:val="24"/>
                <w:szCs w:val="32"/>
                <w:lang w:val="en-US" w:eastAsia="zh-CN"/>
              </w:rPr>
            </w:rPrChange>
          </w:rPr>
          <w:t>对于</w:t>
        </w:r>
      </w:ins>
      <w:ins w:id="2568" w:author="......" w:date="2024-03-25T23:59:27Z">
        <w:r>
          <w:rPr>
            <w:rFonts w:hint="default" w:ascii="Times New Roman" w:hAnsi="Times New Roman" w:eastAsia="宋体" w:cs="Times New Roman"/>
            <w:sz w:val="24"/>
            <w:szCs w:val="32"/>
            <w:lang w:val="en-US" w:eastAsia="zh-CN"/>
            <w:rPrChange w:id="2569" w:author="......" w:date="2024-03-26T00:51:47Z">
              <w:rPr>
                <w:rFonts w:hint="eastAsia"/>
                <w:sz w:val="24"/>
                <w:szCs w:val="32"/>
                <w:lang w:val="en-US" w:eastAsia="zh-CN"/>
              </w:rPr>
            </w:rPrChange>
          </w:rPr>
          <w:t>每个项目</w:t>
        </w:r>
      </w:ins>
      <w:ins w:id="2570" w:author="......" w:date="2024-03-25T23:59:28Z">
        <w:r>
          <w:rPr>
            <w:rFonts w:hint="default" w:ascii="Times New Roman" w:hAnsi="Times New Roman" w:eastAsia="宋体" w:cs="Times New Roman"/>
            <w:sz w:val="24"/>
            <w:szCs w:val="32"/>
            <w:lang w:val="en-US" w:eastAsia="zh-CN"/>
            <w:rPrChange w:id="2571" w:author="......" w:date="2024-03-26T00:51:47Z">
              <w:rPr>
                <w:rFonts w:hint="eastAsia"/>
                <w:sz w:val="24"/>
                <w:szCs w:val="32"/>
                <w:lang w:val="en-US" w:eastAsia="zh-CN"/>
              </w:rPr>
            </w:rPrChange>
          </w:rPr>
          <w:t>，</w:t>
        </w:r>
      </w:ins>
      <w:ins w:id="2572" w:author="......" w:date="2024-03-25T23:57:44Z">
        <w:r>
          <w:rPr>
            <w:rFonts w:hint="default" w:ascii="Times New Roman" w:hAnsi="Times New Roman" w:eastAsia="宋体" w:cs="Times New Roman"/>
            <w:sz w:val="24"/>
            <w:szCs w:val="32"/>
            <w:lang w:val="en-US" w:eastAsia="zh-CN"/>
            <w:rPrChange w:id="2573" w:author="......" w:date="2024-03-26T00:51:47Z">
              <w:rPr>
                <w:rFonts w:hint="eastAsia"/>
                <w:sz w:val="24"/>
                <w:szCs w:val="32"/>
                <w:lang w:val="en-US" w:eastAsia="zh-CN"/>
              </w:rPr>
            </w:rPrChange>
          </w:rPr>
          <w:t>允许用户</w:t>
        </w:r>
      </w:ins>
      <w:ins w:id="2574" w:author="......" w:date="2024-03-25T23:59:42Z">
        <w:r>
          <w:rPr>
            <w:rFonts w:hint="default" w:ascii="Times New Roman" w:hAnsi="Times New Roman" w:eastAsia="宋体" w:cs="Times New Roman"/>
            <w:sz w:val="24"/>
            <w:szCs w:val="32"/>
            <w:lang w:val="en-US" w:eastAsia="zh-CN"/>
            <w:rPrChange w:id="2575" w:author="......" w:date="2024-03-26T00:51:47Z">
              <w:rPr>
                <w:rFonts w:hint="eastAsia"/>
                <w:sz w:val="24"/>
                <w:szCs w:val="32"/>
                <w:lang w:val="en-US" w:eastAsia="zh-CN"/>
              </w:rPr>
            </w:rPrChange>
          </w:rPr>
          <w:t>将</w:t>
        </w:r>
      </w:ins>
      <w:ins w:id="2576" w:author="......" w:date="2024-03-25T23:59:45Z">
        <w:r>
          <w:rPr>
            <w:rFonts w:hint="default" w:ascii="Times New Roman" w:hAnsi="Times New Roman" w:eastAsia="宋体" w:cs="Times New Roman"/>
            <w:sz w:val="24"/>
            <w:szCs w:val="32"/>
            <w:lang w:val="en-US" w:eastAsia="zh-CN"/>
            <w:rPrChange w:id="2577" w:author="......" w:date="2024-03-26T00:51:47Z">
              <w:rPr>
                <w:rFonts w:hint="eastAsia"/>
                <w:sz w:val="24"/>
                <w:szCs w:val="32"/>
                <w:lang w:val="en-US" w:eastAsia="zh-CN"/>
              </w:rPr>
            </w:rPrChange>
          </w:rPr>
          <w:t>已创建</w:t>
        </w:r>
      </w:ins>
      <w:ins w:id="2578" w:author="......" w:date="2024-03-25T23:59:46Z">
        <w:r>
          <w:rPr>
            <w:rFonts w:hint="default" w:ascii="Times New Roman" w:hAnsi="Times New Roman" w:eastAsia="宋体" w:cs="Times New Roman"/>
            <w:sz w:val="24"/>
            <w:szCs w:val="32"/>
            <w:lang w:val="en-US" w:eastAsia="zh-CN"/>
            <w:rPrChange w:id="2579" w:author="......" w:date="2024-03-26T00:51:47Z">
              <w:rPr>
                <w:rFonts w:hint="eastAsia"/>
                <w:sz w:val="24"/>
                <w:szCs w:val="32"/>
                <w:lang w:val="en-US" w:eastAsia="zh-CN"/>
              </w:rPr>
            </w:rPrChange>
          </w:rPr>
          <w:t>的</w:t>
        </w:r>
      </w:ins>
      <w:ins w:id="2580" w:author="......" w:date="2024-03-25T23:59:48Z">
        <w:r>
          <w:rPr>
            <w:rFonts w:hint="default" w:ascii="Times New Roman" w:hAnsi="Times New Roman" w:eastAsia="宋体" w:cs="Times New Roman"/>
            <w:sz w:val="24"/>
            <w:szCs w:val="32"/>
            <w:lang w:val="en-US" w:eastAsia="zh-CN"/>
            <w:rPrChange w:id="2581" w:author="......" w:date="2024-03-26T00:51:47Z">
              <w:rPr>
                <w:rFonts w:hint="eastAsia"/>
                <w:sz w:val="24"/>
                <w:szCs w:val="32"/>
                <w:lang w:val="en-US" w:eastAsia="zh-CN"/>
              </w:rPr>
            </w:rPrChange>
          </w:rPr>
          <w:t>人员</w:t>
        </w:r>
      </w:ins>
      <w:ins w:id="2582" w:author="......" w:date="2024-03-25T23:57:56Z">
        <w:r>
          <w:rPr>
            <w:rFonts w:hint="default" w:ascii="Times New Roman" w:hAnsi="Times New Roman" w:eastAsia="宋体" w:cs="Times New Roman"/>
            <w:sz w:val="24"/>
            <w:szCs w:val="32"/>
            <w:lang w:val="en-US" w:eastAsia="zh-CN"/>
            <w:rPrChange w:id="2583" w:author="......" w:date="2024-03-26T00:51:47Z">
              <w:rPr>
                <w:rFonts w:hint="eastAsia"/>
                <w:sz w:val="24"/>
                <w:szCs w:val="32"/>
                <w:lang w:val="en-US" w:eastAsia="zh-CN"/>
              </w:rPr>
            </w:rPrChange>
          </w:rPr>
          <w:t>添加</w:t>
        </w:r>
      </w:ins>
      <w:ins w:id="2584" w:author="......" w:date="2024-03-25T23:59:50Z">
        <w:r>
          <w:rPr>
            <w:rFonts w:hint="default" w:ascii="Times New Roman" w:hAnsi="Times New Roman" w:eastAsia="宋体" w:cs="Times New Roman"/>
            <w:sz w:val="24"/>
            <w:szCs w:val="32"/>
            <w:lang w:val="en-US" w:eastAsia="zh-CN"/>
            <w:rPrChange w:id="2585" w:author="......" w:date="2024-03-26T00:51:47Z">
              <w:rPr>
                <w:rFonts w:hint="eastAsia"/>
                <w:sz w:val="24"/>
                <w:szCs w:val="32"/>
                <w:lang w:val="en-US" w:eastAsia="zh-CN"/>
              </w:rPr>
            </w:rPrChange>
          </w:rPr>
          <w:t>为</w:t>
        </w:r>
      </w:ins>
      <w:ins w:id="2586" w:author="......" w:date="2024-03-25T23:59:36Z">
        <w:r>
          <w:rPr>
            <w:rFonts w:hint="default" w:ascii="Times New Roman" w:hAnsi="Times New Roman" w:eastAsia="宋体" w:cs="Times New Roman"/>
            <w:sz w:val="24"/>
            <w:szCs w:val="32"/>
            <w:lang w:val="en-US" w:eastAsia="zh-CN"/>
            <w:rPrChange w:id="2587" w:author="......" w:date="2024-03-26T00:51:47Z">
              <w:rPr>
                <w:rFonts w:hint="eastAsia"/>
                <w:sz w:val="24"/>
                <w:szCs w:val="32"/>
                <w:lang w:val="en-US" w:eastAsia="zh-CN"/>
              </w:rPr>
            </w:rPrChange>
          </w:rPr>
          <w:t>项目团队</w:t>
        </w:r>
      </w:ins>
      <w:ins w:id="2588" w:author="......" w:date="2024-03-25T23:57:58Z">
        <w:r>
          <w:rPr>
            <w:rFonts w:hint="default" w:ascii="Times New Roman" w:hAnsi="Times New Roman" w:eastAsia="宋体" w:cs="Times New Roman"/>
            <w:sz w:val="24"/>
            <w:szCs w:val="32"/>
            <w:lang w:val="en-US" w:eastAsia="zh-CN"/>
            <w:rPrChange w:id="2589" w:author="......" w:date="2024-03-26T00:51:47Z">
              <w:rPr>
                <w:rFonts w:hint="eastAsia"/>
                <w:sz w:val="24"/>
                <w:szCs w:val="32"/>
                <w:lang w:val="en-US" w:eastAsia="zh-CN"/>
              </w:rPr>
            </w:rPrChange>
          </w:rPr>
          <w:t>成员</w:t>
        </w:r>
      </w:ins>
      <w:ins w:id="2590" w:author="......" w:date="2024-03-25T23:59:56Z">
        <w:r>
          <w:rPr>
            <w:rFonts w:hint="default" w:ascii="Times New Roman" w:hAnsi="Times New Roman" w:eastAsia="宋体" w:cs="Times New Roman"/>
            <w:sz w:val="24"/>
            <w:szCs w:val="32"/>
            <w:lang w:val="en-US" w:eastAsia="zh-CN"/>
            <w:rPrChange w:id="2591" w:author="......" w:date="2024-03-26T00:51:47Z">
              <w:rPr>
                <w:rFonts w:hint="eastAsia"/>
                <w:sz w:val="24"/>
                <w:szCs w:val="32"/>
                <w:lang w:val="en-US" w:eastAsia="zh-CN"/>
              </w:rPr>
            </w:rPrChange>
          </w:rPr>
          <w:t>。</w:t>
        </w:r>
      </w:ins>
      <w:ins w:id="2592" w:author="......" w:date="2024-03-25T23:57:04Z">
        <w:r>
          <w:rPr>
            <w:rFonts w:hint="default" w:ascii="Times New Roman" w:hAnsi="Times New Roman" w:eastAsia="宋体" w:cs="Times New Roman"/>
            <w:sz w:val="24"/>
            <w:szCs w:val="32"/>
            <w:rPrChange w:id="2593" w:author="......" w:date="2024-03-26T00:51:47Z">
              <w:rPr>
                <w:rFonts w:hint="eastAsia"/>
                <w:sz w:val="24"/>
                <w:szCs w:val="32"/>
              </w:rPr>
            </w:rPrChange>
          </w:rPr>
          <w:t>允许用户将任务分配给项目团队成员，并管理任务执行所需的人力资源。</w:t>
        </w:r>
      </w:ins>
    </w:p>
    <w:p>
      <w:pPr>
        <w:numPr>
          <w:ilvl w:val="0"/>
          <w:numId w:val="19"/>
          <w:ins w:id="2595" w:author="......" w:date="2024-03-25T23:40:00Z"/>
        </w:numPr>
        <w:ind w:left="425" w:hanging="425"/>
        <w:rPr>
          <w:del w:id="2596" w:author="......" w:date="2024-03-25T23:41:23Z"/>
          <w:rFonts w:hint="default" w:ascii="Times New Roman" w:hAnsi="Times New Roman" w:eastAsia="宋体" w:cs="Times New Roman"/>
          <w:lang w:val="en-US"/>
          <w:rPrChange w:id="2597" w:author="......" w:date="2024-03-26T00:51:47Z">
            <w:rPr>
              <w:del w:id="2598" w:author="......" w:date="2024-03-25T23:41:23Z"/>
              <w:rFonts w:hint="default"/>
              <w:lang w:val="en-US"/>
            </w:rPr>
          </w:rPrChange>
        </w:rPr>
        <w:pPrChange w:id="2594" w:author="......" w:date="2024-03-25T23:40:00Z">
          <w:pPr/>
        </w:pPrChange>
      </w:pPr>
    </w:p>
    <w:p>
      <w:pPr>
        <w:pStyle w:val="4"/>
        <w:numPr>
          <w:ins w:id="2600" w:author="......" w:date="2024-03-26T00:26:10Z"/>
        </w:numPr>
        <w:bidi w:val="0"/>
        <w:rPr>
          <w:rFonts w:hint="default" w:ascii="Times New Roman" w:hAnsi="Times New Roman" w:eastAsia="宋体" w:cs="Times New Roman"/>
          <w:sz w:val="24"/>
          <w:szCs w:val="24"/>
          <w:lang w:val="en-US" w:eastAsia="zh-CN"/>
          <w:rPrChange w:id="2601" w:author="......" w:date="2024-03-26T00:51:47Z">
            <w:rPr>
              <w:rFonts w:hint="default"/>
              <w:lang w:val="en-US" w:eastAsia="zh-CN"/>
            </w:rPr>
          </w:rPrChange>
        </w:rPr>
        <w:pPrChange w:id="2599" w:author="......" w:date="2024-03-26T00:26:10Z">
          <w:pPr>
            <w:pStyle w:val="5"/>
            <w:bidi w:val="0"/>
          </w:pPr>
        </w:pPrChange>
      </w:pPr>
      <w:bookmarkStart w:id="181" w:name="_Toc20751"/>
      <w:r>
        <w:rPr>
          <w:rFonts w:hint="default" w:ascii="Times New Roman" w:hAnsi="Times New Roman" w:eastAsia="宋体" w:cs="Times New Roman"/>
          <w:sz w:val="24"/>
          <w:szCs w:val="24"/>
          <w:lang w:val="en-US" w:eastAsia="zh-CN"/>
          <w:rPrChange w:id="2602" w:author="......" w:date="2024-03-26T00:51:47Z">
            <w:rPr>
              <w:rFonts w:hint="default"/>
              <w:lang w:val="en-US" w:eastAsia="zh-CN"/>
            </w:rPr>
          </w:rPrChange>
        </w:rPr>
        <w:t>成本管理</w:t>
      </w:r>
      <w:bookmarkEnd w:id="181"/>
    </w:p>
    <w:p>
      <w:pPr>
        <w:numPr>
          <w:ilvl w:val="0"/>
          <w:numId w:val="20"/>
        </w:numPr>
        <w:bidi w:val="0"/>
        <w:ind w:left="425" w:leftChars="0" w:hanging="425" w:firstLineChars="0"/>
        <w:rPr>
          <w:ins w:id="2604" w:author="......" w:date="2024-03-26T15:49:19Z"/>
          <w:rFonts w:hint="default" w:ascii="Times New Roman" w:hAnsi="Times New Roman" w:eastAsia="宋体" w:cs="Times New Roman"/>
          <w:szCs w:val="32"/>
        </w:rPr>
        <w:pPrChange w:id="2603" w:author="......" w:date="2024-03-26T15:49:22Z">
          <w:pPr>
            <w:numPr>
              <w:ilvl w:val="0"/>
              <w:numId w:val="20"/>
            </w:numPr>
            <w:bidi w:val="0"/>
            <w:ind w:left="425" w:leftChars="0" w:hanging="425" w:firstLineChars="0"/>
          </w:pPr>
        </w:pPrChange>
      </w:pPr>
      <w:ins w:id="2605" w:author="......" w:date="2024-03-26T15:49:20Z">
        <w:r>
          <w:rPr>
            <w:rFonts w:hint="default" w:ascii="Times New Roman" w:hAnsi="Times New Roman" w:eastAsia="宋体" w:cs="Times New Roman"/>
            <w:szCs w:val="32"/>
          </w:rPr>
          <w:t>预算管理：允许用户设置项目的预算，并监控实际成本与预算之间的差距，提供预算执行情况的报告和可视化图表</w:t>
        </w:r>
      </w:ins>
    </w:p>
    <w:p>
      <w:pPr>
        <w:numPr>
          <w:ilvl w:val="0"/>
          <w:numId w:val="20"/>
        </w:numPr>
        <w:bidi w:val="0"/>
        <w:ind w:left="425" w:leftChars="0" w:hanging="425" w:firstLineChars="0"/>
        <w:rPr>
          <w:ins w:id="2607" w:author="......" w:date="2024-03-25T23:29:07Z"/>
          <w:rFonts w:hint="default" w:ascii="Times New Roman" w:hAnsi="Times New Roman" w:eastAsia="宋体" w:cs="Times New Roman"/>
          <w:szCs w:val="32"/>
          <w:rPrChange w:id="2608" w:author="......" w:date="2024-03-26T00:51:47Z">
            <w:rPr>
              <w:ins w:id="2609" w:author="......" w:date="2024-03-25T23:29:07Z"/>
              <w:rFonts w:hint="eastAsia"/>
            </w:rPr>
          </w:rPrChange>
        </w:rPr>
        <w:pPrChange w:id="2606" w:author="......" w:date="2024-03-26T15:50:30Z">
          <w:pPr>
            <w:numPr>
              <w:ilvl w:val="0"/>
              <w:numId w:val="20"/>
            </w:numPr>
            <w:bidi w:val="0"/>
            <w:ind w:left="425" w:leftChars="0" w:hanging="425" w:firstLineChars="0"/>
          </w:pPr>
        </w:pPrChange>
      </w:pPr>
      <w:ins w:id="2610" w:author="......" w:date="2024-03-25T23:29:07Z">
        <w:r>
          <w:rPr>
            <w:rFonts w:hint="default" w:ascii="Times New Roman" w:hAnsi="Times New Roman" w:eastAsia="宋体" w:cs="Times New Roman"/>
            <w:szCs w:val="32"/>
            <w:rPrChange w:id="2611" w:author="......" w:date="2024-03-26T00:51:47Z">
              <w:rPr>
                <w:rFonts w:hint="eastAsia"/>
              </w:rPr>
            </w:rPrChange>
          </w:rPr>
          <w:t>成本跟踪：用户能够记录和跟踪项目各个方面的成本，包括人力、材料、设备租赁等。</w:t>
        </w:r>
      </w:ins>
    </w:p>
    <w:p>
      <w:pPr>
        <w:numPr>
          <w:ilvl w:val="0"/>
          <w:numId w:val="20"/>
        </w:numPr>
        <w:bidi w:val="0"/>
        <w:ind w:left="425" w:leftChars="0" w:hanging="425" w:firstLineChars="0"/>
        <w:rPr>
          <w:ins w:id="2612" w:author="......" w:date="2024-03-25T23:29:07Z"/>
          <w:rFonts w:hint="default" w:ascii="Times New Roman" w:hAnsi="Times New Roman" w:eastAsia="宋体" w:cs="Times New Roman"/>
          <w:szCs w:val="32"/>
          <w:rPrChange w:id="2613" w:author="......" w:date="2024-03-26T00:51:47Z">
            <w:rPr>
              <w:ins w:id="2614" w:author="......" w:date="2024-03-25T23:29:07Z"/>
              <w:rFonts w:hint="eastAsia"/>
            </w:rPr>
          </w:rPrChange>
        </w:rPr>
      </w:pPr>
      <w:ins w:id="2615" w:author="......" w:date="2024-03-25T23:29:07Z">
        <w:r>
          <w:rPr>
            <w:rFonts w:hint="default" w:ascii="Times New Roman" w:hAnsi="Times New Roman" w:eastAsia="宋体" w:cs="Times New Roman"/>
            <w:szCs w:val="32"/>
            <w:rPrChange w:id="2616" w:author="......" w:date="2024-03-26T00:51:47Z">
              <w:rPr>
                <w:rFonts w:hint="eastAsia"/>
              </w:rPr>
            </w:rPrChange>
          </w:rPr>
          <w:t>实时数据更新与通知：提供实时的成本数据更新和通知功能，让用户随时了解项目的成本状况，并及时采取措施进行调整。</w:t>
        </w:r>
      </w:ins>
    </w:p>
    <w:p>
      <w:pPr>
        <w:numPr>
          <w:ilvl w:val="0"/>
          <w:numId w:val="20"/>
        </w:numPr>
        <w:bidi w:val="0"/>
        <w:ind w:left="425" w:leftChars="0" w:hanging="425" w:firstLineChars="0"/>
        <w:rPr>
          <w:del w:id="2617" w:author="......" w:date="2024-03-25T23:29:07Z"/>
          <w:rFonts w:hint="default" w:ascii="Times New Roman" w:hAnsi="Times New Roman" w:eastAsia="宋体" w:cs="Times New Roman"/>
          <w:sz w:val="24"/>
          <w:szCs w:val="32"/>
          <w:lang w:val="en-US"/>
          <w:rPrChange w:id="2618" w:author="......" w:date="2024-03-26T00:51:47Z">
            <w:rPr>
              <w:del w:id="2619" w:author="......" w:date="2024-03-25T23:29:07Z"/>
              <w:rFonts w:hint="default" w:ascii="Times New Roman" w:hAnsi="Times New Roman" w:cs="Times New Roman"/>
              <w:sz w:val="24"/>
              <w:szCs w:val="32"/>
              <w:lang w:val="en-US"/>
            </w:rPr>
          </w:rPrChange>
        </w:rPr>
      </w:pPr>
      <w:del w:id="2620" w:author="......" w:date="2024-03-25T23:29:07Z">
        <w:r>
          <w:rPr>
            <w:rFonts w:hint="default" w:ascii="Times New Roman" w:hAnsi="Times New Roman" w:eastAsia="宋体" w:cs="Times New Roman"/>
            <w:sz w:val="24"/>
            <w:szCs w:val="32"/>
            <w:lang w:val="en-US" w:eastAsia="zh-CN"/>
            <w:rPrChange w:id="2621" w:author="......" w:date="2024-03-26T00:51:47Z">
              <w:rPr>
                <w:rFonts w:hint="eastAsia" w:ascii="Times New Roman" w:hAnsi="Times New Roman" w:cs="Times New Roman"/>
                <w:sz w:val="24"/>
                <w:szCs w:val="32"/>
                <w:lang w:val="en-US" w:eastAsia="zh-CN"/>
              </w:rPr>
            </w:rPrChange>
          </w:rPr>
          <w:delText>对于每个</w:delText>
        </w:r>
      </w:del>
      <w:del w:id="2622" w:author="......" w:date="2024-03-25T23:29:07Z">
        <w:r>
          <w:rPr>
            <w:rFonts w:hint="default" w:ascii="Times New Roman" w:hAnsi="Times New Roman" w:eastAsia="宋体" w:cs="Times New Roman"/>
            <w:sz w:val="24"/>
            <w:szCs w:val="32"/>
            <w:lang w:val="en-US" w:eastAsia="zh-CN"/>
            <w:rPrChange w:id="2623" w:author="......" w:date="2024-03-26T00:51:47Z">
              <w:rPr>
                <w:rFonts w:hint="default" w:ascii="Times New Roman" w:hAnsi="Times New Roman" w:cs="Times New Roman"/>
                <w:sz w:val="24"/>
                <w:szCs w:val="32"/>
                <w:lang w:val="en-US" w:eastAsia="zh-CN"/>
              </w:rPr>
            </w:rPrChange>
          </w:rPr>
          <w:delText>项目，允许用户跟踪项目成本，包括人工、材料、设备租赁等，与预算进行比较，及时调整以避免超支。</w:delText>
        </w:r>
      </w:del>
    </w:p>
    <w:p>
      <w:pPr>
        <w:numPr>
          <w:ilvl w:val="0"/>
          <w:numId w:val="20"/>
        </w:numPr>
        <w:bidi w:val="0"/>
        <w:ind w:left="425" w:leftChars="0" w:hanging="425" w:firstLineChars="0"/>
        <w:rPr>
          <w:del w:id="2624" w:author="......" w:date="2024-03-25T23:29:07Z"/>
          <w:rFonts w:hint="default" w:ascii="Times New Roman" w:hAnsi="Times New Roman" w:eastAsia="宋体" w:cs="Times New Roman"/>
          <w:sz w:val="24"/>
          <w:szCs w:val="32"/>
          <w:lang w:val="en-US"/>
          <w:rPrChange w:id="2625" w:author="......" w:date="2024-03-26T00:51:47Z">
            <w:rPr>
              <w:del w:id="2626" w:author="......" w:date="2024-03-25T23:29:07Z"/>
              <w:rFonts w:hint="default" w:ascii="Times New Roman" w:hAnsi="Times New Roman" w:cs="Times New Roman"/>
              <w:sz w:val="24"/>
              <w:szCs w:val="32"/>
              <w:lang w:val="en-US"/>
            </w:rPr>
          </w:rPrChange>
        </w:rPr>
      </w:pPr>
      <w:del w:id="2627" w:author="......" w:date="2024-03-25T23:29:07Z">
        <w:r>
          <w:rPr>
            <w:rFonts w:hint="default" w:ascii="Times New Roman" w:hAnsi="Times New Roman" w:eastAsia="宋体" w:cs="Times New Roman"/>
            <w:sz w:val="24"/>
            <w:szCs w:val="32"/>
            <w:lang w:val="en-US" w:eastAsia="zh-CN"/>
            <w:rPrChange w:id="2628" w:author="......" w:date="2024-03-26T00:51:47Z">
              <w:rPr>
                <w:rFonts w:hint="eastAsia" w:ascii="Times New Roman" w:hAnsi="Times New Roman" w:cs="Times New Roman"/>
                <w:sz w:val="24"/>
                <w:szCs w:val="32"/>
                <w:lang w:val="en-US" w:eastAsia="zh-CN"/>
              </w:rPr>
            </w:rPrChange>
          </w:rPr>
          <w:delText>对于</w:delText>
        </w:r>
      </w:del>
      <w:del w:id="2629" w:author="......" w:date="2024-03-25T23:29:07Z">
        <w:r>
          <w:rPr>
            <w:rFonts w:hint="default" w:ascii="Times New Roman" w:hAnsi="Times New Roman" w:eastAsia="宋体" w:cs="Times New Roman"/>
            <w:sz w:val="24"/>
            <w:szCs w:val="32"/>
            <w:lang w:val="en-US"/>
            <w:rPrChange w:id="2630" w:author="......" w:date="2024-03-26T00:51:47Z">
              <w:rPr>
                <w:rFonts w:hint="default" w:ascii="Times New Roman" w:hAnsi="Times New Roman" w:cs="Times New Roman"/>
                <w:sz w:val="24"/>
                <w:szCs w:val="32"/>
                <w:lang w:val="en-US"/>
              </w:rPr>
            </w:rPrChange>
          </w:rPr>
          <w:delText>每个成本模块，提供工具来分配人员、设备和材料资源到具体任务，并跟踪其使用情况。包括资源利用率报告，帮助避免过度分配或资源浪费。</w:delText>
        </w:r>
      </w:del>
    </w:p>
    <w:p>
      <w:pPr>
        <w:pStyle w:val="4"/>
        <w:numPr>
          <w:ins w:id="2632" w:author="......" w:date="2024-03-26T00:26:19Z"/>
        </w:numPr>
        <w:rPr>
          <w:ins w:id="2633" w:author="......" w:date="2024-03-25T23:32:13Z"/>
          <w:rFonts w:hint="default" w:ascii="Times New Roman" w:hAnsi="Times New Roman" w:eastAsia="宋体" w:cs="Times New Roman"/>
          <w:lang w:val="en-US"/>
          <w:rPrChange w:id="2634" w:author="......" w:date="2024-03-26T00:51:47Z">
            <w:rPr>
              <w:ins w:id="2635" w:author="......" w:date="2024-03-25T23:32:13Z"/>
              <w:rFonts w:hint="default"/>
              <w:lang w:val="en-US"/>
            </w:rPr>
          </w:rPrChange>
        </w:rPr>
        <w:pPrChange w:id="2631" w:author="......" w:date="2024-03-26T00:26:19Z">
          <w:pPr/>
        </w:pPrChange>
      </w:pPr>
      <w:bookmarkStart w:id="182" w:name="_Toc21950"/>
      <w:r>
        <w:rPr>
          <w:rFonts w:hint="default" w:ascii="Times New Roman" w:hAnsi="Times New Roman" w:eastAsia="宋体" w:cs="Times New Roman"/>
          <w:lang w:val="en-US" w:eastAsia="zh-CN"/>
          <w:rPrChange w:id="2636" w:author="......" w:date="2024-03-26T00:51:47Z">
            <w:rPr>
              <w:rFonts w:hint="default"/>
              <w:lang w:val="en-US" w:eastAsia="zh-CN"/>
            </w:rPr>
          </w:rPrChange>
        </w:rPr>
        <w:t>质量管理</w:t>
      </w:r>
      <w:bookmarkEnd w:id="182"/>
    </w:p>
    <w:p>
      <w:pPr>
        <w:numPr>
          <w:ilvl w:val="0"/>
          <w:numId w:val="21"/>
          <w:ins w:id="2638" w:author="......" w:date="2024-03-25T23:32:30Z"/>
        </w:numPr>
        <w:ind w:left="425" w:hanging="425"/>
        <w:rPr>
          <w:ins w:id="2639" w:author="......" w:date="2024-03-25T23:32:23Z"/>
          <w:rFonts w:hint="default" w:ascii="Times New Roman" w:hAnsi="Times New Roman" w:eastAsia="宋体" w:cs="Times New Roman"/>
          <w:szCs w:val="32"/>
          <w:rPrChange w:id="2640" w:author="......" w:date="2024-03-26T00:51:47Z">
            <w:rPr>
              <w:ins w:id="2641" w:author="......" w:date="2024-03-25T23:32:23Z"/>
              <w:rFonts w:hint="eastAsia"/>
            </w:rPr>
          </w:rPrChange>
        </w:rPr>
        <w:pPrChange w:id="2637" w:author="......" w:date="2024-03-25T23:32:30Z">
          <w:pPr/>
        </w:pPrChange>
      </w:pPr>
      <w:ins w:id="2642" w:author="......" w:date="2024-03-25T23:32:23Z">
        <w:r>
          <w:rPr>
            <w:rFonts w:hint="default" w:ascii="Times New Roman" w:hAnsi="Times New Roman" w:eastAsia="宋体" w:cs="Times New Roman"/>
            <w:szCs w:val="32"/>
            <w:rPrChange w:id="2643" w:author="......" w:date="2024-03-26T00:51:47Z">
              <w:rPr>
                <w:rFonts w:hint="eastAsia"/>
              </w:rPr>
            </w:rPrChange>
          </w:rPr>
          <w:t>质量计划制定：允许用户制定项目的质量管理计划，包括质量目标、质量标准、质量控制措施等内容。</w:t>
        </w:r>
      </w:ins>
    </w:p>
    <w:p>
      <w:pPr>
        <w:numPr>
          <w:ilvl w:val="0"/>
          <w:numId w:val="21"/>
          <w:ins w:id="2645" w:author="......" w:date="2024-03-25T23:32:35Z"/>
        </w:numPr>
        <w:ind w:left="425" w:hanging="425"/>
        <w:rPr>
          <w:ins w:id="2646" w:author="......" w:date="2024-03-25T23:32:23Z"/>
          <w:rFonts w:hint="default" w:ascii="Times New Roman" w:hAnsi="Times New Roman" w:eastAsia="宋体" w:cs="Times New Roman"/>
          <w:szCs w:val="32"/>
          <w:rPrChange w:id="2647" w:author="......" w:date="2024-03-26T00:51:47Z">
            <w:rPr>
              <w:ins w:id="2648" w:author="......" w:date="2024-03-25T23:32:23Z"/>
              <w:rFonts w:hint="eastAsia"/>
            </w:rPr>
          </w:rPrChange>
        </w:rPr>
        <w:pPrChange w:id="2644" w:author="......" w:date="2024-03-25T23:32:35Z">
          <w:pPr/>
        </w:pPrChange>
      </w:pPr>
      <w:ins w:id="2649" w:author="......" w:date="2024-03-25T23:32:23Z">
        <w:r>
          <w:rPr>
            <w:rFonts w:hint="default" w:ascii="Times New Roman" w:hAnsi="Times New Roman" w:eastAsia="宋体" w:cs="Times New Roman"/>
            <w:szCs w:val="32"/>
            <w:rPrChange w:id="2650" w:author="......" w:date="2024-03-26T00:51:47Z">
              <w:rPr>
                <w:rFonts w:hint="eastAsia"/>
              </w:rPr>
            </w:rPrChange>
          </w:rPr>
          <w:t>质量检查与验收：提供质量检查和验收的功能，包括定期检查、临时检查和最终验收等，记录检查结果并生成相应的报告。</w:t>
        </w:r>
      </w:ins>
    </w:p>
    <w:p>
      <w:pPr>
        <w:numPr>
          <w:ilvl w:val="0"/>
          <w:numId w:val="21"/>
          <w:ins w:id="2652" w:author="......" w:date="2024-03-25T23:32:40Z"/>
        </w:numPr>
        <w:ind w:left="425" w:hanging="425"/>
        <w:rPr>
          <w:ins w:id="2653" w:author="......" w:date="2024-03-25T23:32:23Z"/>
          <w:rFonts w:hint="default" w:ascii="Times New Roman" w:hAnsi="Times New Roman" w:eastAsia="宋体" w:cs="Times New Roman"/>
          <w:szCs w:val="32"/>
          <w:rPrChange w:id="2654" w:author="......" w:date="2024-03-26T00:51:47Z">
            <w:rPr>
              <w:ins w:id="2655" w:author="......" w:date="2024-03-25T23:32:23Z"/>
              <w:rFonts w:hint="eastAsia"/>
            </w:rPr>
          </w:rPrChange>
        </w:rPr>
        <w:pPrChange w:id="2651" w:author="......" w:date="2024-03-25T23:32:40Z">
          <w:pPr/>
        </w:pPrChange>
      </w:pPr>
      <w:ins w:id="2656" w:author="......" w:date="2024-03-25T23:32:23Z">
        <w:r>
          <w:rPr>
            <w:rFonts w:hint="default" w:ascii="Times New Roman" w:hAnsi="Times New Roman" w:eastAsia="宋体" w:cs="Times New Roman"/>
            <w:szCs w:val="32"/>
            <w:rPrChange w:id="2657" w:author="......" w:date="2024-03-26T00:51:47Z">
              <w:rPr>
                <w:rFonts w:hint="eastAsia"/>
              </w:rPr>
            </w:rPrChange>
          </w:rPr>
          <w:t>问题跟踪与处理：允许用户记录和跟踪项目中出现的质量问题，包括问题描述、责任人、解决方案等信息，并能够进行问题的优先级排列和处理跟踪。</w:t>
        </w:r>
      </w:ins>
    </w:p>
    <w:p>
      <w:pPr>
        <w:numPr>
          <w:ilvl w:val="0"/>
          <w:numId w:val="21"/>
          <w:ins w:id="2659" w:author="......" w:date="2024-03-25T23:32:19Z"/>
        </w:numPr>
        <w:ind w:left="425" w:hanging="425"/>
        <w:rPr>
          <w:rFonts w:hint="default" w:ascii="Times New Roman" w:hAnsi="Times New Roman" w:eastAsia="宋体" w:cs="Times New Roman"/>
          <w:szCs w:val="32"/>
          <w:lang w:val="en-US"/>
          <w:rPrChange w:id="2660" w:author="......" w:date="2024-03-26T00:51:47Z">
            <w:rPr>
              <w:rFonts w:hint="default"/>
              <w:lang w:val="en-US"/>
            </w:rPr>
          </w:rPrChange>
        </w:rPr>
        <w:pPrChange w:id="2658" w:author="......" w:date="2024-03-25T23:32:19Z">
          <w:pPr/>
        </w:pPrChange>
      </w:pPr>
      <w:ins w:id="2661" w:author="......" w:date="2024-03-25T23:32:23Z">
        <w:r>
          <w:rPr>
            <w:rFonts w:hint="default" w:ascii="Times New Roman" w:hAnsi="Times New Roman" w:eastAsia="宋体" w:cs="Times New Roman"/>
            <w:szCs w:val="32"/>
            <w:rPrChange w:id="2662" w:author="......" w:date="2024-03-26T00:51:47Z">
              <w:rPr>
                <w:rFonts w:hint="eastAsia"/>
              </w:rPr>
            </w:rPrChange>
          </w:rPr>
          <w:t>实时数据更新与通知：提供实时的质量数据更新和通知功能，让用户随时了解项目的质量状况，并及时采取措施进行调整。</w:t>
        </w:r>
      </w:ins>
    </w:p>
    <w:p>
      <w:pPr>
        <w:pStyle w:val="4"/>
        <w:numPr>
          <w:ins w:id="2664" w:author="......" w:date="2024-03-26T00:45:48Z"/>
        </w:numPr>
        <w:bidi w:val="0"/>
        <w:outlineLvl w:val="1"/>
        <w:rPr>
          <w:ins w:id="2665" w:author="......" w:date="2024-03-26T00:03:42Z"/>
          <w:rFonts w:hint="default" w:ascii="Times New Roman" w:hAnsi="Times New Roman" w:eastAsia="宋体" w:cs="Times New Roman"/>
          <w:lang w:val="en-US"/>
          <w:rPrChange w:id="2666" w:author="......" w:date="2024-03-26T00:51:47Z">
            <w:rPr>
              <w:ins w:id="2667" w:author="......" w:date="2024-03-26T00:03:42Z"/>
              <w:rFonts w:hint="default"/>
              <w:lang w:val="en-US"/>
            </w:rPr>
          </w:rPrChange>
        </w:rPr>
        <w:pPrChange w:id="2663" w:author="......" w:date="2024-03-26T00:45:48Z">
          <w:pPr>
            <w:pStyle w:val="5"/>
            <w:bidi w:val="0"/>
          </w:pPr>
        </w:pPrChange>
      </w:pPr>
      <w:bookmarkStart w:id="183" w:name="_Toc20977"/>
      <w:bookmarkStart w:id="184" w:name="_Toc25994"/>
      <w:bookmarkStart w:id="185" w:name="_Toc9961"/>
      <w:r>
        <w:rPr>
          <w:rFonts w:hint="default" w:ascii="Times New Roman" w:hAnsi="Times New Roman" w:eastAsia="宋体" w:cs="Times New Roman"/>
          <w:lang w:val="en-US" w:eastAsia="zh-CN"/>
          <w:rPrChange w:id="2668" w:author="......" w:date="2024-03-26T00:51:47Z">
            <w:rPr>
              <w:rFonts w:hint="default"/>
              <w:lang w:val="en-US" w:eastAsia="zh-CN"/>
            </w:rPr>
          </w:rPrChange>
        </w:rPr>
        <w:t>安全管理</w:t>
      </w:r>
      <w:bookmarkEnd w:id="183"/>
      <w:bookmarkEnd w:id="184"/>
      <w:bookmarkEnd w:id="185"/>
    </w:p>
    <w:p>
      <w:pPr>
        <w:numPr>
          <w:ilvl w:val="0"/>
          <w:numId w:val="22"/>
          <w:ins w:id="2670" w:author="......" w:date="2024-03-26T00:11:29Z"/>
        </w:numPr>
        <w:bidi w:val="0"/>
        <w:ind w:left="425" w:hanging="425"/>
        <w:rPr>
          <w:ins w:id="2671" w:author="......" w:date="2024-03-26T00:04:08Z"/>
          <w:rFonts w:hint="default" w:ascii="Times New Roman" w:hAnsi="Times New Roman" w:eastAsia="宋体" w:cs="Times New Roman"/>
          <w:rPrChange w:id="2672" w:author="......" w:date="2024-03-26T00:51:47Z">
            <w:rPr>
              <w:ins w:id="2673" w:author="......" w:date="2024-03-26T00:04:08Z"/>
              <w:rFonts w:hint="eastAsia"/>
            </w:rPr>
          </w:rPrChange>
        </w:rPr>
        <w:pPrChange w:id="2669" w:author="......" w:date="2024-03-26T00:11:29Z">
          <w:pPr>
            <w:pStyle w:val="5"/>
            <w:bidi w:val="0"/>
          </w:pPr>
        </w:pPrChange>
      </w:pPr>
      <w:ins w:id="2674" w:author="......" w:date="2024-03-26T00:04:08Z">
        <w:r>
          <w:rPr>
            <w:rFonts w:hint="default" w:ascii="Times New Roman" w:hAnsi="Times New Roman" w:eastAsia="宋体" w:cs="Times New Roman"/>
            <w:rPrChange w:id="2675" w:author="......" w:date="2024-03-26T00:51:47Z">
              <w:rPr>
                <w:rFonts w:hint="eastAsia"/>
              </w:rPr>
            </w:rPrChange>
          </w:rPr>
          <w:t>事故报告：提供事故报告功能，让用户记录项目中发生的安全事故，并采取相应的纠正和预防措施。</w:t>
        </w:r>
      </w:ins>
    </w:p>
    <w:p>
      <w:pPr>
        <w:numPr>
          <w:ilvl w:val="0"/>
          <w:numId w:val="22"/>
          <w:ins w:id="2677" w:author="......" w:date="2024-03-26T00:10:44Z"/>
        </w:numPr>
        <w:bidi w:val="0"/>
        <w:ind w:left="425" w:hanging="425"/>
        <w:rPr>
          <w:ins w:id="2678" w:author="......" w:date="2024-03-26T00:04:08Z"/>
          <w:rFonts w:hint="default" w:ascii="Times New Roman" w:hAnsi="Times New Roman" w:eastAsia="宋体" w:cs="Times New Roman"/>
          <w:rPrChange w:id="2679" w:author="......" w:date="2024-03-26T00:51:47Z">
            <w:rPr>
              <w:ins w:id="2680" w:author="......" w:date="2024-03-26T00:04:08Z"/>
              <w:rFonts w:hint="eastAsia"/>
            </w:rPr>
          </w:rPrChange>
        </w:rPr>
        <w:pPrChange w:id="2676" w:author="......" w:date="2024-03-26T00:10:44Z">
          <w:pPr>
            <w:pStyle w:val="5"/>
            <w:bidi w:val="0"/>
          </w:pPr>
        </w:pPrChange>
      </w:pPr>
      <w:ins w:id="2681" w:author="......" w:date="2024-03-26T00:04:08Z">
        <w:r>
          <w:rPr>
            <w:rFonts w:hint="default" w:ascii="Times New Roman" w:hAnsi="Times New Roman" w:eastAsia="宋体" w:cs="Times New Roman"/>
            <w:rPrChange w:id="2682" w:author="......" w:date="2024-03-26T00:51:47Z">
              <w:rPr>
                <w:rFonts w:hint="eastAsia"/>
              </w:rPr>
            </w:rPrChange>
          </w:rPr>
          <w:t>安全标准</w:t>
        </w:r>
      </w:ins>
      <w:ins w:id="2683" w:author="......" w:date="2024-03-26T15:44:23Z">
        <w:r>
          <w:rPr>
            <w:rFonts w:hint="eastAsia" w:ascii="Times New Roman" w:hAnsi="Times New Roman" w:eastAsia="宋体" w:cs="Times New Roman"/>
            <w:lang w:val="en-US" w:eastAsia="zh-CN"/>
          </w:rPr>
          <w:t>文件</w:t>
        </w:r>
      </w:ins>
      <w:ins w:id="2684" w:author="......" w:date="2024-03-26T15:44:25Z">
        <w:r>
          <w:rPr>
            <w:rFonts w:hint="eastAsia" w:ascii="Times New Roman" w:hAnsi="Times New Roman" w:eastAsia="宋体" w:cs="Times New Roman"/>
            <w:lang w:val="en-US" w:eastAsia="zh-CN"/>
          </w:rPr>
          <w:t>管理</w:t>
        </w:r>
      </w:ins>
      <w:ins w:id="2685" w:author="......" w:date="2024-03-26T00:04:08Z">
        <w:r>
          <w:rPr>
            <w:rFonts w:hint="default" w:ascii="Times New Roman" w:hAnsi="Times New Roman" w:eastAsia="宋体" w:cs="Times New Roman"/>
            <w:rPrChange w:id="2686" w:author="......" w:date="2024-03-26T00:51:47Z">
              <w:rPr>
                <w:rFonts w:hint="eastAsia"/>
              </w:rPr>
            </w:rPrChange>
          </w:rPr>
          <w:t>：管理</w:t>
        </w:r>
      </w:ins>
      <w:ins w:id="2687" w:author="......" w:date="2024-03-26T15:45:14Z">
        <w:r>
          <w:rPr>
            <w:rFonts w:hint="eastAsia" w:ascii="Times New Roman" w:hAnsi="Times New Roman" w:eastAsia="宋体" w:cs="Times New Roman"/>
            <w:lang w:val="en-US" w:eastAsia="zh-CN"/>
          </w:rPr>
          <w:t>安全</w:t>
        </w:r>
      </w:ins>
      <w:ins w:id="2688" w:author="......" w:date="2024-03-26T15:45:17Z">
        <w:r>
          <w:rPr>
            <w:rFonts w:hint="eastAsia" w:ascii="Times New Roman" w:hAnsi="Times New Roman" w:eastAsia="宋体" w:cs="Times New Roman"/>
            <w:lang w:val="en-US" w:eastAsia="zh-CN"/>
          </w:rPr>
          <w:t>管理</w:t>
        </w:r>
      </w:ins>
      <w:ins w:id="2689" w:author="......" w:date="2024-03-26T15:45:20Z">
        <w:r>
          <w:rPr>
            <w:rFonts w:hint="eastAsia" w:ascii="Times New Roman" w:hAnsi="Times New Roman" w:eastAsia="宋体" w:cs="Times New Roman"/>
            <w:lang w:val="en-US" w:eastAsia="zh-CN"/>
          </w:rPr>
          <w:t>计划</w:t>
        </w:r>
      </w:ins>
      <w:ins w:id="2690" w:author="......" w:date="2024-03-26T15:45:21Z">
        <w:r>
          <w:rPr>
            <w:rFonts w:hint="eastAsia" w:ascii="Times New Roman" w:hAnsi="Times New Roman" w:eastAsia="宋体" w:cs="Times New Roman"/>
            <w:lang w:val="en-US" w:eastAsia="zh-CN"/>
          </w:rPr>
          <w:t>、</w:t>
        </w:r>
      </w:ins>
      <w:ins w:id="2691" w:author="......" w:date="2024-03-26T15:45:24Z">
        <w:r>
          <w:rPr>
            <w:rFonts w:hint="eastAsia" w:ascii="Times New Roman" w:hAnsi="Times New Roman" w:eastAsia="宋体" w:cs="Times New Roman"/>
            <w:lang w:val="en-US" w:eastAsia="zh-CN"/>
          </w:rPr>
          <w:t>紧急预案</w:t>
        </w:r>
      </w:ins>
      <w:ins w:id="2692" w:author="......" w:date="2024-03-26T15:45:25Z">
        <w:r>
          <w:rPr>
            <w:rFonts w:hint="eastAsia" w:ascii="Times New Roman" w:hAnsi="Times New Roman" w:eastAsia="宋体" w:cs="Times New Roman"/>
            <w:lang w:val="en-US" w:eastAsia="zh-CN"/>
          </w:rPr>
          <w:t>、</w:t>
        </w:r>
      </w:ins>
      <w:ins w:id="2693" w:author="......" w:date="2024-03-26T00:04:08Z">
        <w:r>
          <w:rPr>
            <w:rFonts w:hint="default" w:ascii="Times New Roman" w:hAnsi="Times New Roman" w:eastAsia="宋体" w:cs="Times New Roman"/>
            <w:rPrChange w:id="2694" w:author="......" w:date="2024-03-26T00:51:47Z">
              <w:rPr>
                <w:rFonts w:hint="eastAsia"/>
              </w:rPr>
            </w:rPrChange>
          </w:rPr>
          <w:t>安全标准和规范，确保项目的施工过程符合相关法律法规和行业标准，提供相应的文件和指引。</w:t>
        </w:r>
      </w:ins>
    </w:p>
    <w:p>
      <w:pPr>
        <w:numPr>
          <w:ilvl w:val="0"/>
          <w:numId w:val="22"/>
          <w:ins w:id="2696" w:author="......" w:date="2024-03-26T00:07:06Z"/>
        </w:numPr>
        <w:bidi w:val="0"/>
        <w:ind w:left="425" w:hanging="425"/>
        <w:rPr>
          <w:rFonts w:hint="default" w:ascii="Times New Roman" w:hAnsi="Times New Roman" w:eastAsia="宋体" w:cs="Times New Roman"/>
          <w:lang w:val="en-US"/>
          <w:rPrChange w:id="2697" w:author="......" w:date="2024-03-26T00:51:47Z">
            <w:rPr>
              <w:rFonts w:hint="default"/>
              <w:lang w:val="en-US"/>
            </w:rPr>
          </w:rPrChange>
        </w:rPr>
        <w:pPrChange w:id="2695" w:author="......" w:date="2024-03-26T00:07:06Z">
          <w:pPr>
            <w:pStyle w:val="5"/>
            <w:bidi w:val="0"/>
          </w:pPr>
        </w:pPrChange>
      </w:pPr>
      <w:ins w:id="2698" w:author="......" w:date="2024-03-26T00:04:08Z">
        <w:r>
          <w:rPr>
            <w:rFonts w:hint="default" w:ascii="Times New Roman" w:hAnsi="Times New Roman" w:eastAsia="宋体" w:cs="Times New Roman"/>
            <w:rPrChange w:id="2699" w:author="......" w:date="2024-03-26T00:51:47Z">
              <w:rPr>
                <w:rFonts w:hint="eastAsia"/>
              </w:rPr>
            </w:rPrChange>
          </w:rPr>
          <w:t>实时警报与通知：</w:t>
        </w:r>
      </w:ins>
      <w:ins w:id="2700" w:author="......" w:date="2024-03-26T15:46:15Z">
        <w:r>
          <w:rPr>
            <w:rFonts w:hint="eastAsia" w:ascii="Times New Roman" w:hAnsi="Times New Roman" w:eastAsia="宋体" w:cs="Times New Roman"/>
            <w:lang w:val="en-US" w:eastAsia="zh-CN"/>
          </w:rPr>
          <w:t>出现</w:t>
        </w:r>
      </w:ins>
      <w:ins w:id="2701" w:author="......" w:date="2024-03-26T15:45:52Z">
        <w:r>
          <w:rPr>
            <w:rFonts w:hint="eastAsia" w:ascii="Times New Roman" w:hAnsi="Times New Roman" w:eastAsia="宋体" w:cs="Times New Roman"/>
            <w:lang w:val="en-US" w:eastAsia="zh-CN"/>
          </w:rPr>
          <w:t>一定</w:t>
        </w:r>
      </w:ins>
      <w:ins w:id="2702" w:author="......" w:date="2024-03-26T15:45:56Z">
        <w:r>
          <w:rPr>
            <w:rFonts w:hint="eastAsia" w:ascii="Times New Roman" w:hAnsi="Times New Roman" w:eastAsia="宋体" w:cs="Times New Roman"/>
            <w:lang w:val="en-US" w:eastAsia="zh-CN"/>
          </w:rPr>
          <w:t>级别</w:t>
        </w:r>
      </w:ins>
      <w:ins w:id="2703" w:author="......" w:date="2024-03-26T15:45:57Z">
        <w:r>
          <w:rPr>
            <w:rFonts w:hint="eastAsia" w:ascii="Times New Roman" w:hAnsi="Times New Roman" w:eastAsia="宋体" w:cs="Times New Roman"/>
            <w:lang w:val="en-US" w:eastAsia="zh-CN"/>
          </w:rPr>
          <w:t>的</w:t>
        </w:r>
      </w:ins>
      <w:ins w:id="2704" w:author="......" w:date="2024-03-26T15:46:00Z">
        <w:r>
          <w:rPr>
            <w:rFonts w:hint="eastAsia" w:ascii="Times New Roman" w:hAnsi="Times New Roman" w:eastAsia="宋体" w:cs="Times New Roman"/>
            <w:lang w:val="en-US" w:eastAsia="zh-CN"/>
          </w:rPr>
          <w:t>安全</w:t>
        </w:r>
      </w:ins>
      <w:ins w:id="2705" w:author="......" w:date="2024-03-26T15:46:05Z">
        <w:r>
          <w:rPr>
            <w:rFonts w:hint="eastAsia" w:ascii="Times New Roman" w:hAnsi="Times New Roman" w:eastAsia="宋体" w:cs="Times New Roman"/>
            <w:lang w:val="en-US" w:eastAsia="zh-CN"/>
          </w:rPr>
          <w:t>事故</w:t>
        </w:r>
      </w:ins>
      <w:ins w:id="2706" w:author="......" w:date="2024-03-26T15:46:19Z">
        <w:r>
          <w:rPr>
            <w:rFonts w:hint="eastAsia" w:ascii="Times New Roman" w:hAnsi="Times New Roman" w:eastAsia="宋体" w:cs="Times New Roman"/>
            <w:lang w:val="en-US" w:eastAsia="zh-CN"/>
          </w:rPr>
          <w:t>时</w:t>
        </w:r>
      </w:ins>
      <w:ins w:id="2707" w:author="......" w:date="2024-03-26T15:46:08Z">
        <w:r>
          <w:rPr>
            <w:rFonts w:hint="eastAsia" w:ascii="Times New Roman" w:hAnsi="Times New Roman" w:eastAsia="宋体" w:cs="Times New Roman"/>
            <w:lang w:val="en-US" w:eastAsia="zh-CN"/>
          </w:rPr>
          <w:t>，</w:t>
        </w:r>
      </w:ins>
      <w:ins w:id="2708" w:author="......" w:date="2024-03-26T00:04:08Z">
        <w:r>
          <w:rPr>
            <w:rFonts w:hint="default" w:ascii="Times New Roman" w:hAnsi="Times New Roman" w:eastAsia="宋体" w:cs="Times New Roman"/>
            <w:rPrChange w:id="2709" w:author="......" w:date="2024-03-26T00:51:47Z">
              <w:rPr>
                <w:rFonts w:hint="eastAsia"/>
              </w:rPr>
            </w:rPrChange>
          </w:rPr>
          <w:t>提供实时的安全警报和通知功能，让项目团队成员及时了解安全事件和紧急情况</w:t>
        </w:r>
      </w:ins>
      <w:ins w:id="2710" w:author="......" w:date="2024-03-26T15:47:18Z">
        <w:r>
          <w:rPr>
            <w:rFonts w:hint="eastAsia" w:ascii="Times New Roman" w:hAnsi="Times New Roman" w:eastAsia="宋体" w:cs="Times New Roman"/>
            <w:lang w:eastAsia="zh-CN"/>
          </w:rPr>
          <w:t>。</w:t>
        </w:r>
      </w:ins>
      <w:del w:id="2711" w:author="......" w:date="2024-03-26T00:03:37Z">
        <w:r>
          <w:rPr>
            <w:rFonts w:hint="default" w:ascii="Times New Roman" w:hAnsi="Times New Roman" w:eastAsia="宋体" w:cs="Times New Roman"/>
            <w:lang w:val="en-US" w:eastAsia="zh-CN"/>
            <w:rPrChange w:id="2712" w:author="......" w:date="2024-03-26T00:51:47Z">
              <w:rPr>
                <w:rFonts w:hint="default"/>
                <w:lang w:val="en-US" w:eastAsia="zh-CN"/>
              </w:rPr>
            </w:rPrChange>
          </w:rPr>
          <w:delText>：</w:delText>
        </w:r>
      </w:del>
    </w:p>
    <w:p>
      <w:pPr>
        <w:pStyle w:val="4"/>
        <w:numPr>
          <w:ins w:id="2714" w:author="......" w:date="2024-03-26T00:45:52Z"/>
        </w:numPr>
        <w:bidi w:val="0"/>
        <w:outlineLvl w:val="1"/>
        <w:rPr>
          <w:ins w:id="2715" w:author="......" w:date="2024-03-26T00:13:20Z"/>
          <w:rFonts w:hint="default" w:ascii="Times New Roman" w:hAnsi="Times New Roman" w:eastAsia="宋体" w:cs="Times New Roman"/>
          <w:lang w:val="en-US"/>
          <w:rPrChange w:id="2716" w:author="......" w:date="2024-03-26T00:51:47Z">
            <w:rPr>
              <w:ins w:id="2717" w:author="......" w:date="2024-03-26T00:13:20Z"/>
              <w:rFonts w:hint="default"/>
              <w:lang w:val="en-US"/>
            </w:rPr>
          </w:rPrChange>
        </w:rPr>
        <w:pPrChange w:id="2713" w:author="......" w:date="2024-03-26T00:45:52Z">
          <w:pPr>
            <w:pStyle w:val="5"/>
            <w:bidi w:val="0"/>
          </w:pPr>
        </w:pPrChange>
      </w:pPr>
      <w:bookmarkStart w:id="186" w:name="_Toc18303"/>
      <w:bookmarkStart w:id="187" w:name="_Toc28787"/>
      <w:bookmarkStart w:id="188" w:name="_Toc16149"/>
      <w:r>
        <w:rPr>
          <w:rFonts w:hint="default" w:ascii="Times New Roman" w:hAnsi="Times New Roman" w:eastAsia="宋体" w:cs="Times New Roman"/>
          <w:lang w:val="en-US" w:eastAsia="zh-CN"/>
          <w:rPrChange w:id="2718" w:author="......" w:date="2024-03-26T00:51:47Z">
            <w:rPr>
              <w:rFonts w:hint="default"/>
              <w:lang w:val="en-US" w:eastAsia="zh-CN"/>
            </w:rPr>
          </w:rPrChange>
        </w:rPr>
        <w:t>文档管理</w:t>
      </w:r>
      <w:bookmarkEnd w:id="186"/>
      <w:bookmarkEnd w:id="187"/>
      <w:bookmarkEnd w:id="188"/>
    </w:p>
    <w:p>
      <w:pPr>
        <w:numPr>
          <w:ilvl w:val="0"/>
          <w:numId w:val="23"/>
          <w:ins w:id="2720" w:author="......" w:date="2024-03-26T00:13:41Z"/>
        </w:numPr>
        <w:bidi w:val="0"/>
        <w:ind w:left="425" w:hanging="425"/>
        <w:rPr>
          <w:ins w:id="2721" w:author="......" w:date="2024-03-26T00:13:32Z"/>
          <w:rFonts w:hint="default" w:ascii="Times New Roman" w:hAnsi="Times New Roman" w:eastAsia="宋体" w:cs="Times New Roman"/>
          <w:rPrChange w:id="2722" w:author="......" w:date="2024-03-26T00:51:47Z">
            <w:rPr>
              <w:ins w:id="2723" w:author="......" w:date="2024-03-26T00:13:32Z"/>
              <w:rFonts w:hint="eastAsia"/>
            </w:rPr>
          </w:rPrChange>
        </w:rPr>
        <w:pPrChange w:id="2719" w:author="......" w:date="2024-03-26T00:13:41Z">
          <w:pPr>
            <w:pStyle w:val="5"/>
            <w:bidi w:val="0"/>
          </w:pPr>
        </w:pPrChange>
      </w:pPr>
      <w:ins w:id="2724" w:author="......" w:date="2024-03-26T00:13:32Z">
        <w:r>
          <w:rPr>
            <w:rFonts w:hint="default" w:ascii="Times New Roman" w:hAnsi="Times New Roman" w:eastAsia="宋体" w:cs="Times New Roman"/>
            <w:rPrChange w:id="2725" w:author="......" w:date="2024-03-26T00:51:47Z">
              <w:rPr>
                <w:rFonts w:hint="eastAsia"/>
              </w:rPr>
            </w:rPrChange>
          </w:rPr>
          <w:t>文件上传与存储：允许用户上传项目相关的文件，包括设计文件、合同文件、会议记录、报告文档等，并将其安全存储在系统中。</w:t>
        </w:r>
      </w:ins>
    </w:p>
    <w:p>
      <w:pPr>
        <w:numPr>
          <w:ilvl w:val="0"/>
          <w:numId w:val="23"/>
          <w:ins w:id="2727" w:author="......" w:date="2024-03-26T00:14:00Z"/>
        </w:numPr>
        <w:bidi w:val="0"/>
        <w:ind w:left="425" w:hanging="425"/>
        <w:rPr>
          <w:ins w:id="2728" w:author="......" w:date="2024-03-26T00:13:32Z"/>
          <w:rFonts w:hint="default" w:ascii="Times New Roman" w:hAnsi="Times New Roman" w:eastAsia="宋体" w:cs="Times New Roman"/>
          <w:rPrChange w:id="2729" w:author="......" w:date="2024-03-26T00:51:47Z">
            <w:rPr>
              <w:ins w:id="2730" w:author="......" w:date="2024-03-26T00:13:32Z"/>
              <w:rFonts w:hint="eastAsia"/>
            </w:rPr>
          </w:rPrChange>
        </w:rPr>
        <w:pPrChange w:id="2726" w:author="......" w:date="2024-03-26T00:14:00Z">
          <w:pPr>
            <w:pStyle w:val="5"/>
            <w:bidi w:val="0"/>
          </w:pPr>
        </w:pPrChange>
      </w:pPr>
      <w:ins w:id="2731" w:author="......" w:date="2024-03-26T00:13:32Z">
        <w:r>
          <w:rPr>
            <w:rFonts w:hint="default" w:ascii="Times New Roman" w:hAnsi="Times New Roman" w:eastAsia="宋体" w:cs="Times New Roman"/>
            <w:rPrChange w:id="2732" w:author="......" w:date="2024-03-26T00:51:47Z">
              <w:rPr>
                <w:rFonts w:hint="eastAsia"/>
              </w:rPr>
            </w:rPrChange>
          </w:rPr>
          <w:t>权限管理：支持对文件的访问权限进行管理，包括设置不同用户或用户组的文件访问权限，确保只有授权用户可以查看、编辑或删除文件。</w:t>
        </w:r>
      </w:ins>
    </w:p>
    <w:p>
      <w:pPr>
        <w:numPr>
          <w:ilvl w:val="0"/>
          <w:numId w:val="23"/>
          <w:ins w:id="2734" w:author="......" w:date="2024-03-26T00:14:11Z"/>
        </w:numPr>
        <w:bidi w:val="0"/>
        <w:ind w:left="425" w:hanging="425"/>
        <w:rPr>
          <w:ins w:id="2735" w:author="......" w:date="2024-03-26T00:13:32Z"/>
          <w:rFonts w:hint="default" w:ascii="Times New Roman" w:hAnsi="Times New Roman" w:eastAsia="宋体" w:cs="Times New Roman"/>
          <w:rPrChange w:id="2736" w:author="......" w:date="2024-03-26T00:51:47Z">
            <w:rPr>
              <w:ins w:id="2737" w:author="......" w:date="2024-03-26T00:13:32Z"/>
              <w:rFonts w:hint="eastAsia"/>
            </w:rPr>
          </w:rPrChange>
        </w:rPr>
        <w:pPrChange w:id="2733" w:author="......" w:date="2024-03-26T00:14:11Z">
          <w:pPr>
            <w:pStyle w:val="5"/>
            <w:bidi w:val="0"/>
          </w:pPr>
        </w:pPrChange>
      </w:pPr>
      <w:ins w:id="2738" w:author="......" w:date="2024-03-26T00:13:32Z">
        <w:r>
          <w:rPr>
            <w:rFonts w:hint="default" w:ascii="Times New Roman" w:hAnsi="Times New Roman" w:eastAsia="宋体" w:cs="Times New Roman"/>
            <w:rPrChange w:id="2739" w:author="......" w:date="2024-03-26T00:51:47Z">
              <w:rPr>
                <w:rFonts w:hint="eastAsia"/>
              </w:rPr>
            </w:rPrChange>
          </w:rPr>
          <w:t>在线预览：支持在线预览常见文件格式，如文档、表格、图片等</w:t>
        </w:r>
      </w:ins>
      <w:ins w:id="2740" w:author="......" w:date="2024-03-26T15:47:54Z">
        <w:r>
          <w:rPr>
            <w:rFonts w:hint="eastAsia" w:ascii="Times New Roman" w:hAnsi="Times New Roman" w:eastAsia="宋体" w:cs="Times New Roman"/>
            <w:lang w:eastAsia="zh-CN"/>
          </w:rPr>
          <w:t>。</w:t>
        </w:r>
      </w:ins>
    </w:p>
    <w:p>
      <w:pPr>
        <w:numPr>
          <w:ilvl w:val="0"/>
          <w:numId w:val="23"/>
          <w:ins w:id="2742" w:author="......" w:date="2024-03-26T15:48:05Z"/>
        </w:numPr>
        <w:bidi w:val="0"/>
        <w:ind w:left="425" w:hanging="425"/>
        <w:rPr>
          <w:rFonts w:hint="default" w:ascii="Times New Roman" w:hAnsi="Times New Roman" w:eastAsia="宋体" w:cs="Times New Roman"/>
          <w:lang w:val="en-US"/>
          <w:rPrChange w:id="2743" w:author="......" w:date="2024-03-26T00:51:47Z">
            <w:rPr>
              <w:rFonts w:hint="default"/>
              <w:lang w:val="en-US"/>
            </w:rPr>
          </w:rPrChange>
        </w:rPr>
        <w:pPrChange w:id="2741" w:author="......" w:date="2024-03-26T15:48:05Z">
          <w:pPr>
            <w:pStyle w:val="5"/>
            <w:bidi w:val="0"/>
          </w:pPr>
        </w:pPrChange>
      </w:pPr>
      <w:ins w:id="2744" w:author="......" w:date="2024-03-26T00:13:32Z">
        <w:r>
          <w:rPr>
            <w:rFonts w:hint="default" w:ascii="Times New Roman" w:hAnsi="Times New Roman" w:eastAsia="宋体" w:cs="Times New Roman"/>
            <w:rPrChange w:id="2745" w:author="......" w:date="2024-03-26T00:51:47Z">
              <w:rPr>
                <w:rFonts w:hint="eastAsia"/>
              </w:rPr>
            </w:rPrChange>
          </w:rPr>
          <w:t>文件搜索：提供文件搜索功能，让用户通过关键词、文件类型等条件快速定位需要的文件，提高文件查找效率。</w:t>
        </w:r>
      </w:ins>
      <w:del w:id="2746" w:author="......" w:date="2024-03-26T00:12:01Z">
        <w:r>
          <w:rPr>
            <w:rFonts w:hint="default" w:ascii="Times New Roman" w:hAnsi="Times New Roman" w:eastAsia="宋体" w:cs="Times New Roman"/>
            <w:lang w:val="en-US" w:eastAsia="zh-CN"/>
            <w:rPrChange w:id="2747" w:author="......" w:date="2024-03-26T00:51:47Z">
              <w:rPr>
                <w:rFonts w:hint="default"/>
                <w:lang w:val="en-US" w:eastAsia="zh-CN"/>
              </w:rPr>
            </w:rPrChange>
          </w:rPr>
          <w:delText>：</w:delText>
        </w:r>
      </w:del>
    </w:p>
    <w:p>
      <w:pPr>
        <w:bidi w:val="0"/>
        <w:jc w:val="left"/>
        <w:outlineLvl w:val="1"/>
        <w:rPr>
          <w:del w:id="2749" w:author="......" w:date="2024-03-26T00:16:43Z"/>
          <w:rFonts w:hint="default" w:ascii="Times New Roman" w:hAnsi="Times New Roman" w:eastAsia="宋体" w:cs="Times New Roman"/>
          <w:rPrChange w:id="2750" w:author="......" w:date="2024-03-26T00:51:47Z">
            <w:rPr>
              <w:del w:id="2751" w:author="......" w:date="2024-03-26T00:16:43Z"/>
              <w:rFonts w:hint="default"/>
            </w:rPr>
          </w:rPrChange>
        </w:rPr>
        <w:pPrChange w:id="2748" w:author="......" w:date="2024-03-26T00:16:38Z">
          <w:pPr>
            <w:pStyle w:val="4"/>
            <w:bidi w:val="0"/>
            <w:outlineLvl w:val="2"/>
          </w:pPr>
        </w:pPrChange>
      </w:pPr>
      <w:del w:id="2752" w:author="......" w:date="2024-03-26T00:16:43Z">
        <w:bookmarkStart w:id="189" w:name="_Toc15740"/>
        <w:bookmarkStart w:id="190" w:name="_Toc15619"/>
        <w:r>
          <w:rPr>
            <w:rFonts w:hint="default" w:ascii="Times New Roman" w:hAnsi="Times New Roman" w:eastAsia="宋体" w:cs="Times New Roman"/>
            <w:rPrChange w:id="2753" w:author="......" w:date="2024-03-26T00:51:47Z">
              <w:rPr>
                <w:rFonts w:hint="default"/>
              </w:rPr>
            </w:rPrChange>
          </w:rPr>
          <w:delText>业务流程图</w:delText>
        </w:r>
        <w:bookmarkEnd w:id="189"/>
        <w:bookmarkEnd w:id="190"/>
      </w:del>
    </w:p>
    <w:p>
      <w:pPr>
        <w:numPr>
          <w:ilvl w:val="2"/>
          <w:numId w:val="1"/>
        </w:numPr>
        <w:outlineLvl w:val="1"/>
        <w:rPr>
          <w:del w:id="2755" w:author="......" w:date="2024-03-26T00:16:43Z"/>
          <w:rFonts w:hint="default" w:ascii="Times New Roman" w:hAnsi="Times New Roman" w:eastAsia="宋体" w:cs="Times New Roman"/>
          <w:lang w:eastAsia="zh-CN"/>
        </w:rPr>
        <w:pPrChange w:id="2754" w:author="......" w:date="2024-03-26T00:16:21Z">
          <w:pPr/>
        </w:pPrChange>
      </w:pPr>
    </w:p>
    <w:p>
      <w:pPr>
        <w:jc w:val="center"/>
        <w:outlineLvl w:val="9"/>
        <w:rPr>
          <w:del w:id="2756" w:author="......" w:date="2024-03-26T00:16:43Z"/>
          <w:rFonts w:hint="default" w:ascii="Times New Roman" w:hAnsi="Times New Roman" w:eastAsia="宋体" w:cs="Times New Roman"/>
          <w:lang w:eastAsia="zh-CN"/>
        </w:rPr>
      </w:pPr>
      <w:del w:id="2757" w:author="......" w:date="2024-03-26T00:16:43Z">
        <w:r>
          <w:rPr>
            <w:rFonts w:hint="default" w:ascii="Times New Roman" w:hAnsi="Times New Roman" w:eastAsia="宋体" w:cs="Times New Roman"/>
            <w:sz w:val="32"/>
            <w:szCs w:val="40"/>
            <w:lang w:val="en-US" w:eastAsia="zh-CN"/>
          </w:rPr>
          <w:drawing>
            <wp:inline distT="0" distB="0" distL="114300" distR="114300">
              <wp:extent cx="4190365" cy="3771265"/>
              <wp:effectExtent l="0" t="0" r="635" b="635"/>
              <wp:docPr id="14" name="图片 14"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流程图"/>
                      <pic:cNvPicPr>
                        <a:picLocks noChangeAspect="1"/>
                      </pic:cNvPicPr>
                    </pic:nvPicPr>
                    <pic:blipFill>
                      <a:blip r:embed="rId8"/>
                      <a:stretch>
                        <a:fillRect/>
                      </a:stretch>
                    </pic:blipFill>
                    <pic:spPr>
                      <a:xfrm>
                        <a:off x="0" y="0"/>
                        <a:ext cx="4190365" cy="3771265"/>
                      </a:xfrm>
                      <a:prstGeom prst="rect">
                        <a:avLst/>
                      </a:prstGeom>
                    </pic:spPr>
                  </pic:pic>
                </a:graphicData>
              </a:graphic>
            </wp:inline>
          </w:drawing>
        </w:r>
      </w:del>
    </w:p>
    <w:p>
      <w:pPr>
        <w:pStyle w:val="3"/>
        <w:bidi w:val="0"/>
        <w:outlineLvl w:val="1"/>
        <w:rPr>
          <w:rFonts w:hint="default" w:ascii="Times New Roman" w:hAnsi="Times New Roman" w:eastAsia="宋体" w:cs="Times New Roman"/>
        </w:rPr>
      </w:pPr>
      <w:bookmarkStart w:id="191" w:name="_Toc6140"/>
      <w:bookmarkStart w:id="192" w:name="_Toc15248"/>
      <w:bookmarkStart w:id="193" w:name="_Toc3234"/>
      <w:bookmarkStart w:id="194" w:name="_Toc17146"/>
      <w:bookmarkStart w:id="195" w:name="_Toc6699"/>
      <w:bookmarkStart w:id="196" w:name="_Toc4807"/>
      <w:r>
        <w:rPr>
          <w:rFonts w:hint="default" w:ascii="Times New Roman" w:hAnsi="Times New Roman" w:eastAsia="宋体" w:cs="Times New Roman"/>
        </w:rPr>
        <w:t>软硬件及外部系统接口需求</w:t>
      </w:r>
      <w:bookmarkEnd w:id="191"/>
      <w:bookmarkEnd w:id="192"/>
      <w:bookmarkEnd w:id="193"/>
      <w:bookmarkEnd w:id="194"/>
      <w:bookmarkEnd w:id="195"/>
      <w:bookmarkEnd w:id="196"/>
    </w:p>
    <w:p>
      <w:pPr>
        <w:pStyle w:val="4"/>
        <w:bidi w:val="0"/>
        <w:outlineLvl w:val="1"/>
        <w:rPr>
          <w:rFonts w:hint="default" w:ascii="Times New Roman" w:hAnsi="Times New Roman" w:eastAsia="宋体" w:cs="Times New Roman"/>
        </w:rPr>
      </w:pPr>
      <w:bookmarkStart w:id="197" w:name="_Toc8030"/>
      <w:bookmarkStart w:id="198" w:name="_Toc32218"/>
      <w:bookmarkStart w:id="199" w:name="_Toc28332"/>
      <w:bookmarkStart w:id="200" w:name="_Toc1384"/>
      <w:bookmarkStart w:id="201" w:name="_Toc14820"/>
      <w:bookmarkStart w:id="202" w:name="_Toc17150"/>
      <w:r>
        <w:rPr>
          <w:rFonts w:hint="default" w:ascii="Times New Roman" w:hAnsi="Times New Roman" w:eastAsia="宋体" w:cs="Times New Roman"/>
        </w:rPr>
        <w:t>用户界面</w:t>
      </w:r>
      <w:bookmarkEnd w:id="197"/>
      <w:bookmarkEnd w:id="198"/>
      <w:bookmarkEnd w:id="199"/>
      <w:bookmarkEnd w:id="200"/>
      <w:bookmarkEnd w:id="201"/>
      <w:bookmarkEnd w:id="202"/>
    </w:p>
    <w:p>
      <w:pPr>
        <w:ind w:firstLine="419"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用户界面是程序中用户能看见并与之交互作用的部分</w:t>
      </w:r>
      <w:r>
        <w:rPr>
          <w:rFonts w:hint="default" w:ascii="Times New Roman" w:hAnsi="Times New Roman" w:eastAsia="宋体" w:cs="Times New Roman"/>
          <w:sz w:val="24"/>
          <w:szCs w:val="32"/>
          <w:lang w:eastAsia="zh-CN"/>
        </w:rPr>
        <w:t>，</w:t>
      </w:r>
      <w:r>
        <w:rPr>
          <w:rFonts w:hint="default" w:ascii="Times New Roman" w:hAnsi="Times New Roman" w:eastAsia="宋体" w:cs="Times New Roman"/>
          <w:sz w:val="24"/>
          <w:szCs w:val="32"/>
        </w:rPr>
        <w:t>设计一个好的用户界面是非常重要的</w:t>
      </w:r>
      <w:r>
        <w:rPr>
          <w:rFonts w:hint="default" w:ascii="Times New Roman" w:hAnsi="Times New Roman" w:eastAsia="宋体" w:cs="Times New Roman"/>
          <w:sz w:val="24"/>
          <w:szCs w:val="32"/>
          <w:lang w:eastAsia="zh-CN"/>
        </w:rPr>
        <w:t>，</w:t>
      </w:r>
      <w:r>
        <w:rPr>
          <w:rFonts w:hint="default" w:ascii="Times New Roman" w:hAnsi="Times New Roman" w:eastAsia="宋体" w:cs="Times New Roman"/>
          <w:sz w:val="24"/>
          <w:szCs w:val="32"/>
        </w:rPr>
        <w:t>本设计将为用户提供美观</w:t>
      </w:r>
      <w:r>
        <w:rPr>
          <w:rFonts w:hint="default" w:ascii="Times New Roman" w:hAnsi="Times New Roman" w:eastAsia="宋体" w:cs="Times New Roman"/>
          <w:sz w:val="24"/>
          <w:szCs w:val="32"/>
          <w:lang w:eastAsia="zh-CN"/>
        </w:rPr>
        <w:t>、</w:t>
      </w:r>
      <w:r>
        <w:rPr>
          <w:rFonts w:hint="default" w:ascii="Times New Roman" w:hAnsi="Times New Roman" w:eastAsia="宋体" w:cs="Times New Roman"/>
          <w:sz w:val="24"/>
          <w:szCs w:val="32"/>
        </w:rPr>
        <w:t>大方</w:t>
      </w:r>
      <w:r>
        <w:rPr>
          <w:rFonts w:hint="default" w:ascii="Times New Roman" w:hAnsi="Times New Roman" w:eastAsia="宋体" w:cs="Times New Roman"/>
          <w:sz w:val="24"/>
          <w:szCs w:val="32"/>
          <w:lang w:eastAsia="zh-CN"/>
        </w:rPr>
        <w:t>、</w:t>
      </w:r>
      <w:r>
        <w:rPr>
          <w:rFonts w:hint="default" w:ascii="Times New Roman" w:hAnsi="Times New Roman" w:eastAsia="宋体" w:cs="Times New Roman"/>
          <w:sz w:val="24"/>
          <w:szCs w:val="32"/>
        </w:rPr>
        <w:t>直观</w:t>
      </w:r>
      <w:r>
        <w:rPr>
          <w:rFonts w:hint="default" w:ascii="Times New Roman" w:hAnsi="Times New Roman" w:eastAsia="宋体" w:cs="Times New Roman"/>
          <w:sz w:val="24"/>
          <w:szCs w:val="32"/>
          <w:lang w:eastAsia="zh-CN"/>
        </w:rPr>
        <w:t>、</w:t>
      </w:r>
      <w:r>
        <w:rPr>
          <w:rFonts w:hint="default" w:ascii="Times New Roman" w:hAnsi="Times New Roman" w:eastAsia="宋体" w:cs="Times New Roman"/>
          <w:sz w:val="24"/>
          <w:szCs w:val="32"/>
        </w:rPr>
        <w:t>操作简单的用户界面。</w:t>
      </w:r>
    </w:p>
    <w:p>
      <w:pPr>
        <w:pStyle w:val="4"/>
        <w:bidi w:val="0"/>
        <w:outlineLvl w:val="1"/>
        <w:rPr>
          <w:rFonts w:hint="default" w:ascii="Times New Roman" w:hAnsi="Times New Roman" w:eastAsia="宋体" w:cs="Times New Roman"/>
          <w:sz w:val="24"/>
          <w:szCs w:val="24"/>
        </w:rPr>
      </w:pPr>
      <w:bookmarkStart w:id="203" w:name="_Toc18643"/>
      <w:bookmarkStart w:id="204" w:name="_Toc2131"/>
      <w:bookmarkStart w:id="205" w:name="_Toc963"/>
      <w:bookmarkStart w:id="206" w:name="_Toc14685"/>
      <w:bookmarkStart w:id="207" w:name="_Toc5189"/>
      <w:bookmarkStart w:id="208" w:name="_Toc19110"/>
      <w:r>
        <w:rPr>
          <w:rFonts w:hint="default" w:ascii="Times New Roman" w:hAnsi="Times New Roman" w:eastAsia="宋体" w:cs="Times New Roman"/>
          <w:sz w:val="24"/>
          <w:szCs w:val="24"/>
        </w:rPr>
        <w:t>硬件需求</w:t>
      </w:r>
      <w:bookmarkEnd w:id="203"/>
      <w:bookmarkEnd w:id="204"/>
      <w:bookmarkEnd w:id="205"/>
      <w:bookmarkEnd w:id="206"/>
      <w:bookmarkEnd w:id="207"/>
      <w:bookmarkEnd w:id="208"/>
    </w:p>
    <w:p>
      <w:pPr>
        <w:ind w:firstLine="419"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移动终端硬件配置应遵循如下原则：具有高的可靠性，可用性和安全性。</w:t>
      </w:r>
    </w:p>
    <w:p>
      <w:pPr>
        <w:pStyle w:val="4"/>
        <w:bidi w:val="0"/>
        <w:outlineLvl w:val="1"/>
        <w:rPr>
          <w:rFonts w:hint="default" w:ascii="Times New Roman" w:hAnsi="Times New Roman" w:eastAsia="宋体" w:cs="Times New Roman"/>
        </w:rPr>
      </w:pPr>
      <w:bookmarkStart w:id="209" w:name="_Toc12265"/>
      <w:bookmarkStart w:id="210" w:name="_Toc18932"/>
      <w:bookmarkStart w:id="211" w:name="_Toc25629"/>
      <w:bookmarkStart w:id="212" w:name="_Toc54"/>
      <w:bookmarkStart w:id="213" w:name="_Toc19162"/>
      <w:bookmarkStart w:id="214" w:name="_Toc13377"/>
      <w:r>
        <w:rPr>
          <w:rFonts w:hint="default" w:ascii="Times New Roman" w:hAnsi="Times New Roman" w:eastAsia="宋体" w:cs="Times New Roman"/>
        </w:rPr>
        <w:t>运行环境</w:t>
      </w:r>
      <w:bookmarkEnd w:id="209"/>
      <w:bookmarkEnd w:id="210"/>
      <w:bookmarkEnd w:id="211"/>
      <w:bookmarkEnd w:id="212"/>
      <w:bookmarkEnd w:id="213"/>
      <w:bookmarkEnd w:id="214"/>
    </w:p>
    <w:p>
      <w:pPr>
        <w:numPr>
          <w:ilvl w:val="0"/>
          <w:numId w:val="0"/>
        </w:numPr>
        <w:ind w:leftChars="0" w:firstLine="419"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Web 浏览器：Chrome、Opera、Safari、Firefox及任何支持HTML5标准的浏览器。</w:t>
      </w:r>
    </w:p>
    <w:p>
      <w:pPr>
        <w:numPr>
          <w:ilvl w:val="0"/>
          <w:numId w:val="0"/>
        </w:numPr>
        <w:ind w:leftChars="0" w:firstLine="419" w:firstLineChars="0"/>
        <w:rPr>
          <w:rFonts w:hint="default" w:ascii="Times New Roman" w:hAnsi="Times New Roman" w:eastAsia="宋体" w:cs="Times New Roman"/>
          <w:lang w:val="en-US" w:eastAsia="zh-CN"/>
        </w:rPr>
      </w:pPr>
      <w:r>
        <w:rPr>
          <w:rFonts w:hint="default" w:ascii="Times New Roman" w:hAnsi="Times New Roman" w:eastAsia="宋体" w:cs="Times New Roman"/>
          <w:sz w:val="24"/>
          <w:szCs w:val="32"/>
        </w:rPr>
        <w:t>标准分辨率：1024*768、1920*1080、2K</w:t>
      </w:r>
    </w:p>
    <w:p>
      <w:pPr>
        <w:pStyle w:val="3"/>
        <w:bidi w:val="0"/>
        <w:outlineLvl w:val="0"/>
        <w:rPr>
          <w:rFonts w:hint="default" w:ascii="Times New Roman" w:hAnsi="Times New Roman" w:eastAsia="宋体" w:cs="Times New Roman"/>
        </w:rPr>
      </w:pPr>
      <w:bookmarkStart w:id="215" w:name="_Toc10476"/>
      <w:bookmarkStart w:id="216" w:name="_Toc22564"/>
      <w:bookmarkStart w:id="217" w:name="_Toc1724"/>
      <w:bookmarkStart w:id="218" w:name="_Toc16646"/>
      <w:bookmarkStart w:id="219" w:name="_Toc32148"/>
      <w:bookmarkStart w:id="220" w:name="_Toc19003"/>
      <w:r>
        <w:rPr>
          <w:rFonts w:hint="default" w:ascii="Times New Roman" w:hAnsi="Times New Roman" w:eastAsia="宋体" w:cs="Times New Roman"/>
        </w:rPr>
        <w:t>可靠性及可用性需求</w:t>
      </w:r>
      <w:bookmarkEnd w:id="215"/>
      <w:bookmarkEnd w:id="216"/>
      <w:bookmarkEnd w:id="217"/>
      <w:bookmarkEnd w:id="218"/>
      <w:bookmarkEnd w:id="219"/>
      <w:bookmarkEnd w:id="220"/>
    </w:p>
    <w:p>
      <w:pPr>
        <w:pStyle w:val="4"/>
        <w:bidi w:val="0"/>
        <w:outlineLvl w:val="1"/>
        <w:rPr>
          <w:rFonts w:hint="default" w:ascii="Times New Roman" w:hAnsi="Times New Roman" w:eastAsia="宋体" w:cs="Times New Roman"/>
        </w:rPr>
      </w:pPr>
      <w:bookmarkStart w:id="221" w:name="_Toc5527"/>
      <w:bookmarkStart w:id="222" w:name="_Toc9486"/>
      <w:bookmarkStart w:id="223" w:name="_Toc30887"/>
      <w:bookmarkStart w:id="224" w:name="_Toc12493"/>
      <w:bookmarkStart w:id="225" w:name="_Toc18374"/>
      <w:bookmarkStart w:id="226" w:name="_Toc1097"/>
      <w:r>
        <w:rPr>
          <w:rFonts w:hint="default" w:ascii="Times New Roman" w:hAnsi="Times New Roman" w:eastAsia="宋体" w:cs="Times New Roman"/>
        </w:rPr>
        <w:t>性能需求</w:t>
      </w:r>
      <w:bookmarkEnd w:id="221"/>
      <w:bookmarkEnd w:id="222"/>
      <w:bookmarkEnd w:id="223"/>
      <w:bookmarkEnd w:id="224"/>
      <w:bookmarkEnd w:id="225"/>
      <w:bookmarkEnd w:id="226"/>
    </w:p>
    <w:p>
      <w:pPr>
        <w:numPr>
          <w:ilvl w:val="0"/>
          <w:numId w:val="24"/>
        </w:numPr>
        <w:ind w:left="425" w:leftChars="0" w:hanging="425"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响应时间：在用户发起请求后，系统应在合理的时间范围内提供响应，例如，对于常见操作，系统响应时间应不超过2秒。</w:t>
      </w:r>
    </w:p>
    <w:p>
      <w:pPr>
        <w:numPr>
          <w:ilvl w:val="0"/>
          <w:numId w:val="24"/>
        </w:numPr>
        <w:ind w:left="425" w:leftChars="0" w:hanging="425"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并发用户支持：系统应能够同时支持多个用户的访问和操作，保证系统在高并发情况下的稳定性和性能表现。</w:t>
      </w:r>
    </w:p>
    <w:p>
      <w:pPr>
        <w:numPr>
          <w:ilvl w:val="0"/>
          <w:numId w:val="24"/>
        </w:numPr>
        <w:ind w:left="425" w:leftChars="0" w:hanging="425"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数据处理速度：系统在处理大量数据时应具备高效的处理能力，如快速地执行数据查询、计算和分析等操作。</w:t>
      </w:r>
    </w:p>
    <w:p>
      <w:pPr>
        <w:numPr>
          <w:ilvl w:val="0"/>
          <w:numId w:val="24"/>
        </w:numPr>
        <w:ind w:left="425" w:leftChars="0" w:hanging="425"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可扩展性：系统应具备良好的可扩展性，能够根据用户需求灵活地扩展和调整系统资源，以应对系统负载的变化。</w:t>
      </w:r>
    </w:p>
    <w:p>
      <w:pPr>
        <w:pStyle w:val="4"/>
        <w:bidi w:val="0"/>
        <w:outlineLvl w:val="1"/>
        <w:rPr>
          <w:rFonts w:hint="default" w:ascii="Times New Roman" w:hAnsi="Times New Roman" w:eastAsia="宋体" w:cs="Times New Roman"/>
        </w:rPr>
      </w:pPr>
      <w:bookmarkStart w:id="227" w:name="_Toc18920"/>
      <w:bookmarkStart w:id="228" w:name="_Toc8101"/>
      <w:bookmarkStart w:id="229" w:name="_Toc28629"/>
      <w:bookmarkStart w:id="230" w:name="_Toc1719"/>
      <w:bookmarkStart w:id="231" w:name="_Toc12221"/>
      <w:bookmarkStart w:id="232" w:name="_Toc4554"/>
      <w:r>
        <w:rPr>
          <w:rFonts w:hint="default" w:ascii="Times New Roman" w:hAnsi="Times New Roman" w:eastAsia="宋体" w:cs="Times New Roman"/>
        </w:rPr>
        <w:t>安全性需求</w:t>
      </w:r>
      <w:bookmarkEnd w:id="227"/>
      <w:bookmarkEnd w:id="228"/>
      <w:bookmarkEnd w:id="229"/>
      <w:bookmarkEnd w:id="230"/>
      <w:bookmarkEnd w:id="231"/>
      <w:bookmarkEnd w:id="232"/>
    </w:p>
    <w:p>
      <w:pPr>
        <w:numPr>
          <w:ilvl w:val="0"/>
          <w:numId w:val="25"/>
        </w:numPr>
        <w:ind w:left="425" w:leftChars="0" w:hanging="425"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身份验证与授权：系统应提供有效的身份验证机制，确保只有经过授权的用户能够访问系统，并根据用户角色分配相应的权限。</w:t>
      </w:r>
    </w:p>
    <w:p>
      <w:pPr>
        <w:numPr>
          <w:ilvl w:val="0"/>
          <w:numId w:val="25"/>
        </w:numPr>
        <w:ind w:left="425" w:leftChars="0" w:hanging="425"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数据保护：系统应采取必要的措施保护用户数据的机密性、完整性和可用性，如加密存储敏感数据、定期备份数据等。</w:t>
      </w:r>
    </w:p>
    <w:p>
      <w:pPr>
        <w:numPr>
          <w:ilvl w:val="0"/>
          <w:numId w:val="25"/>
        </w:numPr>
        <w:ind w:left="425" w:leftChars="0" w:hanging="425"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防止恶意攻击：系统应具备防止常见的网络攻击手段，如SQL注入、跨站脚本攻击等，以确保系统的稳定性和安全性。</w:t>
      </w:r>
    </w:p>
    <w:p>
      <w:pPr>
        <w:numPr>
          <w:ilvl w:val="0"/>
          <w:numId w:val="25"/>
        </w:numPr>
        <w:ind w:left="425" w:leftChars="0" w:hanging="425"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审计与监控：系统应具备审计和监控功能，能够记录用户操作日志和系统事件，及时发现和应对安全威胁和异常情况。</w:t>
      </w:r>
    </w:p>
    <w:p>
      <w:pPr>
        <w:numPr>
          <w:ilvl w:val="0"/>
          <w:numId w:val="25"/>
        </w:numPr>
        <w:ind w:left="425" w:leftChars="0" w:hanging="425"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数据隔离：系统应实现不同用户之间数据的隔离，确保用户之间的数据不会相互干扰或泄露。</w:t>
      </w:r>
    </w:p>
    <w:p>
      <w:pPr>
        <w:rPr>
          <w:rFonts w:hint="default" w:ascii="Times New Roman" w:hAnsi="Times New Roman" w:eastAsia="宋体" w:cs="Times New Roman"/>
          <w:szCs w:val="21"/>
        </w:rPr>
      </w:pPr>
    </w:p>
    <w:sectPr>
      <w:headerReference r:id="rId5" w:type="default"/>
      <w:footerReference r:id="rId6" w:type="default"/>
      <w:pgSz w:w="11906" w:h="16838"/>
      <w:pgMar w:top="1440" w:right="1800" w:bottom="1440" w:left="1800" w:header="851" w:footer="992" w:gutter="0"/>
      <w:pgNumType w:fmt="decimal" w:start="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 w:date="2024-03-17T10:20:22Z" w:initials="">
    <w:p w14:paraId="462459D8">
      <w:pPr>
        <w:keepNext w:val="0"/>
        <w:keepLines w:val="0"/>
        <w:widowControl/>
        <w:numPr>
          <w:ilvl w:val="0"/>
          <w:numId w:val="2"/>
        </w:numPr>
        <w:suppressLineNumbers w:val="0"/>
        <w:spacing w:before="0" w:beforeAutospacing="1" w:after="0" w:afterAutospacing="1"/>
        <w:ind w:left="720" w:hanging="360"/>
      </w:pPr>
      <w:r>
        <w:rPr>
          <w:rFonts w:ascii="Segoe UI" w:hAnsi="Segoe UI" w:eastAsia="Segoe UI" w:cs="Segoe UI"/>
          <w:i w:val="0"/>
          <w:iCs w:val="0"/>
          <w:caps w:val="0"/>
          <w:color w:val="1F2328"/>
          <w:spacing w:val="0"/>
          <w:sz w:val="12"/>
          <w:szCs w:val="12"/>
          <w:shd w:val="clear" w:fill="FFFFFF"/>
        </w:rPr>
        <w:t>可操作性：假设使用本产品的用户在经过一段时间的熟悉后，可以灵活地操作本产品</w:t>
      </w:r>
    </w:p>
    <w:p w14:paraId="07983FE7">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12"/>
          <w:szCs w:val="12"/>
          <w:shd w:val="clear" w:fill="FFFFFF"/>
        </w:rPr>
        <w:t>用户支持：假设本产品开发的各个环节中得到用户的有效支持和积极配合</w:t>
      </w:r>
    </w:p>
    <w:p w14:paraId="26DB7EC9">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12"/>
          <w:szCs w:val="12"/>
          <w:shd w:val="clear" w:fill="FFFFFF"/>
        </w:rPr>
        <w:t>技术支持：假设开发初期，项目架构设计合理，小组成员充分认识本产品的需求，认真学习相关知识。开发过程中遇到的技术问题可以及时得到老师的指导与帮助。开发后期，团队熟练掌握适用于该项目的技术，充分优化系统性能</w:t>
      </w:r>
    </w:p>
    <w:p w14:paraId="6E7D5C64">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12"/>
          <w:szCs w:val="12"/>
          <w:shd w:val="clear" w:fill="FFFFFF"/>
        </w:rPr>
        <w:t>人员配合：假设团队成员的积极合作配合，为了项目的开发和实施，能够合理规划个人时间，并且在必要时，能为团队做出合理牺牲，配合队友完成任务。若小组成员变动，新旧成员能够出色地交接和快速了解项目、投入开发；若小组成员无变动，则假设项目开发过程中不会有突发情况导致项目成员无法正常参与开发工作</w:t>
      </w:r>
    </w:p>
    <w:p w14:paraId="322D2C44">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12"/>
          <w:szCs w:val="12"/>
          <w:shd w:val="clear" w:fill="FFFFFF"/>
        </w:rPr>
        <w:t>时间限定：假设项目截止日期不会提前</w:t>
      </w:r>
    </w:p>
    <w:p w14:paraId="5CDE5063">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12"/>
          <w:szCs w:val="12"/>
          <w:shd w:val="clear" w:fill="FFFFFF"/>
        </w:rPr>
        <w:t>需求限定：假设项目需求确定后不会有太大改动</w:t>
      </w:r>
    </w:p>
    <w:p w14:paraId="18F15D47">
      <w:pPr>
        <w:pStyle w:val="11"/>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8F15D4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p>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left" w:pos="54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E1794C"/>
    <w:multiLevelType w:val="multilevel"/>
    <w:tmpl w:val="83E179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54DF543"/>
    <w:multiLevelType w:val="singleLevel"/>
    <w:tmpl w:val="A54DF543"/>
    <w:lvl w:ilvl="0" w:tentative="0">
      <w:start w:val="1"/>
      <w:numFmt w:val="lowerLetter"/>
      <w:lvlText w:val="%1."/>
      <w:lvlJc w:val="left"/>
      <w:pPr>
        <w:ind w:left="425" w:hanging="425"/>
      </w:pPr>
      <w:rPr>
        <w:rFonts w:hint="default"/>
      </w:rPr>
    </w:lvl>
  </w:abstractNum>
  <w:abstractNum w:abstractNumId="2">
    <w:nsid w:val="AC1D4E00"/>
    <w:multiLevelType w:val="singleLevel"/>
    <w:tmpl w:val="AC1D4E00"/>
    <w:lvl w:ilvl="0" w:tentative="0">
      <w:start w:val="1"/>
      <w:numFmt w:val="decimal"/>
      <w:lvlText w:val="(%1)"/>
      <w:lvlJc w:val="left"/>
      <w:pPr>
        <w:ind w:left="425" w:hanging="425"/>
      </w:pPr>
      <w:rPr>
        <w:rFonts w:hint="default"/>
      </w:rPr>
    </w:lvl>
  </w:abstractNum>
  <w:abstractNum w:abstractNumId="3">
    <w:nsid w:val="AD336550"/>
    <w:multiLevelType w:val="singleLevel"/>
    <w:tmpl w:val="AD336550"/>
    <w:lvl w:ilvl="0" w:tentative="0">
      <w:start w:val="1"/>
      <w:numFmt w:val="lowerLetter"/>
      <w:lvlText w:val="%1."/>
      <w:lvlJc w:val="left"/>
      <w:pPr>
        <w:ind w:left="425" w:hanging="425"/>
      </w:pPr>
      <w:rPr>
        <w:rFonts w:hint="default"/>
      </w:rPr>
    </w:lvl>
  </w:abstractNum>
  <w:abstractNum w:abstractNumId="4">
    <w:nsid w:val="AF07E173"/>
    <w:multiLevelType w:val="singleLevel"/>
    <w:tmpl w:val="AF07E173"/>
    <w:lvl w:ilvl="0" w:tentative="0">
      <w:start w:val="1"/>
      <w:numFmt w:val="lowerLetter"/>
      <w:lvlText w:val="%1."/>
      <w:lvlJc w:val="left"/>
      <w:pPr>
        <w:ind w:left="425" w:hanging="425"/>
      </w:pPr>
      <w:rPr>
        <w:rFonts w:hint="default"/>
      </w:rPr>
    </w:lvl>
  </w:abstractNum>
  <w:abstractNum w:abstractNumId="5">
    <w:nsid w:val="B6BF0339"/>
    <w:multiLevelType w:val="singleLevel"/>
    <w:tmpl w:val="B6BF0339"/>
    <w:lvl w:ilvl="0" w:tentative="0">
      <w:start w:val="1"/>
      <w:numFmt w:val="decimal"/>
      <w:lvlText w:val="(%1)"/>
      <w:lvlJc w:val="left"/>
      <w:pPr>
        <w:tabs>
          <w:tab w:val="left" w:pos="420"/>
        </w:tabs>
        <w:ind w:left="845" w:hanging="425"/>
      </w:pPr>
      <w:rPr>
        <w:rFonts w:hint="default"/>
      </w:rPr>
    </w:lvl>
  </w:abstractNum>
  <w:abstractNum w:abstractNumId="6">
    <w:nsid w:val="D6A20B9D"/>
    <w:multiLevelType w:val="singleLevel"/>
    <w:tmpl w:val="D6A20B9D"/>
    <w:lvl w:ilvl="0" w:tentative="0">
      <w:start w:val="1"/>
      <w:numFmt w:val="lowerLetter"/>
      <w:lvlText w:val="%1."/>
      <w:lvlJc w:val="left"/>
      <w:pPr>
        <w:ind w:left="425" w:hanging="425"/>
      </w:pPr>
      <w:rPr>
        <w:rFonts w:hint="default"/>
      </w:rPr>
    </w:lvl>
  </w:abstractNum>
  <w:abstractNum w:abstractNumId="7">
    <w:nsid w:val="D776CFAE"/>
    <w:multiLevelType w:val="singleLevel"/>
    <w:tmpl w:val="D776CFAE"/>
    <w:lvl w:ilvl="0" w:tentative="0">
      <w:start w:val="1"/>
      <w:numFmt w:val="lowerLetter"/>
      <w:lvlText w:val="%1."/>
      <w:lvlJc w:val="left"/>
      <w:pPr>
        <w:ind w:left="425" w:hanging="425"/>
      </w:pPr>
      <w:rPr>
        <w:rFonts w:hint="default"/>
      </w:rPr>
    </w:lvl>
  </w:abstractNum>
  <w:abstractNum w:abstractNumId="8">
    <w:nsid w:val="DBFD148C"/>
    <w:multiLevelType w:val="singleLevel"/>
    <w:tmpl w:val="DBFD148C"/>
    <w:lvl w:ilvl="0" w:tentative="0">
      <w:start w:val="1"/>
      <w:numFmt w:val="decimal"/>
      <w:lvlText w:val="%1)"/>
      <w:lvlJc w:val="left"/>
      <w:pPr>
        <w:tabs>
          <w:tab w:val="left" w:pos="420"/>
        </w:tabs>
        <w:ind w:left="845" w:hanging="425"/>
      </w:pPr>
      <w:rPr>
        <w:rFonts w:hint="default"/>
      </w:rPr>
    </w:lvl>
  </w:abstractNum>
  <w:abstractNum w:abstractNumId="9">
    <w:nsid w:val="E4EEC540"/>
    <w:multiLevelType w:val="singleLevel"/>
    <w:tmpl w:val="E4EEC540"/>
    <w:lvl w:ilvl="0" w:tentative="0">
      <w:start w:val="1"/>
      <w:numFmt w:val="lowerLetter"/>
      <w:lvlText w:val="%1."/>
      <w:lvlJc w:val="left"/>
      <w:pPr>
        <w:ind w:left="425" w:hanging="425"/>
      </w:pPr>
      <w:rPr>
        <w:rFonts w:hint="default"/>
      </w:rPr>
    </w:lvl>
  </w:abstractNum>
  <w:abstractNum w:abstractNumId="10">
    <w:nsid w:val="F0B5CC49"/>
    <w:multiLevelType w:val="singleLevel"/>
    <w:tmpl w:val="F0B5CC49"/>
    <w:lvl w:ilvl="0" w:tentative="0">
      <w:start w:val="1"/>
      <w:numFmt w:val="decimal"/>
      <w:lvlText w:val="(%1)"/>
      <w:lvlJc w:val="left"/>
      <w:pPr>
        <w:tabs>
          <w:tab w:val="left" w:pos="420"/>
        </w:tabs>
        <w:ind w:left="845" w:hanging="425"/>
      </w:pPr>
      <w:rPr>
        <w:rFonts w:hint="default"/>
      </w:rPr>
    </w:lvl>
  </w:abstractNum>
  <w:abstractNum w:abstractNumId="11">
    <w:nsid w:val="FA1A6184"/>
    <w:multiLevelType w:val="singleLevel"/>
    <w:tmpl w:val="FA1A6184"/>
    <w:lvl w:ilvl="0" w:tentative="0">
      <w:start w:val="1"/>
      <w:numFmt w:val="decimal"/>
      <w:lvlText w:val="(%1)"/>
      <w:lvlJc w:val="left"/>
      <w:pPr>
        <w:ind w:left="425" w:hanging="425"/>
      </w:pPr>
      <w:rPr>
        <w:rFonts w:hint="default"/>
      </w:rPr>
    </w:lvl>
  </w:abstractNum>
  <w:abstractNum w:abstractNumId="12">
    <w:nsid w:val="FE22938D"/>
    <w:multiLevelType w:val="singleLevel"/>
    <w:tmpl w:val="FE22938D"/>
    <w:lvl w:ilvl="0" w:tentative="0">
      <w:start w:val="1"/>
      <w:numFmt w:val="lowerLetter"/>
      <w:lvlText w:val="%1."/>
      <w:lvlJc w:val="left"/>
      <w:pPr>
        <w:ind w:left="425" w:hanging="425"/>
      </w:pPr>
      <w:rPr>
        <w:rFonts w:hint="default"/>
      </w:rPr>
    </w:lvl>
  </w:abstractNum>
  <w:abstractNum w:abstractNumId="13">
    <w:nsid w:val="034A0B39"/>
    <w:multiLevelType w:val="singleLevel"/>
    <w:tmpl w:val="034A0B39"/>
    <w:lvl w:ilvl="0" w:tentative="0">
      <w:start w:val="1"/>
      <w:numFmt w:val="lowerLetter"/>
      <w:lvlText w:val="%1."/>
      <w:lvlJc w:val="left"/>
      <w:pPr>
        <w:ind w:left="425" w:hanging="425"/>
      </w:pPr>
      <w:rPr>
        <w:rFonts w:hint="default"/>
      </w:rPr>
    </w:lvl>
  </w:abstractNum>
  <w:abstractNum w:abstractNumId="14">
    <w:nsid w:val="1CEB7877"/>
    <w:multiLevelType w:val="singleLevel"/>
    <w:tmpl w:val="1CEB7877"/>
    <w:lvl w:ilvl="0" w:tentative="0">
      <w:start w:val="1"/>
      <w:numFmt w:val="lowerLetter"/>
      <w:lvlText w:val="%1."/>
      <w:lvlJc w:val="left"/>
      <w:pPr>
        <w:ind w:left="425" w:hanging="425"/>
      </w:pPr>
      <w:rPr>
        <w:rFonts w:hint="default"/>
      </w:rPr>
    </w:lvl>
  </w:abstractNum>
  <w:abstractNum w:abstractNumId="15">
    <w:nsid w:val="1FBDE4C0"/>
    <w:multiLevelType w:val="singleLevel"/>
    <w:tmpl w:val="1FBDE4C0"/>
    <w:lvl w:ilvl="0" w:tentative="0">
      <w:start w:val="1"/>
      <w:numFmt w:val="lowerLetter"/>
      <w:lvlText w:val="%1."/>
      <w:lvlJc w:val="left"/>
      <w:pPr>
        <w:ind w:left="425" w:hanging="425"/>
      </w:pPr>
      <w:rPr>
        <w:rFonts w:hint="default"/>
      </w:rPr>
    </w:lvl>
  </w:abstractNum>
  <w:abstractNum w:abstractNumId="16">
    <w:nsid w:val="254625FF"/>
    <w:multiLevelType w:val="multilevel"/>
    <w:tmpl w:val="254625FF"/>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336992A9"/>
    <w:multiLevelType w:val="singleLevel"/>
    <w:tmpl w:val="336992A9"/>
    <w:lvl w:ilvl="0" w:tentative="0">
      <w:start w:val="1"/>
      <w:numFmt w:val="lowerLetter"/>
      <w:lvlText w:val="%1."/>
      <w:lvlJc w:val="left"/>
      <w:pPr>
        <w:ind w:left="425" w:hanging="425"/>
      </w:pPr>
      <w:rPr>
        <w:rFonts w:hint="default"/>
      </w:rPr>
    </w:lvl>
  </w:abstractNum>
  <w:abstractNum w:abstractNumId="18">
    <w:nsid w:val="38B6DC31"/>
    <w:multiLevelType w:val="singleLevel"/>
    <w:tmpl w:val="38B6DC31"/>
    <w:lvl w:ilvl="0" w:tentative="0">
      <w:start w:val="1"/>
      <w:numFmt w:val="lowerLetter"/>
      <w:lvlText w:val="%1."/>
      <w:lvlJc w:val="left"/>
      <w:pPr>
        <w:ind w:left="425" w:hanging="425"/>
      </w:pPr>
      <w:rPr>
        <w:rFonts w:hint="default"/>
      </w:rPr>
    </w:lvl>
  </w:abstractNum>
  <w:abstractNum w:abstractNumId="19">
    <w:nsid w:val="604F1B09"/>
    <w:multiLevelType w:val="singleLevel"/>
    <w:tmpl w:val="604F1B09"/>
    <w:lvl w:ilvl="0" w:tentative="0">
      <w:start w:val="1"/>
      <w:numFmt w:val="lowerLetter"/>
      <w:lvlText w:val="%1."/>
      <w:lvlJc w:val="left"/>
      <w:pPr>
        <w:ind w:left="425" w:hanging="425"/>
      </w:pPr>
      <w:rPr>
        <w:rFonts w:hint="default"/>
      </w:rPr>
    </w:lvl>
  </w:abstractNum>
  <w:abstractNum w:abstractNumId="20">
    <w:nsid w:val="6B48032F"/>
    <w:multiLevelType w:val="multilevel"/>
    <w:tmpl w:val="6B48032F"/>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1">
    <w:nsid w:val="6E3A2D42"/>
    <w:multiLevelType w:val="singleLevel"/>
    <w:tmpl w:val="6E3A2D42"/>
    <w:lvl w:ilvl="0" w:tentative="0">
      <w:start w:val="1"/>
      <w:numFmt w:val="decimal"/>
      <w:lvlText w:val="(%1)"/>
      <w:lvlJc w:val="left"/>
      <w:pPr>
        <w:ind w:left="425" w:hanging="425"/>
      </w:pPr>
      <w:rPr>
        <w:rFonts w:hint="default"/>
      </w:rPr>
    </w:lvl>
  </w:abstractNum>
  <w:abstractNum w:abstractNumId="22">
    <w:nsid w:val="6FF71350"/>
    <w:multiLevelType w:val="singleLevel"/>
    <w:tmpl w:val="6FF71350"/>
    <w:lvl w:ilvl="0" w:tentative="0">
      <w:start w:val="1"/>
      <w:numFmt w:val="lowerLetter"/>
      <w:lvlText w:val="%1."/>
      <w:lvlJc w:val="left"/>
      <w:pPr>
        <w:ind w:left="425" w:hanging="425"/>
      </w:pPr>
      <w:rPr>
        <w:rFonts w:hint="default"/>
      </w:rPr>
    </w:lvl>
  </w:abstractNum>
  <w:abstractNum w:abstractNumId="23">
    <w:nsid w:val="72929417"/>
    <w:multiLevelType w:val="multilevel"/>
    <w:tmpl w:val="72929417"/>
    <w:lvl w:ilvl="0" w:tentative="0">
      <w:start w:val="1"/>
      <w:numFmt w:val="decimal"/>
      <w:pStyle w:val="2"/>
      <w:lvlText w:val="%1."/>
      <w:lvlJc w:val="left"/>
      <w:pPr>
        <w:ind w:left="432" w:hanging="432"/>
      </w:pPr>
      <w:rPr>
        <w:rFonts w:hint="default"/>
        <w:sz w:val="32"/>
        <w:szCs w:val="32"/>
      </w:rPr>
    </w:lvl>
    <w:lvl w:ilvl="1" w:tentative="0">
      <w:start w:val="1"/>
      <w:numFmt w:val="decimal"/>
      <w:pStyle w:val="3"/>
      <w:lvlText w:val="%1.%2."/>
      <w:lvlJc w:val="left"/>
      <w:pPr>
        <w:ind w:left="575" w:hanging="575"/>
      </w:pPr>
      <w:rPr>
        <w:rFonts w:hint="default"/>
        <w:sz w:val="28"/>
        <w:szCs w:val="28"/>
      </w:rPr>
    </w:lvl>
    <w:lvl w:ilvl="2" w:tentative="0">
      <w:start w:val="1"/>
      <w:numFmt w:val="decimal"/>
      <w:pStyle w:val="4"/>
      <w:lvlText w:val="%1.%2.%3."/>
      <w:lvlJc w:val="left"/>
      <w:pPr>
        <w:ind w:left="720" w:hanging="720"/>
      </w:pPr>
      <w:rPr>
        <w:rFonts w:hint="default"/>
        <w:u w:val="none"/>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4">
    <w:nsid w:val="7C8A090F"/>
    <w:multiLevelType w:val="singleLevel"/>
    <w:tmpl w:val="7C8A090F"/>
    <w:lvl w:ilvl="0" w:tentative="0">
      <w:start w:val="1"/>
      <w:numFmt w:val="decimal"/>
      <w:lvlText w:val="(%1)"/>
      <w:lvlJc w:val="left"/>
      <w:pPr>
        <w:tabs>
          <w:tab w:val="left" w:pos="420"/>
        </w:tabs>
        <w:ind w:left="845" w:hanging="425"/>
      </w:pPr>
      <w:rPr>
        <w:rFonts w:hint="default"/>
      </w:rPr>
    </w:lvl>
  </w:abstractNum>
  <w:num w:numId="1">
    <w:abstractNumId w:val="23"/>
  </w:num>
  <w:num w:numId="2">
    <w:abstractNumId w:val="0"/>
  </w:num>
  <w:num w:numId="3">
    <w:abstractNumId w:val="6"/>
  </w:num>
  <w:num w:numId="4">
    <w:abstractNumId w:val="16"/>
  </w:num>
  <w:num w:numId="5">
    <w:abstractNumId w:val="11"/>
  </w:num>
  <w:num w:numId="6">
    <w:abstractNumId w:val="9"/>
  </w:num>
  <w:num w:numId="7">
    <w:abstractNumId w:val="8"/>
  </w:num>
  <w:num w:numId="8">
    <w:abstractNumId w:val="2"/>
  </w:num>
  <w:num w:numId="9">
    <w:abstractNumId w:val="10"/>
  </w:num>
  <w:num w:numId="10">
    <w:abstractNumId w:val="24"/>
  </w:num>
  <w:num w:numId="11">
    <w:abstractNumId w:val="5"/>
  </w:num>
  <w:num w:numId="12">
    <w:abstractNumId w:val="21"/>
  </w:num>
  <w:num w:numId="13">
    <w:abstractNumId w:val="20"/>
  </w:num>
  <w:num w:numId="14">
    <w:abstractNumId w:val="18"/>
  </w:num>
  <w:num w:numId="15">
    <w:abstractNumId w:val="22"/>
  </w:num>
  <w:num w:numId="16">
    <w:abstractNumId w:val="7"/>
  </w:num>
  <w:num w:numId="17">
    <w:abstractNumId w:val="3"/>
  </w:num>
  <w:num w:numId="18">
    <w:abstractNumId w:val="17"/>
  </w:num>
  <w:num w:numId="19">
    <w:abstractNumId w:val="13"/>
  </w:num>
  <w:num w:numId="20">
    <w:abstractNumId w:val="19"/>
  </w:num>
  <w:num w:numId="21">
    <w:abstractNumId w:val="12"/>
  </w:num>
  <w:num w:numId="22">
    <w:abstractNumId w:val="15"/>
  </w:num>
  <w:num w:numId="23">
    <w:abstractNumId w:val="1"/>
  </w:num>
  <w:num w:numId="24">
    <w:abstractNumId w:val="4"/>
  </w:num>
  <w:num w:numId="25">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
    <w15:presenceInfo w15:providerId="WPS Office" w15:userId="40660630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revisionView w:markup="0"/>
  <w:trackRevisions w:val="1"/>
  <w:documentProtection w:enforcement="0"/>
  <w:defaultTabStop w:val="419"/>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Y4YTY2MzIwYzYzMzgxYWE5ZWY0YjRlY2YzNjg2NjYifQ=="/>
  </w:docVars>
  <w:rsids>
    <w:rsidRoot w:val="003F3A12"/>
    <w:rsid w:val="00001C79"/>
    <w:rsid w:val="00240D43"/>
    <w:rsid w:val="003F3A12"/>
    <w:rsid w:val="0056042F"/>
    <w:rsid w:val="005E5F35"/>
    <w:rsid w:val="00AA5754"/>
    <w:rsid w:val="00CE065C"/>
    <w:rsid w:val="00EF454D"/>
    <w:rsid w:val="013A5675"/>
    <w:rsid w:val="021F298B"/>
    <w:rsid w:val="02E96621"/>
    <w:rsid w:val="04D330E5"/>
    <w:rsid w:val="06BA78F9"/>
    <w:rsid w:val="07E35D35"/>
    <w:rsid w:val="08A93307"/>
    <w:rsid w:val="08CF1E16"/>
    <w:rsid w:val="0A917CCA"/>
    <w:rsid w:val="0AFA13CC"/>
    <w:rsid w:val="0B536D2E"/>
    <w:rsid w:val="0BE107DE"/>
    <w:rsid w:val="0BFC5617"/>
    <w:rsid w:val="0E484B44"/>
    <w:rsid w:val="0EC046DA"/>
    <w:rsid w:val="0F987405"/>
    <w:rsid w:val="0FAB538A"/>
    <w:rsid w:val="138E3642"/>
    <w:rsid w:val="14942D15"/>
    <w:rsid w:val="150712B5"/>
    <w:rsid w:val="169326D4"/>
    <w:rsid w:val="183C74C7"/>
    <w:rsid w:val="192D5062"/>
    <w:rsid w:val="19650358"/>
    <w:rsid w:val="1B391A9C"/>
    <w:rsid w:val="1B95582A"/>
    <w:rsid w:val="1C293B3B"/>
    <w:rsid w:val="1D036806"/>
    <w:rsid w:val="1D1A76AB"/>
    <w:rsid w:val="1EFF124F"/>
    <w:rsid w:val="1F7B1518"/>
    <w:rsid w:val="229972C4"/>
    <w:rsid w:val="2389558B"/>
    <w:rsid w:val="274F2647"/>
    <w:rsid w:val="27B506FD"/>
    <w:rsid w:val="280B2A12"/>
    <w:rsid w:val="2A027E45"/>
    <w:rsid w:val="2BFF463C"/>
    <w:rsid w:val="2FDD2EE6"/>
    <w:rsid w:val="311C7A3E"/>
    <w:rsid w:val="361707D4"/>
    <w:rsid w:val="36AD140C"/>
    <w:rsid w:val="373B6744"/>
    <w:rsid w:val="37C14E9C"/>
    <w:rsid w:val="3BE61375"/>
    <w:rsid w:val="3C04488A"/>
    <w:rsid w:val="3C0E2679"/>
    <w:rsid w:val="3D536596"/>
    <w:rsid w:val="3ECA2888"/>
    <w:rsid w:val="3ED90D1D"/>
    <w:rsid w:val="40550877"/>
    <w:rsid w:val="40AF61D9"/>
    <w:rsid w:val="410D73A4"/>
    <w:rsid w:val="41171FD0"/>
    <w:rsid w:val="414F3518"/>
    <w:rsid w:val="423E2F0A"/>
    <w:rsid w:val="43811983"/>
    <w:rsid w:val="444045E3"/>
    <w:rsid w:val="47F00E85"/>
    <w:rsid w:val="481C1C7A"/>
    <w:rsid w:val="4A2C2648"/>
    <w:rsid w:val="4DBD7A5B"/>
    <w:rsid w:val="4DC86B2C"/>
    <w:rsid w:val="4E9B5FEF"/>
    <w:rsid w:val="502B6EFE"/>
    <w:rsid w:val="535E583D"/>
    <w:rsid w:val="545729B8"/>
    <w:rsid w:val="59154BEF"/>
    <w:rsid w:val="599E2E37"/>
    <w:rsid w:val="5BBA03DC"/>
    <w:rsid w:val="5BBE5686"/>
    <w:rsid w:val="5D8660BC"/>
    <w:rsid w:val="5E655CD1"/>
    <w:rsid w:val="5E856373"/>
    <w:rsid w:val="5F8A1E93"/>
    <w:rsid w:val="5FEF1CF6"/>
    <w:rsid w:val="60275934"/>
    <w:rsid w:val="607D37A6"/>
    <w:rsid w:val="624B51DE"/>
    <w:rsid w:val="62F35FA1"/>
    <w:rsid w:val="67566AFF"/>
    <w:rsid w:val="69A022B3"/>
    <w:rsid w:val="69BF6BDD"/>
    <w:rsid w:val="6C136D6D"/>
    <w:rsid w:val="6ED70525"/>
    <w:rsid w:val="6F887A72"/>
    <w:rsid w:val="702A0B29"/>
    <w:rsid w:val="722C3EE5"/>
    <w:rsid w:val="73041B05"/>
    <w:rsid w:val="7338355D"/>
    <w:rsid w:val="74F87447"/>
    <w:rsid w:val="751D6EAE"/>
    <w:rsid w:val="75497CA3"/>
    <w:rsid w:val="75E31EA6"/>
    <w:rsid w:val="776963DA"/>
    <w:rsid w:val="778B6351"/>
    <w:rsid w:val="7904460D"/>
    <w:rsid w:val="79E104AA"/>
    <w:rsid w:val="7A13262E"/>
    <w:rsid w:val="7B517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line="240" w:lineRule="auto"/>
      <w:ind w:left="431" w:hanging="431"/>
      <w:outlineLvl w:val="0"/>
    </w:pPr>
    <w:rPr>
      <w:rFonts w:asciiTheme="minorAscii" w:hAnsiTheme="minorAscii"/>
      <w:b/>
      <w:kern w:val="44"/>
      <w:sz w:val="32"/>
    </w:rPr>
  </w:style>
  <w:style w:type="paragraph" w:styleId="3">
    <w:name w:val="heading 2"/>
    <w:basedOn w:val="1"/>
    <w:next w:val="1"/>
    <w:unhideWhenUsed/>
    <w:qFormat/>
    <w:uiPriority w:val="0"/>
    <w:pPr>
      <w:keepNext/>
      <w:keepLines/>
      <w:numPr>
        <w:ilvl w:val="1"/>
        <w:numId w:val="1"/>
      </w:numPr>
      <w:spacing w:line="240" w:lineRule="auto"/>
      <w:ind w:left="573" w:hanging="573"/>
      <w:outlineLvl w:val="1"/>
    </w:pPr>
    <w:rPr>
      <w:rFonts w:ascii="Arial" w:hAnsi="Arial" w:eastAsia="宋体"/>
      <w:b/>
      <w:sz w:val="28"/>
    </w:rPr>
  </w:style>
  <w:style w:type="paragraph" w:styleId="4">
    <w:name w:val="heading 3"/>
    <w:basedOn w:val="1"/>
    <w:next w:val="1"/>
    <w:autoRedefine/>
    <w:unhideWhenUsed/>
    <w:qFormat/>
    <w:uiPriority w:val="0"/>
    <w:pPr>
      <w:keepNext/>
      <w:keepLines/>
      <w:numPr>
        <w:ilvl w:val="2"/>
        <w:numId w:val="1"/>
      </w:numPr>
      <w:spacing w:line="240" w:lineRule="auto"/>
      <w:outlineLvl w:val="2"/>
    </w:pPr>
    <w:rPr>
      <w:rFonts w:asciiTheme="minorAscii" w:hAnsiTheme="minorAscii"/>
      <w:b/>
      <w:sz w:val="24"/>
    </w:rPr>
  </w:style>
  <w:style w:type="paragraph" w:styleId="5">
    <w:name w:val="heading 4"/>
    <w:basedOn w:val="1"/>
    <w:next w:val="1"/>
    <w:unhideWhenUsed/>
    <w:qFormat/>
    <w:uiPriority w:val="0"/>
    <w:pPr>
      <w:keepNext/>
      <w:keepLines/>
      <w:numPr>
        <w:ilvl w:val="3"/>
        <w:numId w:val="1"/>
      </w:numPr>
      <w:spacing w:line="240" w:lineRule="auto"/>
      <w:ind w:left="862" w:hanging="862"/>
      <w:outlineLvl w:val="3"/>
    </w:pPr>
    <w:rPr>
      <w:rFonts w:ascii="Arial" w:hAnsi="Arial" w:eastAsia="宋体"/>
      <w:b/>
      <w:sz w:val="24"/>
    </w:rPr>
  </w:style>
  <w:style w:type="paragraph" w:styleId="6">
    <w:name w:val="heading 5"/>
    <w:basedOn w:val="1"/>
    <w:next w:val="1"/>
    <w:autoRedefine/>
    <w:semiHidden/>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semiHidden/>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autoRedefine/>
    <w:semiHidden/>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autoRedefine/>
    <w:semiHidden/>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autoRedefine/>
    <w:semiHidden/>
    <w:unhideWhenUsed/>
    <w:qFormat/>
    <w:uiPriority w:val="0"/>
    <w:pPr>
      <w:keepNext/>
      <w:keepLines/>
      <w:numPr>
        <w:ilvl w:val="8"/>
        <w:numId w:val="1"/>
      </w:numPr>
      <w:spacing w:before="240" w:after="64" w:line="317" w:lineRule="auto"/>
      <w:outlineLvl w:val="8"/>
    </w:pPr>
    <w:rPr>
      <w:rFonts w:ascii="Arial" w:hAnsi="Arial" w:eastAsia="黑体"/>
    </w:rPr>
  </w:style>
  <w:style w:type="character" w:default="1" w:styleId="20">
    <w:name w:val="Default Paragraph Font"/>
    <w:autoRedefine/>
    <w:unhideWhenUsed/>
    <w:qFormat/>
    <w:uiPriority w:val="1"/>
  </w:style>
  <w:style w:type="table" w:default="1" w:styleId="18">
    <w:name w:val="Normal Table"/>
    <w:autoRedefine/>
    <w:semiHidden/>
    <w:unhideWhenUsed/>
    <w:uiPriority w:val="99"/>
    <w:tblPr>
      <w:tblCellMar>
        <w:top w:w="0" w:type="dxa"/>
        <w:left w:w="108" w:type="dxa"/>
        <w:bottom w:w="0" w:type="dxa"/>
        <w:right w:w="108" w:type="dxa"/>
      </w:tblCellMar>
    </w:tblPr>
  </w:style>
  <w:style w:type="paragraph" w:styleId="11">
    <w:name w:val="annotation text"/>
    <w:basedOn w:val="1"/>
    <w:autoRedefine/>
    <w:qFormat/>
    <w:uiPriority w:val="0"/>
    <w:pPr>
      <w:jc w:val="left"/>
    </w:pPr>
  </w:style>
  <w:style w:type="paragraph" w:styleId="12">
    <w:name w:val="toc 3"/>
    <w:basedOn w:val="1"/>
    <w:next w:val="1"/>
    <w:uiPriority w:val="0"/>
    <w:pPr>
      <w:ind w:left="840" w:leftChars="400"/>
    </w:pPr>
  </w:style>
  <w:style w:type="paragraph" w:styleId="13">
    <w:name w:val="footer"/>
    <w:basedOn w:val="1"/>
    <w:autoRedefine/>
    <w:qFormat/>
    <w:uiPriority w:val="0"/>
    <w:pPr>
      <w:tabs>
        <w:tab w:val="center" w:pos="4153"/>
        <w:tab w:val="right" w:pos="8306"/>
      </w:tabs>
      <w:snapToGrid w:val="0"/>
      <w:jc w:val="left"/>
    </w:pPr>
    <w:rPr>
      <w:sz w:val="18"/>
    </w:rPr>
  </w:style>
  <w:style w:type="paragraph" w:styleId="14">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1"/>
    <w:basedOn w:val="1"/>
    <w:next w:val="1"/>
    <w:autoRedefine/>
    <w:qFormat/>
    <w:uiPriority w:val="0"/>
  </w:style>
  <w:style w:type="paragraph" w:styleId="16">
    <w:name w:val="toc 2"/>
    <w:basedOn w:val="1"/>
    <w:next w:val="1"/>
    <w:autoRedefine/>
    <w:qFormat/>
    <w:uiPriority w:val="0"/>
    <w:pPr>
      <w:ind w:left="420" w:leftChars="200"/>
    </w:pPr>
  </w:style>
  <w:style w:type="paragraph" w:styleId="17">
    <w:name w:val="Normal (Web)"/>
    <w:basedOn w:val="1"/>
    <w:uiPriority w:val="0"/>
    <w:pPr>
      <w:spacing w:before="0" w:beforeAutospacing="1" w:after="0" w:afterAutospacing="1"/>
      <w:ind w:left="0" w:right="0"/>
      <w:jc w:val="left"/>
    </w:pPr>
    <w:rPr>
      <w:kern w:val="0"/>
      <w:sz w:val="24"/>
      <w:lang w:val="en-US" w:eastAsia="zh-CN" w:bidi="ar"/>
    </w:rPr>
  </w:style>
  <w:style w:type="table" w:styleId="19">
    <w:name w:val="Table Grid"/>
    <w:basedOn w:val="18"/>
    <w:autoRedefine/>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0"/>
    <w:rPr>
      <w:b/>
    </w:rPr>
  </w:style>
  <w:style w:type="paragraph" w:styleId="22">
    <w:name w:val="List Paragraph"/>
    <w:basedOn w:val="1"/>
    <w:uiPriority w:val="99"/>
    <w:pPr>
      <w:ind w:firstLine="420" w:firstLineChars="200"/>
    </w:pPr>
  </w:style>
  <w:style w:type="paragraph" w:customStyle="1" w:styleId="23">
    <w:name w:val="WPSOffice手动目录 1"/>
    <w:autoRedefine/>
    <w:qFormat/>
    <w:uiPriority w:val="0"/>
    <w:pPr>
      <w:ind w:leftChars="0"/>
    </w:pPr>
    <w:rPr>
      <w:rFonts w:ascii="Times New Roman" w:hAnsi="Times New Roman" w:eastAsia="宋体" w:cs="Times New Roman"/>
      <w:sz w:val="20"/>
      <w:szCs w:val="20"/>
    </w:rPr>
  </w:style>
  <w:style w:type="paragraph" w:customStyle="1" w:styleId="24">
    <w:name w:val="WPSOffice手动目录 2"/>
    <w:autoRedefine/>
    <w:qFormat/>
    <w:uiPriority w:val="0"/>
    <w:pPr>
      <w:ind w:leftChars="200"/>
    </w:pPr>
    <w:rPr>
      <w:rFonts w:ascii="Times New Roman" w:hAnsi="Times New Roman" w:eastAsia="宋体" w:cs="Times New Roman"/>
      <w:sz w:val="20"/>
      <w:szCs w:val="20"/>
    </w:rPr>
  </w:style>
  <w:style w:type="paragraph" w:customStyle="1" w:styleId="25">
    <w:name w:val="WPSOffice手动目录 3"/>
    <w:autoRedefine/>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5103</Words>
  <Characters>6691</Characters>
  <Lines>4</Lines>
  <Paragraphs>1</Paragraphs>
  <TotalTime>1</TotalTime>
  <ScaleCrop>false</ScaleCrop>
  <LinksUpToDate>false</LinksUpToDate>
  <CharactersWithSpaces>7727</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2024-03-16T02:51:00Z</dcterms:created>
  <dc:creator>LENOVO</dc:creator>
  <cp:lastModifiedBy>......</cp:lastModifiedBy>
  <dcterms:modified xsi:type="dcterms:W3CDTF">2024-03-26T07:51:52Z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3D6A463D5B9A4090A75CC4659AB55C25_13</vt:lpwstr>
  </property>
</Properties>
</file>