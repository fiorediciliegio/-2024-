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tabs>
          <w:tab w:val="left" w:pos="8400"/>
        </w:tabs>
        <w:spacing w:afterAutospacing="0"/>
        <w:ind w:right="-2192" w:rightChars="-1044"/>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44"/>
          <w:szCs w:val="44"/>
          <w:lang w:val="en-US" w:eastAsia="zh-CN"/>
        </w:rPr>
      </w:pPr>
    </w:p>
    <w:p>
      <w:pPr>
        <w:spacing w:afterAutospacing="0"/>
        <w:jc w:val="center"/>
        <w:rPr>
          <w:rFonts w:hint="default" w:ascii="Times New Roman" w:hAnsi="Times New Roman" w:eastAsia="宋体" w:cs="Times New Roman"/>
          <w:b/>
          <w:bCs/>
          <w:sz w:val="52"/>
          <w:szCs w:val="52"/>
          <w:lang w:val="en-US" w:eastAsia="zh-CN"/>
        </w:rPr>
      </w:pPr>
      <w:r>
        <w:rPr>
          <w:rFonts w:hint="default" w:ascii="Times New Roman" w:hAnsi="Times New Roman" w:eastAsia="宋体" w:cs="Times New Roman"/>
          <w:b/>
          <w:bCs/>
          <w:sz w:val="52"/>
          <w:szCs w:val="52"/>
          <w:lang w:val="en-US" w:eastAsia="zh-CN"/>
        </w:rPr>
        <w:t>工程项目管理软件</w:t>
      </w:r>
    </w:p>
    <w:p>
      <w:pPr>
        <w:spacing w:afterAutospacing="0"/>
        <w:jc w:val="center"/>
        <w:rPr>
          <w:rFonts w:hint="default" w:ascii="Times New Roman" w:hAnsi="Times New Roman" w:eastAsia="宋体" w:cs="Times New Roman"/>
          <w:b/>
          <w:bCs/>
          <w:sz w:val="44"/>
          <w:szCs w:val="44"/>
          <w:lang w:val="en-US" w:eastAsia="zh-CN"/>
        </w:rPr>
      </w:pPr>
      <w:r>
        <w:rPr>
          <w:rFonts w:hint="default" w:ascii="Times New Roman" w:hAnsi="Times New Roman" w:eastAsia="宋体" w:cs="Times New Roman"/>
          <w:b/>
          <w:bCs/>
          <w:sz w:val="44"/>
          <w:szCs w:val="44"/>
          <w:lang w:val="en-US" w:eastAsia="zh-CN"/>
        </w:rPr>
        <w:t>Engineering Project Management Software</w:t>
      </w:r>
    </w:p>
    <w:p>
      <w:pPr>
        <w:spacing w:afterAutospacing="0"/>
        <w:jc w:val="center"/>
        <w:rPr>
          <w:rFonts w:hint="default" w:ascii="Times New Roman" w:hAnsi="Times New Roman" w:eastAsia="宋体" w:cs="Times New Roman"/>
          <w:sz w:val="44"/>
          <w:szCs w:val="44"/>
        </w:rPr>
      </w:pPr>
      <w:r>
        <w:rPr>
          <w:rFonts w:hint="default" w:ascii="Times New Roman" w:hAnsi="Times New Roman" w:eastAsia="宋体" w:cs="Times New Roman"/>
          <w:sz w:val="44"/>
          <w:szCs w:val="44"/>
        </w:rPr>
        <w:t>软件需求规格说明书</w:t>
      </w: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44"/>
          <w:szCs w:val="44"/>
        </w:rPr>
      </w:pPr>
    </w:p>
    <w:p>
      <w:pPr>
        <w:spacing w:afterAutospacing="0"/>
        <w:jc w:val="center"/>
        <w:rPr>
          <w:rFonts w:hint="default" w:ascii="Times New Roman" w:hAnsi="Times New Roman" w:eastAsia="宋体" w:cs="Times New Roman"/>
          <w:sz w:val="36"/>
          <w:szCs w:val="36"/>
        </w:rPr>
      </w:pPr>
    </w:p>
    <w:p>
      <w:pPr>
        <w:spacing w:afterAutospacing="0"/>
        <w:jc w:val="center"/>
        <w:outlineLvl w:val="0"/>
        <w:rPr>
          <w:rFonts w:hint="default" w:ascii="Times New Roman" w:hAnsi="Times New Roman" w:eastAsia="宋体" w:cs="Times New Roman"/>
          <w:sz w:val="36"/>
          <w:szCs w:val="36"/>
          <w:lang w:val="en-US" w:eastAsia="zh-CN"/>
        </w:rPr>
      </w:pPr>
      <w:bookmarkStart w:id="0" w:name="_Toc21405"/>
      <w:r>
        <w:rPr>
          <w:rFonts w:hint="default" w:ascii="Times New Roman" w:hAnsi="Times New Roman" w:eastAsia="宋体" w:cs="Times New Roman"/>
          <w:sz w:val="36"/>
          <w:szCs w:val="36"/>
          <w:lang w:val="en-US" w:eastAsia="zh-CN"/>
        </w:rPr>
        <w:t>第二小组</w:t>
      </w:r>
      <w:bookmarkEnd w:id="0"/>
    </w:p>
    <w:p>
      <w:pPr>
        <w:spacing w:afterAutospacing="0"/>
        <w:jc w:val="center"/>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44"/>
          <w:szCs w:val="44"/>
        </w:rPr>
      </w:pPr>
    </w:p>
    <w:p>
      <w:pPr>
        <w:spacing w:afterAutospacing="0"/>
        <w:jc w:val="both"/>
        <w:rPr>
          <w:rFonts w:hint="default" w:ascii="Times New Roman" w:hAnsi="Times New Roman" w:eastAsia="宋体" w:cs="Times New Roman"/>
          <w:sz w:val="28"/>
          <w:szCs w:val="28"/>
        </w:rPr>
      </w:pPr>
    </w:p>
    <w:p>
      <w:pPr>
        <w:spacing w:afterAutospacing="0"/>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版本变更历史</w:t>
      </w:r>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1839"/>
        <w:gridCol w:w="2692"/>
        <w:gridCol w:w="1330"/>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版本</w:t>
            </w:r>
          </w:p>
        </w:tc>
        <w:tc>
          <w:tcPr>
            <w:tcW w:w="10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提交日期</w:t>
            </w:r>
          </w:p>
        </w:tc>
        <w:tc>
          <w:tcPr>
            <w:tcW w:w="1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主要编制人</w:t>
            </w:r>
          </w:p>
        </w:tc>
        <w:tc>
          <w:tcPr>
            <w:tcW w:w="780"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审核人</w:t>
            </w:r>
          </w:p>
        </w:tc>
        <w:tc>
          <w:tcPr>
            <w:tcW w:w="980"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c>
          <w:tcPr>
            <w:tcW w:w="10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2024.03.17</w:t>
            </w:r>
          </w:p>
        </w:tc>
        <w:tc>
          <w:tcPr>
            <w:tcW w:w="1579"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李卓康、王若羽</w:t>
            </w:r>
          </w:p>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杨迅、曾为</w:t>
            </w:r>
          </w:p>
        </w:tc>
        <w:tc>
          <w:tcPr>
            <w:tcW w:w="780" w:type="pct"/>
          </w:tcPr>
          <w:p>
            <w:pPr>
              <w:spacing w:afterAutospacing="0"/>
              <w:jc w:val="center"/>
              <w:rPr>
                <w:rFonts w:hint="default" w:ascii="Times New Roman" w:hAnsi="Times New Roman" w:eastAsia="宋体" w:cs="Times New Roman"/>
                <w:sz w:val="24"/>
                <w:szCs w:val="24"/>
                <w:vertAlign w:val="baseline"/>
              </w:rPr>
            </w:pPr>
          </w:p>
        </w:tc>
        <w:tc>
          <w:tcPr>
            <w:tcW w:w="980" w:type="pct"/>
          </w:tcPr>
          <w:p>
            <w:pPr>
              <w:spacing w:afterAutospacing="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rPr>
            </w:pPr>
          </w:p>
        </w:tc>
        <w:tc>
          <w:tcPr>
            <w:tcW w:w="1079" w:type="pct"/>
          </w:tcPr>
          <w:p>
            <w:pPr>
              <w:spacing w:afterAutospacing="0"/>
              <w:jc w:val="center"/>
              <w:rPr>
                <w:rFonts w:hint="default" w:ascii="Times New Roman" w:hAnsi="Times New Roman" w:eastAsia="宋体" w:cs="Times New Roman"/>
                <w:sz w:val="24"/>
                <w:szCs w:val="24"/>
                <w:vertAlign w:val="baseline"/>
              </w:rPr>
            </w:pPr>
          </w:p>
        </w:tc>
        <w:tc>
          <w:tcPr>
            <w:tcW w:w="1579" w:type="pct"/>
          </w:tcPr>
          <w:p>
            <w:pPr>
              <w:spacing w:afterAutospacing="0"/>
              <w:jc w:val="center"/>
              <w:rPr>
                <w:rFonts w:hint="default" w:ascii="Times New Roman" w:hAnsi="Times New Roman" w:eastAsia="宋体" w:cs="Times New Roman"/>
                <w:sz w:val="24"/>
                <w:szCs w:val="24"/>
                <w:vertAlign w:val="baseline"/>
              </w:rPr>
            </w:pPr>
          </w:p>
        </w:tc>
        <w:tc>
          <w:tcPr>
            <w:tcW w:w="780" w:type="pct"/>
          </w:tcPr>
          <w:p>
            <w:pPr>
              <w:spacing w:afterAutospacing="0"/>
              <w:jc w:val="center"/>
              <w:rPr>
                <w:rFonts w:hint="default" w:ascii="Times New Roman" w:hAnsi="Times New Roman" w:eastAsia="宋体" w:cs="Times New Roman"/>
                <w:sz w:val="24"/>
                <w:szCs w:val="24"/>
                <w:vertAlign w:val="baseline"/>
              </w:rPr>
            </w:pPr>
          </w:p>
        </w:tc>
        <w:tc>
          <w:tcPr>
            <w:tcW w:w="980" w:type="pct"/>
          </w:tcPr>
          <w:p>
            <w:pPr>
              <w:spacing w:afterAutospacing="0"/>
              <w:jc w:val="center"/>
              <w:rPr>
                <w:rFonts w:hint="default" w:ascii="Times New Roman" w:hAnsi="Times New Roman" w:eastAsia="宋体"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rPr>
            </w:pPr>
          </w:p>
        </w:tc>
        <w:tc>
          <w:tcPr>
            <w:tcW w:w="1079" w:type="pct"/>
          </w:tcPr>
          <w:p>
            <w:pPr>
              <w:spacing w:afterAutospacing="0"/>
              <w:jc w:val="center"/>
              <w:rPr>
                <w:rFonts w:hint="default" w:ascii="Times New Roman" w:hAnsi="Times New Roman" w:eastAsia="宋体" w:cs="Times New Roman"/>
                <w:sz w:val="24"/>
                <w:szCs w:val="24"/>
                <w:vertAlign w:val="baseline"/>
              </w:rPr>
            </w:pPr>
          </w:p>
        </w:tc>
        <w:tc>
          <w:tcPr>
            <w:tcW w:w="1579" w:type="pct"/>
          </w:tcPr>
          <w:p>
            <w:pPr>
              <w:spacing w:afterAutospacing="0"/>
              <w:jc w:val="center"/>
              <w:rPr>
                <w:rFonts w:hint="default" w:ascii="Times New Roman" w:hAnsi="Times New Roman" w:eastAsia="宋体" w:cs="Times New Roman"/>
                <w:sz w:val="24"/>
                <w:szCs w:val="24"/>
                <w:vertAlign w:val="baseline"/>
              </w:rPr>
            </w:pPr>
          </w:p>
        </w:tc>
        <w:tc>
          <w:tcPr>
            <w:tcW w:w="780" w:type="pct"/>
          </w:tcPr>
          <w:p>
            <w:pPr>
              <w:spacing w:afterAutospacing="0"/>
              <w:jc w:val="center"/>
              <w:rPr>
                <w:rFonts w:hint="default" w:ascii="Times New Roman" w:hAnsi="Times New Roman" w:eastAsia="宋体" w:cs="Times New Roman"/>
                <w:sz w:val="24"/>
                <w:szCs w:val="24"/>
                <w:vertAlign w:val="baseline"/>
              </w:rPr>
            </w:pPr>
          </w:p>
        </w:tc>
        <w:tc>
          <w:tcPr>
            <w:tcW w:w="980" w:type="pct"/>
          </w:tcPr>
          <w:p>
            <w:pPr>
              <w:spacing w:afterAutospacing="0"/>
              <w:jc w:val="center"/>
              <w:rPr>
                <w:rFonts w:hint="default" w:ascii="Times New Roman" w:hAnsi="Times New Roman" w:eastAsia="宋体"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spacing w:afterAutospacing="0"/>
              <w:jc w:val="center"/>
              <w:rPr>
                <w:rFonts w:hint="default" w:ascii="Times New Roman" w:hAnsi="Times New Roman" w:eastAsia="宋体" w:cs="Times New Roman"/>
                <w:sz w:val="24"/>
                <w:szCs w:val="24"/>
                <w:vertAlign w:val="baseline"/>
              </w:rPr>
            </w:pPr>
          </w:p>
        </w:tc>
        <w:tc>
          <w:tcPr>
            <w:tcW w:w="1079" w:type="pct"/>
          </w:tcPr>
          <w:p>
            <w:pPr>
              <w:spacing w:afterAutospacing="0"/>
              <w:jc w:val="center"/>
              <w:rPr>
                <w:rFonts w:hint="default" w:ascii="Times New Roman" w:hAnsi="Times New Roman" w:eastAsia="宋体" w:cs="Times New Roman"/>
                <w:sz w:val="24"/>
                <w:szCs w:val="24"/>
                <w:vertAlign w:val="baseline"/>
              </w:rPr>
            </w:pPr>
          </w:p>
        </w:tc>
        <w:tc>
          <w:tcPr>
            <w:tcW w:w="1579" w:type="pct"/>
          </w:tcPr>
          <w:p>
            <w:pPr>
              <w:spacing w:afterAutospacing="0"/>
              <w:jc w:val="center"/>
              <w:rPr>
                <w:rFonts w:hint="default" w:ascii="Times New Roman" w:hAnsi="Times New Roman" w:eastAsia="宋体" w:cs="Times New Roman"/>
                <w:sz w:val="24"/>
                <w:szCs w:val="24"/>
                <w:vertAlign w:val="baseline"/>
              </w:rPr>
            </w:pPr>
          </w:p>
        </w:tc>
        <w:tc>
          <w:tcPr>
            <w:tcW w:w="780" w:type="pct"/>
          </w:tcPr>
          <w:p>
            <w:pPr>
              <w:spacing w:afterAutospacing="0"/>
              <w:jc w:val="center"/>
              <w:rPr>
                <w:rFonts w:hint="default" w:ascii="Times New Roman" w:hAnsi="Times New Roman" w:eastAsia="宋体" w:cs="Times New Roman"/>
                <w:sz w:val="24"/>
                <w:szCs w:val="24"/>
                <w:vertAlign w:val="baseline"/>
              </w:rPr>
            </w:pPr>
          </w:p>
        </w:tc>
        <w:tc>
          <w:tcPr>
            <w:tcW w:w="980" w:type="pct"/>
          </w:tcPr>
          <w:p>
            <w:pPr>
              <w:spacing w:afterAutospacing="0"/>
              <w:jc w:val="center"/>
              <w:rPr>
                <w:rFonts w:hint="default" w:ascii="Times New Roman" w:hAnsi="Times New Roman" w:eastAsia="宋体" w:cs="Times New Roman"/>
                <w:sz w:val="24"/>
                <w:szCs w:val="24"/>
                <w:vertAlign w:val="baseline"/>
              </w:rPr>
            </w:pPr>
          </w:p>
        </w:tc>
      </w:tr>
    </w:tbl>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44"/>
          <w:szCs w:val="44"/>
        </w:rPr>
      </w:pPr>
    </w:p>
    <w:p>
      <w:pPr>
        <w:spacing w:afterAutospacing="0"/>
        <w:jc w:val="left"/>
        <w:rPr>
          <w:rFonts w:hint="default" w:ascii="Times New Roman" w:hAnsi="Times New Roman" w:eastAsia="宋体" w:cs="Times New Roman"/>
          <w:sz w:val="28"/>
          <w:szCs w:val="28"/>
        </w:rPr>
      </w:pPr>
    </w:p>
    <w:p>
      <w:pPr>
        <w:spacing w:before="0" w:beforeLines="0" w:after="0" w:afterLines="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eastAsia="宋体" w:cs="Times New Roman"/>
          <w:b/>
          <w:bCs/>
          <w:sz w:val="32"/>
          <w:szCs w:val="40"/>
        </w:rPr>
        <w:t>目</w:t>
      </w:r>
      <w:r>
        <w:rPr>
          <w:rFonts w:hint="default" w:ascii="Times New Roman" w:hAnsi="Times New Roman" w:eastAsia="宋体" w:cs="Times New Roman"/>
          <w:b/>
          <w:bCs/>
          <w:sz w:val="32"/>
          <w:szCs w:val="40"/>
          <w:lang w:val="en-US" w:eastAsia="zh-CN"/>
        </w:rPr>
        <w:t xml:space="preserve"> </w:t>
      </w:r>
      <w:r>
        <w:rPr>
          <w:rFonts w:hint="default" w:ascii="Times New Roman" w:hAnsi="Times New Roman" w:eastAsia="宋体" w:cs="Times New Roman"/>
          <w:b/>
          <w:bCs/>
          <w:sz w:val="32"/>
          <w:szCs w:val="40"/>
        </w:rPr>
        <w:t>录</w:t>
      </w: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p>
    <w:p>
      <w:pPr>
        <w:pStyle w:val="15"/>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_Toc1256 </w:instrText>
      </w:r>
      <w:r>
        <w:rPr>
          <w:rFonts w:hint="default" w:ascii="Times New Roman" w:hAnsi="Times New Roman" w:cs="Times New Roman"/>
        </w:rPr>
        <w:fldChar w:fldCharType="separate"/>
      </w:r>
      <w:r>
        <w:rPr>
          <w:rFonts w:hint="default" w:ascii="Times New Roman" w:hAnsi="Times New Roman" w:cs="Times New Roman"/>
          <w:szCs w:val="32"/>
        </w:rPr>
        <w:t xml:space="preserve">1. </w:t>
      </w:r>
      <w:r>
        <w:rPr>
          <w:rFonts w:hint="default" w:ascii="Times New Roman" w:hAnsi="Times New Roman" w:cs="Times New Roman"/>
        </w:rPr>
        <w:t>引言</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_Toc1256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_Toc14276 </w:instrText>
      </w:r>
      <w:r>
        <w:rPr>
          <w:rFonts w:hint="default" w:ascii="Times New Roman" w:hAnsi="Times New Roman" w:cs="Times New Roman"/>
        </w:rPr>
        <w:fldChar w:fldCharType="separate"/>
      </w:r>
      <w:r>
        <w:rPr>
          <w:rFonts w:hint="default" w:ascii="Times New Roman" w:hAnsi="Times New Roman" w:eastAsia="宋体" w:cs="Times New Roman"/>
          <w:bCs w:val="0"/>
          <w:szCs w:val="28"/>
        </w:rPr>
        <w:t xml:space="preserve">1.1. </w:t>
      </w:r>
      <w:r>
        <w:rPr>
          <w:rFonts w:hint="default" w:ascii="Times New Roman" w:hAnsi="Times New Roman" w:eastAsia="宋体" w:cs="Times New Roman"/>
          <w:bCs w:val="0"/>
          <w:lang w:val="en-US" w:eastAsia="zh-CN"/>
        </w:rPr>
        <w:t>目</w:t>
      </w:r>
      <w:r>
        <w:rPr>
          <w:rFonts w:hint="default" w:ascii="Times New Roman" w:hAnsi="Times New Roman" w:eastAsia="宋体" w:cs="Times New Roman"/>
          <w:lang w:val="en-US" w:eastAsia="zh-CN"/>
        </w:rPr>
        <w:t>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_Toc14276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_Toc23144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1.2. </w:t>
      </w:r>
      <w:r>
        <w:rPr>
          <w:rFonts w:hint="default" w:ascii="Times New Roman" w:hAnsi="Times New Roman" w:eastAsia="宋体" w:cs="Times New Roman"/>
        </w:rPr>
        <w:t>预期读者</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_Toc23144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_Toc21122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1.3. </w:t>
      </w:r>
      <w:r>
        <w:rPr>
          <w:rFonts w:hint="default" w:ascii="Times New Roman" w:hAnsi="Times New Roman" w:eastAsia="宋体" w:cs="Times New Roman"/>
        </w:rPr>
        <w:t>引用文件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_Toc21122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_Toc21778 </w:instrText>
      </w:r>
      <w:r>
        <w:rPr>
          <w:rFonts w:hint="default" w:ascii="Times New Roman" w:hAnsi="Times New Roman" w:cs="Times New Roman"/>
        </w:rPr>
        <w:fldChar w:fldCharType="separate"/>
      </w:r>
      <w:r>
        <w:rPr>
          <w:rFonts w:hint="default" w:ascii="Times New Roman" w:hAnsi="Times New Roman" w:eastAsia="宋体" w:cs="Times New Roman"/>
          <w:szCs w:val="32"/>
        </w:rPr>
        <w:t xml:space="preserve">2. </w:t>
      </w:r>
      <w:r>
        <w:rPr>
          <w:rFonts w:hint="default" w:ascii="Times New Roman" w:hAnsi="Times New Roman" w:eastAsia="宋体" w:cs="Times New Roman"/>
        </w:rPr>
        <w:t>总体描述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_Toc21778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_Toc11257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2.1. </w:t>
      </w:r>
      <w:r>
        <w:rPr>
          <w:rFonts w:hint="default" w:ascii="Times New Roman" w:hAnsi="Times New Roman" w:eastAsia="宋体" w:cs="Times New Roman"/>
        </w:rPr>
        <w:t>产品描述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_Toc11257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_Toc28146 </w:instrText>
      </w:r>
      <w:r>
        <w:rPr>
          <w:rFonts w:hint="default" w:ascii="Times New Roman" w:hAnsi="Times New Roman" w:cs="Times New Roman"/>
        </w:rPr>
        <w:fldChar w:fldCharType="separate"/>
      </w:r>
      <w:r>
        <w:rPr>
          <w:rFonts w:hint="default" w:ascii="Times New Roman" w:hAnsi="Times New Roman" w:eastAsia="宋体" w:cs="Times New Roman"/>
        </w:rPr>
        <w:t xml:space="preserve">2.1.1. </w:t>
      </w:r>
      <w:r>
        <w:rPr>
          <w:rFonts w:hint="default" w:ascii="Times New Roman" w:hAnsi="Times New Roman" w:eastAsia="宋体" w:cs="Times New Roman"/>
          <w:lang w:val="en-US" w:eastAsia="zh-CN"/>
        </w:rPr>
        <w:t>产品概述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_Toc28146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_Toc27820 </w:instrText>
      </w:r>
      <w:r>
        <w:rPr>
          <w:rFonts w:hint="default" w:ascii="Times New Roman" w:hAnsi="Times New Roman" w:cs="Times New Roman"/>
        </w:rPr>
        <w:fldChar w:fldCharType="separate"/>
      </w:r>
      <w:r>
        <w:rPr>
          <w:rFonts w:hint="default" w:ascii="Times New Roman" w:hAnsi="Times New Roman" w:eastAsia="宋体" w:cs="Times New Roman"/>
        </w:rPr>
        <w:t xml:space="preserve">2.1.2. </w:t>
      </w:r>
      <w:r>
        <w:rPr>
          <w:rFonts w:hint="default" w:ascii="Times New Roman" w:hAnsi="Times New Roman" w:eastAsia="宋体" w:cs="Times New Roman"/>
          <w:lang w:val="en-US"/>
        </w:rPr>
        <w:t>系统接口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_Toc27820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_Toc6273 </w:instrText>
      </w:r>
      <w:r>
        <w:rPr>
          <w:rFonts w:hint="default" w:ascii="Times New Roman" w:hAnsi="Times New Roman" w:cs="Times New Roman"/>
        </w:rPr>
        <w:fldChar w:fldCharType="separate"/>
      </w:r>
      <w:r>
        <w:rPr>
          <w:rFonts w:hint="default" w:ascii="Times New Roman" w:hAnsi="Times New Roman" w:eastAsia="宋体" w:cs="Times New Roman"/>
        </w:rPr>
        <w:t xml:space="preserve">2.1.3. </w:t>
      </w:r>
      <w:r>
        <w:rPr>
          <w:rFonts w:hint="default" w:ascii="Times New Roman" w:hAnsi="Times New Roman" w:eastAsia="宋体" w:cs="Times New Roman"/>
          <w:lang w:val="en-US"/>
        </w:rPr>
        <w:t>用户界面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_Toc6273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_Toc31532 </w:instrText>
      </w:r>
      <w:r>
        <w:rPr>
          <w:rFonts w:hint="default" w:ascii="Times New Roman" w:hAnsi="Times New Roman" w:cs="Times New Roman"/>
        </w:rPr>
        <w:fldChar w:fldCharType="separate"/>
      </w:r>
      <w:r>
        <w:rPr>
          <w:rFonts w:hint="default" w:ascii="Times New Roman" w:hAnsi="Times New Roman" w:eastAsia="宋体" w:cs="Times New Roman"/>
        </w:rPr>
        <w:t xml:space="preserve">2.1.4. </w:t>
      </w:r>
      <w:r>
        <w:rPr>
          <w:rFonts w:hint="default" w:ascii="Times New Roman" w:hAnsi="Times New Roman" w:eastAsia="宋体" w:cs="Times New Roman"/>
          <w:lang w:val="en-US"/>
        </w:rPr>
        <w:t>硬件接口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_Toc31532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_Toc17945 </w:instrText>
      </w:r>
      <w:r>
        <w:rPr>
          <w:rFonts w:hint="default" w:ascii="Times New Roman" w:hAnsi="Times New Roman" w:cs="Times New Roman"/>
        </w:rPr>
        <w:fldChar w:fldCharType="separate"/>
      </w:r>
      <w:r>
        <w:rPr>
          <w:rFonts w:hint="default" w:ascii="Times New Roman" w:hAnsi="Times New Roman" w:eastAsia="宋体" w:cs="Times New Roman"/>
        </w:rPr>
        <w:t xml:space="preserve">2.1.5. </w:t>
      </w:r>
      <w:r>
        <w:rPr>
          <w:rFonts w:hint="default" w:ascii="Times New Roman" w:hAnsi="Times New Roman" w:eastAsia="宋体" w:cs="Times New Roman"/>
          <w:lang w:val="en-US"/>
        </w:rPr>
        <w:t>软件接口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_Toc17945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_Toc23602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2.2. </w:t>
      </w:r>
      <w:r>
        <w:rPr>
          <w:rFonts w:hint="default" w:ascii="Times New Roman" w:hAnsi="Times New Roman" w:eastAsia="宋体" w:cs="Times New Roman"/>
        </w:rPr>
        <w:t>产品功能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_Toc23602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_Toc1593 </w:instrText>
      </w:r>
      <w:r>
        <w:rPr>
          <w:rFonts w:hint="default" w:ascii="Times New Roman" w:hAnsi="Times New Roman" w:cs="Times New Roman"/>
        </w:rPr>
        <w:fldChar w:fldCharType="separate"/>
      </w:r>
      <w:r>
        <w:rPr>
          <w:rFonts w:hint="default" w:ascii="Times New Roman" w:hAnsi="Times New Roman" w:eastAsia="宋体" w:cs="Times New Roman"/>
        </w:rPr>
        <w:t>2.2.1. 项目计划管理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_Toc1593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_Toc4192 </w:instrText>
      </w:r>
      <w:r>
        <w:rPr>
          <w:rFonts w:hint="default" w:ascii="Times New Roman" w:hAnsi="Times New Roman" w:cs="Times New Roman"/>
        </w:rPr>
        <w:fldChar w:fldCharType="separate"/>
      </w:r>
      <w:r>
        <w:rPr>
          <w:rFonts w:hint="default" w:ascii="Times New Roman" w:hAnsi="Times New Roman" w:eastAsia="宋体" w:cs="Times New Roman"/>
        </w:rPr>
        <w:t>2.2.2. 人力管理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_Toc4192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_Toc12712 </w:instrText>
      </w:r>
      <w:r>
        <w:rPr>
          <w:rFonts w:hint="default" w:ascii="Times New Roman" w:hAnsi="Times New Roman" w:cs="Times New Roman"/>
        </w:rPr>
        <w:fldChar w:fldCharType="separate"/>
      </w:r>
      <w:r>
        <w:rPr>
          <w:rFonts w:hint="default" w:ascii="Times New Roman" w:hAnsi="Times New Roman" w:eastAsia="宋体" w:cs="Times New Roman"/>
          <w:szCs w:val="32"/>
        </w:rPr>
        <w:t xml:space="preserve">2.2.3. </w:t>
      </w:r>
      <w:r>
        <w:rPr>
          <w:rFonts w:hint="default" w:ascii="Times New Roman" w:hAnsi="Times New Roman" w:eastAsia="宋体" w:cs="Times New Roman"/>
        </w:rPr>
        <w:t>成本控制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_Toc12712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_Toc17733 </w:instrText>
      </w:r>
      <w:r>
        <w:rPr>
          <w:rFonts w:hint="default" w:ascii="Times New Roman" w:hAnsi="Times New Roman" w:cs="Times New Roman"/>
        </w:rPr>
        <w:fldChar w:fldCharType="separate"/>
      </w:r>
      <w:r>
        <w:rPr>
          <w:rFonts w:hint="default" w:ascii="Times New Roman" w:hAnsi="Times New Roman" w:eastAsia="宋体" w:cs="Times New Roman"/>
        </w:rPr>
        <w:t>2.2.4. 施工质量管理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_Toc17733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_Toc16381 </w:instrText>
      </w:r>
      <w:r>
        <w:rPr>
          <w:rFonts w:hint="default" w:ascii="Times New Roman" w:hAnsi="Times New Roman" w:cs="Times New Roman"/>
        </w:rPr>
        <w:fldChar w:fldCharType="separate"/>
      </w:r>
      <w:r>
        <w:rPr>
          <w:rFonts w:hint="default" w:ascii="Times New Roman" w:hAnsi="Times New Roman" w:eastAsia="宋体" w:cs="Times New Roman"/>
          <w:szCs w:val="32"/>
        </w:rPr>
        <w:t xml:space="preserve">2.2.5. </w:t>
      </w:r>
      <w:r>
        <w:rPr>
          <w:rFonts w:hint="default" w:ascii="Times New Roman" w:hAnsi="Times New Roman" w:eastAsia="宋体" w:cs="Times New Roman"/>
        </w:rPr>
        <w:t>安全管理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_Toc16381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_Toc7006 </w:instrText>
      </w:r>
      <w:r>
        <w:rPr>
          <w:rFonts w:hint="default" w:ascii="Times New Roman" w:hAnsi="Times New Roman" w:cs="Times New Roman"/>
        </w:rPr>
        <w:fldChar w:fldCharType="separate"/>
      </w:r>
      <w:r>
        <w:rPr>
          <w:rFonts w:hint="default" w:ascii="Times New Roman" w:hAnsi="Times New Roman" w:eastAsia="宋体" w:cs="Times New Roman"/>
        </w:rPr>
        <w:t>2.2.6. 文档管理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_Toc7006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_Toc8722 </w:instrText>
      </w:r>
      <w:r>
        <w:rPr>
          <w:rFonts w:hint="default" w:ascii="Times New Roman" w:hAnsi="Times New Roman" w:cs="Times New Roman"/>
        </w:rPr>
        <w:fldChar w:fldCharType="separate"/>
      </w:r>
      <w:r>
        <w:rPr>
          <w:rFonts w:hint="default" w:ascii="Times New Roman" w:hAnsi="Times New Roman" w:eastAsia="宋体" w:cs="Times New Roman"/>
          <w:szCs w:val="32"/>
        </w:rPr>
        <w:t xml:space="preserve">2.2.7. </w:t>
      </w:r>
      <w:r>
        <w:rPr>
          <w:rFonts w:hint="default" w:ascii="Times New Roman" w:hAnsi="Times New Roman" w:eastAsia="宋体" w:cs="Times New Roman"/>
        </w:rPr>
        <w:t>协同合作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_Toc8722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_Toc4382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2.3. </w:t>
      </w:r>
      <w:r>
        <w:rPr>
          <w:rFonts w:hint="default" w:ascii="Times New Roman" w:hAnsi="Times New Roman" w:eastAsia="宋体" w:cs="Times New Roman"/>
        </w:rPr>
        <w:t>用户特点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_Toc4382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_Toc4463 </w:instrText>
      </w:r>
      <w:r>
        <w:rPr>
          <w:rFonts w:hint="default" w:ascii="Times New Roman" w:hAnsi="Times New Roman" w:cs="Times New Roman"/>
        </w:rPr>
        <w:fldChar w:fldCharType="separate"/>
      </w:r>
      <w:r>
        <w:rPr>
          <w:rFonts w:hint="default" w:ascii="Times New Roman" w:hAnsi="Times New Roman" w:eastAsia="宋体" w:cs="Times New Roman"/>
        </w:rPr>
        <w:t>2.3.1. 基本属性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_Toc4463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_Toc25420 </w:instrText>
      </w:r>
      <w:r>
        <w:rPr>
          <w:rFonts w:hint="default" w:ascii="Times New Roman" w:hAnsi="Times New Roman" w:cs="Times New Roman"/>
        </w:rPr>
        <w:fldChar w:fldCharType="separate"/>
      </w:r>
      <w:r>
        <w:rPr>
          <w:rFonts w:hint="default" w:ascii="Times New Roman" w:hAnsi="Times New Roman" w:eastAsia="宋体" w:cs="Times New Roman"/>
        </w:rPr>
        <w:t>2.3.2. 用户需求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_Toc25420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_Toc948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2.4. </w:t>
      </w:r>
      <w:r>
        <w:rPr>
          <w:rFonts w:hint="default" w:ascii="Times New Roman" w:hAnsi="Times New Roman" w:eastAsia="宋体" w:cs="Times New Roman"/>
        </w:rPr>
        <w:t>约束</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_Toc30005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2.5. </w:t>
      </w:r>
      <w:r>
        <w:rPr>
          <w:rFonts w:hint="default" w:ascii="Times New Roman" w:hAnsi="Times New Roman" w:eastAsia="宋体" w:cs="Times New Roman"/>
        </w:rPr>
        <w:t>假设和依赖关系</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_Toc30005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_Toc10874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2.5.1. 假设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_Toc10874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_Toc10113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2.5.2. 依赖关系</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_Toc10113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_Toc27481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2.6. </w:t>
      </w:r>
      <w:r>
        <w:rPr>
          <w:rFonts w:hint="default" w:ascii="Times New Roman" w:hAnsi="Times New Roman" w:eastAsia="宋体" w:cs="Times New Roman"/>
        </w:rPr>
        <w:t>需求分配</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_Toc27481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_Toc31412 </w:instrText>
      </w:r>
      <w:r>
        <w:rPr>
          <w:rFonts w:hint="default" w:ascii="Times New Roman" w:hAnsi="Times New Roman" w:cs="Times New Roman"/>
        </w:rPr>
        <w:fldChar w:fldCharType="separate"/>
      </w:r>
      <w:r>
        <w:rPr>
          <w:rFonts w:hint="default" w:ascii="Times New Roman" w:hAnsi="Times New Roman" w:eastAsia="宋体" w:cs="Times New Roman"/>
          <w:szCs w:val="32"/>
        </w:rPr>
        <w:t xml:space="preserve">3. </w:t>
      </w:r>
      <w:r>
        <w:rPr>
          <w:rFonts w:hint="default" w:ascii="Times New Roman" w:hAnsi="Times New Roman" w:eastAsia="宋体" w:cs="Times New Roman"/>
        </w:rPr>
        <w:t>具体需求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_Toc31412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_Toc22765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3.1. </w:t>
      </w:r>
      <w:r>
        <w:rPr>
          <w:rFonts w:hint="default" w:ascii="Times New Roman" w:hAnsi="Times New Roman" w:eastAsia="宋体" w:cs="Times New Roman"/>
        </w:rPr>
        <w:t>功能需求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_Toc22765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_Toc664 </w:instrText>
      </w:r>
      <w:r>
        <w:rPr>
          <w:rFonts w:hint="default" w:ascii="Times New Roman" w:hAnsi="Times New Roman" w:cs="Times New Roman"/>
        </w:rPr>
        <w:fldChar w:fldCharType="separate"/>
      </w:r>
      <w:r>
        <w:rPr>
          <w:rFonts w:hint="default" w:ascii="Times New Roman" w:hAnsi="Times New Roman" w:eastAsia="宋体" w:cs="Times New Roman"/>
        </w:rPr>
        <w:t>3.1.1. 功能总览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_Toc664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_Toc15619 </w:instrText>
      </w:r>
      <w:r>
        <w:rPr>
          <w:rFonts w:hint="default" w:ascii="Times New Roman" w:hAnsi="Times New Roman" w:cs="Times New Roman"/>
        </w:rPr>
        <w:fldChar w:fldCharType="separate"/>
      </w:r>
      <w:r>
        <w:rPr>
          <w:rFonts w:hint="default" w:ascii="Times New Roman" w:hAnsi="Times New Roman" w:eastAsia="宋体" w:cs="Times New Roman"/>
        </w:rPr>
        <w:t>3.1.2. 业务流程图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_Toc15619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_Toc6699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3.2. </w:t>
      </w:r>
      <w:r>
        <w:rPr>
          <w:rFonts w:hint="default" w:ascii="Times New Roman" w:hAnsi="Times New Roman" w:eastAsia="宋体" w:cs="Times New Roman"/>
        </w:rPr>
        <w:t>软硬件及外部系统接口需求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_Toc6699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_Toc1384 </w:instrText>
      </w:r>
      <w:r>
        <w:rPr>
          <w:rFonts w:hint="default" w:ascii="Times New Roman" w:hAnsi="Times New Roman" w:cs="Times New Roman"/>
        </w:rPr>
        <w:fldChar w:fldCharType="separate"/>
      </w:r>
      <w:r>
        <w:rPr>
          <w:rFonts w:hint="default" w:ascii="Times New Roman" w:hAnsi="Times New Roman" w:eastAsia="宋体" w:cs="Times New Roman"/>
        </w:rPr>
        <w:t>3.2.1. 用户界面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_Toc1384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_Toc963 </w:instrText>
      </w:r>
      <w:r>
        <w:rPr>
          <w:rFonts w:hint="default" w:ascii="Times New Roman" w:hAnsi="Times New Roman" w:cs="Times New Roman"/>
        </w:rPr>
        <w:fldChar w:fldCharType="separate"/>
      </w:r>
      <w:r>
        <w:rPr>
          <w:rFonts w:hint="default" w:ascii="Times New Roman" w:hAnsi="Times New Roman" w:eastAsia="宋体" w:cs="Times New Roman"/>
          <w:szCs w:val="24"/>
        </w:rPr>
        <w:t>3.2.2. 硬件需求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_Toc12265 </w:instrText>
      </w:r>
      <w:r>
        <w:rPr>
          <w:rFonts w:hint="default" w:ascii="Times New Roman" w:hAnsi="Times New Roman" w:cs="Times New Roman"/>
        </w:rPr>
        <w:fldChar w:fldCharType="separate"/>
      </w:r>
      <w:r>
        <w:rPr>
          <w:rFonts w:hint="default" w:ascii="Times New Roman" w:hAnsi="Times New Roman" w:eastAsia="宋体" w:cs="Times New Roman"/>
        </w:rPr>
        <w:t>3.2.3. 运行环境</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_Toc12265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_Toc16261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3.3. </w:t>
      </w:r>
      <w:r>
        <w:rPr>
          <w:rFonts w:hint="default" w:ascii="Times New Roman" w:hAnsi="Times New Roman" w:eastAsia="宋体" w:cs="Times New Roman"/>
        </w:rPr>
        <w:t>数据库逻辑需求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_Toc16261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_Toc30588 </w:instrText>
      </w:r>
      <w:r>
        <w:rPr>
          <w:rFonts w:hint="default" w:ascii="Times New Roman" w:hAnsi="Times New Roman" w:cs="Times New Roman"/>
        </w:rPr>
        <w:fldChar w:fldCharType="separate"/>
      </w:r>
      <w:r>
        <w:rPr>
          <w:rFonts w:hint="default" w:ascii="Times New Roman" w:hAnsi="Times New Roman" w:eastAsia="宋体" w:cs="Times New Roman"/>
        </w:rPr>
        <w:t>3.3.1. 数据流分析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_Toc30588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_Toc29282 </w:instrText>
      </w:r>
      <w:r>
        <w:rPr>
          <w:rFonts w:hint="default" w:ascii="Times New Roman" w:hAnsi="Times New Roman" w:cs="Times New Roman"/>
        </w:rPr>
        <w:fldChar w:fldCharType="separate"/>
      </w:r>
      <w:r>
        <w:rPr>
          <w:rFonts w:hint="default" w:ascii="Times New Roman" w:hAnsi="Times New Roman" w:eastAsia="宋体" w:cs="Times New Roman"/>
        </w:rPr>
        <w:t>3.3.2. 数据字典</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_Toc29282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_Toc21436 </w:instrText>
      </w:r>
      <w:r>
        <w:rPr>
          <w:rFonts w:hint="default" w:ascii="Times New Roman" w:hAnsi="Times New Roman" w:cs="Times New Roman"/>
        </w:rPr>
        <w:fldChar w:fldCharType="separate"/>
      </w:r>
      <w:r>
        <w:rPr>
          <w:rFonts w:hint="default" w:ascii="Times New Roman" w:hAnsi="Times New Roman" w:eastAsia="宋体" w:cs="Times New Roman"/>
        </w:rPr>
        <w:t>3.3.3. E-R图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_Toc21436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_Toc19003 </w:instrText>
      </w:r>
      <w:r>
        <w:rPr>
          <w:rFonts w:hint="default" w:ascii="Times New Roman" w:hAnsi="Times New Roman" w:cs="Times New Roman"/>
        </w:rPr>
        <w:fldChar w:fldCharType="separate"/>
      </w:r>
      <w:r>
        <w:rPr>
          <w:rFonts w:hint="default" w:ascii="Times New Roman" w:hAnsi="Times New Roman" w:eastAsia="宋体" w:cs="Times New Roman"/>
          <w:szCs w:val="28"/>
        </w:rPr>
        <w:t xml:space="preserve">3.4. </w:t>
      </w:r>
      <w:r>
        <w:rPr>
          <w:rFonts w:hint="default" w:ascii="Times New Roman" w:hAnsi="Times New Roman" w:eastAsia="宋体" w:cs="Times New Roman"/>
        </w:rPr>
        <w:t>可靠性及可用性需求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_Toc19003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_Toc9486 </w:instrText>
      </w:r>
      <w:r>
        <w:rPr>
          <w:rFonts w:hint="default" w:ascii="Times New Roman" w:hAnsi="Times New Roman" w:cs="Times New Roman"/>
        </w:rPr>
        <w:fldChar w:fldCharType="separate"/>
      </w:r>
      <w:r>
        <w:rPr>
          <w:rFonts w:hint="default" w:ascii="Times New Roman" w:hAnsi="Times New Roman" w:eastAsia="宋体" w:cs="Times New Roman"/>
        </w:rPr>
        <w:t>3.4.1. 性能需求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_Toc9486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_Toc28629 </w:instrText>
      </w:r>
      <w:r>
        <w:rPr>
          <w:rFonts w:hint="default" w:ascii="Times New Roman" w:hAnsi="Times New Roman" w:cs="Times New Roman"/>
        </w:rPr>
        <w:fldChar w:fldCharType="separate"/>
      </w:r>
      <w:r>
        <w:rPr>
          <w:rFonts w:hint="default" w:ascii="Times New Roman" w:hAnsi="Times New Roman" w:eastAsia="宋体" w:cs="Times New Roman"/>
        </w:rPr>
        <w:t>3.4.2. 安全性需求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_Toc28629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
        <w:bidi w:val="0"/>
        <w:rPr>
          <w:rFonts w:hint="default" w:ascii="Times New Roman" w:hAnsi="Times New Roman" w:cs="Times New Roman"/>
        </w:rPr>
      </w:pPr>
      <w:r>
        <w:rPr>
          <w:rFonts w:hint="default" w:ascii="Times New Roman" w:hAnsi="Times New Roman" w:cs="Times New Roman"/>
        </w:rPr>
        <w:fldChar w:fldCharType="end"/>
      </w:r>
      <w:bookmarkStart w:id="1" w:name="_Toc1256"/>
      <w:r>
        <w:rPr>
          <w:rFonts w:hint="default" w:ascii="Times New Roman" w:hAnsi="Times New Roman" w:cs="Times New Roman"/>
        </w:rPr>
        <w:t>引言</w:t>
      </w:r>
      <w:bookmarkEnd w:id="1"/>
    </w:p>
    <w:p>
      <w:pPr>
        <w:pStyle w:val="3"/>
        <w:keepNext/>
        <w:keepLines/>
        <w:pageBreakBefore w:val="0"/>
        <w:widowControl w:val="0"/>
        <w:kinsoku/>
        <w:wordWrap/>
        <w:overflowPunct/>
        <w:topLinePunct w:val="0"/>
        <w:autoSpaceDE/>
        <w:autoSpaceDN/>
        <w:bidi w:val="0"/>
        <w:adjustRightInd/>
        <w:snapToGrid/>
        <w:spacing w:before="0" w:beforeAutospacing="0" w:after="0" w:afterAutospacing="0"/>
        <w:ind w:left="573" w:hanging="573"/>
        <w:textAlignment w:val="auto"/>
        <w:outlineLvl w:val="1"/>
        <w:rPr>
          <w:rFonts w:hint="default" w:ascii="Times New Roman" w:hAnsi="Times New Roman" w:eastAsia="宋体" w:cs="Times New Roman"/>
          <w:b/>
          <w:bCs w:val="0"/>
        </w:rPr>
      </w:pPr>
      <w:bookmarkStart w:id="2" w:name="_Toc1759"/>
      <w:bookmarkStart w:id="3" w:name="_Toc14276"/>
      <w:r>
        <w:rPr>
          <w:rFonts w:hint="default" w:ascii="Times New Roman" w:hAnsi="Times New Roman" w:eastAsia="宋体" w:cs="Times New Roman"/>
          <w:b/>
          <w:bCs w:val="0"/>
          <w:lang w:val="en-US" w:eastAsia="zh-CN"/>
        </w:rPr>
        <w:t>目</w:t>
      </w:r>
      <w:r>
        <w:rPr>
          <w:rFonts w:hint="default" w:ascii="Times New Roman" w:hAnsi="Times New Roman" w:eastAsia="宋体" w:cs="Times New Roman"/>
          <w:lang w:val="en-US" w:eastAsia="zh-CN"/>
        </w:rPr>
        <w:t>的</w:t>
      </w:r>
      <w:bookmarkEnd w:id="2"/>
      <w:bookmarkEnd w:id="3"/>
    </w:p>
    <w:p>
      <w:pPr>
        <w:spacing w:beforeAutospacing="0" w:afterAutospacing="0"/>
        <w:ind w:firstLine="420"/>
        <w:rPr>
          <w:rFonts w:hint="default" w:ascii="Times New Roman" w:hAnsi="Times New Roman" w:eastAsia="宋体" w:cs="Times New Roman"/>
          <w:lang w:eastAsia="zh-CN"/>
        </w:rPr>
      </w:pPr>
      <w:r>
        <w:rPr>
          <w:rFonts w:hint="default" w:ascii="Times New Roman" w:hAnsi="Times New Roman" w:eastAsia="宋体" w:cs="Times New Roman"/>
        </w:rPr>
        <w:t>本《软件需求规格说明书》提供了土木工程项目管理系统总体结构的概述，并详细描述了功能需求、外部接口需求以及其他非功能性需求。旨在帮助用户准确评估功能的实现情况，促使在软件设计阶段进行全面思考。通过了解并描述实现软件所需的全部信息，为软件设计、确认和验证提供了基准。同时，为软件管理人员提供了成本计价和开发计划编制的依据。</w:t>
      </w:r>
    </w:p>
    <w:p>
      <w:pPr>
        <w:pStyle w:val="3"/>
        <w:bidi w:val="0"/>
        <w:outlineLvl w:val="1"/>
        <w:rPr>
          <w:rFonts w:hint="default" w:ascii="Times New Roman" w:hAnsi="Times New Roman" w:eastAsia="宋体" w:cs="Times New Roman"/>
        </w:rPr>
      </w:pPr>
      <w:bookmarkStart w:id="4" w:name="_Toc14370"/>
      <w:bookmarkStart w:id="5" w:name="_Toc23144"/>
      <w:r>
        <w:rPr>
          <w:rFonts w:hint="default" w:ascii="Times New Roman" w:hAnsi="Times New Roman" w:eastAsia="宋体" w:cs="Times New Roman"/>
        </w:rPr>
        <w:t>预期读者</w:t>
      </w:r>
      <w:bookmarkEnd w:id="4"/>
      <w:bookmarkEnd w:id="5"/>
      <w:r>
        <w:rPr>
          <w:rFonts w:hint="default" w:ascii="Times New Roman" w:hAnsi="Times New Roman" w:eastAsia="宋体" w:cs="Times New Roman"/>
        </w:rPr>
        <w:t xml:space="preserve"> </w:t>
      </w:r>
    </w:p>
    <w:p>
      <w:pPr>
        <w:spacing w:beforeAutospacing="0" w:afterAutospacing="0"/>
        <w:ind w:firstLine="420"/>
        <w:rPr>
          <w:rFonts w:hint="default" w:ascii="Times New Roman" w:hAnsi="Times New Roman" w:eastAsia="宋体" w:cs="Times New Roman"/>
        </w:rPr>
      </w:pPr>
      <w:r>
        <w:rPr>
          <w:rFonts w:hint="default" w:ascii="Times New Roman" w:hAnsi="Times New Roman" w:eastAsia="宋体" w:cs="Times New Roman"/>
        </w:rPr>
        <w:t>本《软件需求规格说明书》的预期读者是：</w:t>
      </w:r>
    </w:p>
    <w:p>
      <w:pPr>
        <w:numPr>
          <w:ilvl w:val="0"/>
          <w:numId w:val="3"/>
        </w:numPr>
        <w:spacing w:beforeAutospacing="0" w:afterAutospacing="0"/>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rPr>
        <w:t>设计员：本文档将提供预期产品的功能描述，为系统设计和需求分析提供基础，包括数据库设计方面的需求。</w:t>
      </w:r>
    </w:p>
    <w:p>
      <w:pPr>
        <w:numPr>
          <w:ilvl w:val="0"/>
          <w:numId w:val="3"/>
        </w:numPr>
        <w:spacing w:beforeAutospacing="0" w:afterAutospacing="0"/>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rPr>
        <w:t>程序员：了解系统功能，进行编码开发工作。</w:t>
      </w:r>
    </w:p>
    <w:p>
      <w:pPr>
        <w:numPr>
          <w:ilvl w:val="0"/>
          <w:numId w:val="3"/>
        </w:numPr>
        <w:spacing w:beforeAutospacing="0" w:afterAutospacing="0"/>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rPr>
        <w:t>测试员：根据本文档对软件产品进行功能性和非功能性测试。</w:t>
      </w:r>
    </w:p>
    <w:p>
      <w:pPr>
        <w:numPr>
          <w:ilvl w:val="0"/>
          <w:numId w:val="3"/>
        </w:numPr>
        <w:spacing w:beforeAutospacing="0" w:afterAutospacing="0"/>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rPr>
        <w:t>用户：了解预期产品的功能和性能，与分析人员一起对整个需求进行讨论和协商。</w:t>
      </w:r>
    </w:p>
    <w:p>
      <w:pPr>
        <w:pStyle w:val="3"/>
        <w:bidi w:val="0"/>
        <w:outlineLvl w:val="0"/>
        <w:rPr>
          <w:del w:id="0" w:author="......" w:date="2024-03-17T15:54:40Z"/>
          <w:rFonts w:hint="default" w:ascii="Times New Roman" w:hAnsi="Times New Roman" w:eastAsia="宋体" w:cs="Times New Roman"/>
        </w:rPr>
      </w:pPr>
      <w:del w:id="1" w:author="......" w:date="2024-03-17T15:54:40Z">
        <w:r>
          <w:rPr>
            <w:rFonts w:hint="default" w:ascii="Times New Roman" w:hAnsi="Times New Roman" w:eastAsia="宋体" w:cs="Times New Roman"/>
          </w:rPr>
          <w:delText>背景</w:delText>
        </w:r>
      </w:del>
    </w:p>
    <w:p>
      <w:pPr>
        <w:spacing w:beforeAutospacing="0" w:afterAutospacing="0"/>
        <w:ind w:firstLine="420"/>
        <w:outlineLvl w:val="0"/>
        <w:rPr>
          <w:del w:id="2" w:author="......" w:date="2024-03-17T15:54:40Z"/>
          <w:rFonts w:hint="default" w:ascii="Times New Roman" w:hAnsi="Times New Roman" w:eastAsia="宋体" w:cs="Times New Roman"/>
        </w:rPr>
      </w:pPr>
      <w:del w:id="3" w:author="......" w:date="2024-03-17T15:54:40Z">
        <w:r>
          <w:rPr>
            <w:rFonts w:hint="default" w:ascii="Times New Roman" w:hAnsi="Times New Roman" w:eastAsia="宋体" w:cs="Times New Roman"/>
          </w:rPr>
          <w:delText>土木工程项目管理是土木工程领域中至关重要的一个环节，它涉及到工程项目从规划、设计到实施的整个过程。如果能对每一个工程项目提供标准化的项目管理工具，就能提高管理效率、降低项目管理成本、提高项目管理质量、提高项目进行中的沟通效率。基于以上愿景，我们的土木工程项目管理系统应运而生。</w:delText>
        </w:r>
      </w:del>
    </w:p>
    <w:p>
      <w:pPr>
        <w:pStyle w:val="3"/>
        <w:bidi w:val="0"/>
        <w:outlineLvl w:val="0"/>
        <w:rPr>
          <w:rFonts w:hint="default" w:ascii="Times New Roman" w:hAnsi="Times New Roman" w:eastAsia="宋体" w:cs="Times New Roman"/>
        </w:rPr>
      </w:pPr>
      <w:bookmarkStart w:id="6" w:name="_Toc21122"/>
      <w:bookmarkStart w:id="7" w:name="_Toc21435"/>
      <w:r>
        <w:rPr>
          <w:rFonts w:hint="default" w:ascii="Times New Roman" w:hAnsi="Times New Roman" w:eastAsia="宋体" w:cs="Times New Roman"/>
        </w:rPr>
        <w:t>引用文件</w:t>
      </w:r>
      <w:bookmarkEnd w:id="6"/>
      <w:bookmarkEnd w:id="7"/>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《GB9385-2008 计算机软件需求规格说明规范》</w:t>
      </w:r>
    </w:p>
    <w:p>
      <w:pPr>
        <w:rPr>
          <w:rFonts w:hint="default" w:ascii="Times New Roman" w:hAnsi="Times New Roman" w:eastAsia="宋体" w:cs="Times New Roman"/>
        </w:rPr>
      </w:pPr>
    </w:p>
    <w:p>
      <w:pPr>
        <w:pStyle w:val="2"/>
        <w:bidi w:val="0"/>
        <w:spacing w:before="0" w:beforeAutospacing="0" w:after="0" w:afterAutospacing="0"/>
        <w:outlineLvl w:val="0"/>
        <w:rPr>
          <w:rFonts w:hint="default" w:ascii="Times New Roman" w:hAnsi="Times New Roman" w:eastAsia="宋体" w:cs="Times New Roman"/>
        </w:rPr>
      </w:pPr>
      <w:bookmarkStart w:id="8" w:name="_Toc4024"/>
      <w:bookmarkStart w:id="9" w:name="_Toc21778"/>
      <w:r>
        <w:rPr>
          <w:rFonts w:hint="default" w:ascii="Times New Roman" w:hAnsi="Times New Roman" w:eastAsia="宋体" w:cs="Times New Roman"/>
        </w:rPr>
        <w:t>总体描述</w:t>
      </w:r>
      <w:bookmarkEnd w:id="8"/>
      <w:bookmarkEnd w:id="9"/>
    </w:p>
    <w:p>
      <w:pPr>
        <w:pStyle w:val="3"/>
        <w:bidi w:val="0"/>
        <w:spacing w:before="0" w:beforeAutospacing="0" w:after="0" w:afterAutospacing="0"/>
        <w:outlineLvl w:val="1"/>
        <w:rPr>
          <w:rFonts w:hint="default" w:ascii="Times New Roman" w:hAnsi="Times New Roman" w:eastAsia="宋体" w:cs="Times New Roman"/>
        </w:rPr>
      </w:pPr>
      <w:bookmarkStart w:id="10" w:name="_Toc11257"/>
      <w:bookmarkStart w:id="11" w:name="_Toc6295"/>
      <w:r>
        <w:rPr>
          <w:rFonts w:hint="default" w:ascii="Times New Roman" w:hAnsi="Times New Roman" w:eastAsia="宋体" w:cs="Times New Roman"/>
        </w:rPr>
        <w:t>产品描述</w:t>
      </w:r>
      <w:bookmarkEnd w:id="10"/>
      <w:bookmarkEnd w:id="11"/>
    </w:p>
    <w:p>
      <w:pPr>
        <w:pStyle w:val="4"/>
        <w:bidi w:val="0"/>
        <w:outlineLvl w:val="2"/>
        <w:rPr>
          <w:rFonts w:hint="default" w:ascii="Times New Roman" w:hAnsi="Times New Roman" w:eastAsia="宋体" w:cs="Times New Roman"/>
        </w:rPr>
      </w:pPr>
      <w:bookmarkStart w:id="12" w:name="_Toc28146"/>
      <w:bookmarkStart w:id="13" w:name="_Toc19431"/>
      <w:r>
        <w:rPr>
          <w:rFonts w:hint="default" w:ascii="Times New Roman" w:hAnsi="Times New Roman" w:eastAsia="宋体" w:cs="Times New Roman"/>
          <w:lang w:val="en-US" w:eastAsia="zh-CN"/>
        </w:rPr>
        <w:t>产品概述</w:t>
      </w:r>
      <w:bookmarkEnd w:id="12"/>
      <w:bookmarkEnd w:id="13"/>
    </w:p>
    <w:p>
      <w:pPr>
        <w:pStyle w:val="22"/>
        <w:numPr>
          <w:ilvl w:val="0"/>
          <w:numId w:val="0"/>
        </w:numPr>
        <w:spacing w:afterAutospacing="0"/>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本产品是独立的，旨在对每一个工程项目提供标准化的项目管理工具，使项目管理人员能高效获取项目相关信息并进行管理，同时人员之间通过本产品能实现协作共享，在项目施工领域有很大的市场前景。</w:t>
      </w:r>
    </w:p>
    <w:p>
      <w:pPr>
        <w:pStyle w:val="4"/>
        <w:keepNext/>
        <w:keepLines/>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2"/>
        <w:rPr>
          <w:rFonts w:hint="default" w:ascii="Times New Roman" w:hAnsi="Times New Roman" w:eastAsia="宋体" w:cs="Times New Roman"/>
        </w:rPr>
      </w:pPr>
      <w:bookmarkStart w:id="14" w:name="_Toc31455"/>
      <w:bookmarkStart w:id="15" w:name="_Toc27820"/>
      <w:r>
        <w:rPr>
          <w:rFonts w:hint="default" w:ascii="Times New Roman" w:hAnsi="Times New Roman" w:eastAsia="宋体" w:cs="Times New Roman"/>
          <w:lang w:val="en-US"/>
        </w:rPr>
        <w:t>系统接口</w:t>
      </w:r>
      <w:bookmarkEnd w:id="14"/>
      <w:bookmarkEnd w:id="15"/>
    </w:p>
    <w:p>
      <w:pPr>
        <w:pStyle w:val="22"/>
        <w:numPr>
          <w:ilvl w:val="0"/>
          <w:numId w:val="0"/>
        </w:numPr>
        <w:spacing w:beforeAutospacing="0"/>
        <w:ind w:left="0" w:leftChars="0" w:firstLine="419" w:firstLineChars="0"/>
        <w:rPr>
          <w:rFonts w:hint="default" w:ascii="Times New Roman" w:hAnsi="Times New Roman" w:eastAsia="宋体" w:cs="Times New Roman"/>
        </w:rPr>
        <w:pPrChange w:id="4" w:author="......" w:date="2024-03-17T15:55:22Z">
          <w:pPr>
            <w:pStyle w:val="22"/>
            <w:numPr>
              <w:ilvl w:val="0"/>
              <w:numId w:val="0"/>
            </w:numPr>
            <w:spacing w:beforeAutospacing="0"/>
            <w:ind w:left="851" w:leftChars="0"/>
          </w:pPr>
        </w:pPrChange>
      </w:pPr>
      <w:r>
        <w:rPr>
          <w:rFonts w:hint="default" w:ascii="Times New Roman" w:hAnsi="Times New Roman" w:eastAsia="宋体" w:cs="Times New Roman"/>
          <w:lang w:val="en-US"/>
        </w:rPr>
        <w:t>包括HTTP接口、SOAP接口、命令接口、图形用户接口等。</w:t>
      </w:r>
    </w:p>
    <w:p>
      <w:pPr>
        <w:pStyle w:val="4"/>
        <w:bidi w:val="0"/>
        <w:outlineLvl w:val="2"/>
        <w:rPr>
          <w:rFonts w:hint="default" w:ascii="Times New Roman" w:hAnsi="Times New Roman" w:eastAsia="宋体" w:cs="Times New Roman"/>
        </w:rPr>
      </w:pPr>
      <w:bookmarkStart w:id="16" w:name="_Toc15147"/>
      <w:bookmarkStart w:id="17" w:name="_Toc6273"/>
      <w:r>
        <w:rPr>
          <w:rFonts w:hint="default" w:ascii="Times New Roman" w:hAnsi="Times New Roman" w:eastAsia="宋体" w:cs="Times New Roman"/>
          <w:lang w:val="en-US"/>
        </w:rPr>
        <w:t>用户界面</w:t>
      </w:r>
      <w:bookmarkEnd w:id="16"/>
      <w:bookmarkEnd w:id="17"/>
    </w:p>
    <w:p>
      <w:pPr>
        <w:pStyle w:val="22"/>
        <w:numPr>
          <w:ilvl w:val="0"/>
          <w:numId w:val="0"/>
        </w:numPr>
        <w:ind w:firstLine="420" w:firstLineChars="0"/>
        <w:rPr>
          <w:rFonts w:hint="default" w:ascii="Times New Roman" w:hAnsi="Times New Roman" w:eastAsia="宋体" w:cs="Times New Roman"/>
        </w:rPr>
      </w:pPr>
      <w:r>
        <w:rPr>
          <w:rFonts w:hint="default" w:ascii="Times New Roman" w:hAnsi="Times New Roman" w:eastAsia="宋体" w:cs="Times New Roman"/>
          <w:lang w:val="en-US"/>
        </w:rPr>
        <w:t>初始界面为登陆界面，用户登陆后进入的界面包含所有已添加工程项目的列表，用户可新建工程项目，可选择已添加的项目，也可输入某一工程项目的密码将其添加至列表并参与其协作，进行上述三项操作之一后，跳转进入主界面，主界面包括项目计划管理、人力资源管理、成本管理、施工质量管理、安全管理、文档管理六个按键，单击按键可跳转至包含对应内容的子界面，以下是对各子界面的介绍：</w:t>
      </w:r>
    </w:p>
    <w:p>
      <w:pPr>
        <w:pStyle w:val="22"/>
        <w:numPr>
          <w:ilvl w:val="0"/>
          <w:numId w:val="5"/>
          <w:ins w:id="6" w:author="......" w:date="2024-03-17T16:11:56Z"/>
        </w:numPr>
        <w:ind w:left="425" w:leftChars="0" w:hanging="425" w:firstLineChars="0"/>
        <w:rPr>
          <w:rFonts w:hint="default" w:ascii="Times New Roman" w:hAnsi="Times New Roman" w:eastAsia="宋体" w:cs="Times New Roman"/>
        </w:rPr>
        <w:pPrChange w:id="5" w:author="......" w:date="2024-03-17T16:11:56Z">
          <w:pPr>
            <w:pStyle w:val="22"/>
            <w:numPr>
              <w:ilvl w:val="3"/>
              <w:numId w:val="4"/>
            </w:numPr>
            <w:ind w:left="1984" w:leftChars="0" w:hanging="708" w:firstLineChars="0"/>
          </w:pPr>
        </w:pPrChange>
      </w:pPr>
      <w:r>
        <w:rPr>
          <w:rFonts w:hint="default" w:ascii="Times New Roman" w:hAnsi="Times New Roman" w:eastAsia="宋体" w:cs="Times New Roman"/>
          <w:lang w:val="en-US"/>
        </w:rPr>
        <w:t>项目计划管理：界面为一表格，表格中包含项目重要节点、项目任务、计划工期等项目计划相关信息，用户可查看与编辑。</w:t>
      </w:r>
    </w:p>
    <w:p>
      <w:pPr>
        <w:pStyle w:val="22"/>
        <w:numPr>
          <w:ilvl w:val="0"/>
          <w:numId w:val="5"/>
          <w:ins w:id="8" w:author="......" w:date="2024-03-17T16:12:10Z"/>
        </w:numPr>
        <w:ind w:left="425" w:leftChars="0" w:hanging="425" w:firstLineChars="0"/>
        <w:rPr>
          <w:ins w:id="9" w:author="......" w:date="2024-03-17T16:12:10Z"/>
          <w:rFonts w:hint="default" w:ascii="Times New Roman" w:hAnsi="Times New Roman" w:eastAsia="宋体" w:cs="Times New Roman"/>
        </w:rPr>
        <w:pPrChange w:id="7" w:author="......" w:date="2024-03-17T16:12:10Z">
          <w:pPr>
            <w:pStyle w:val="22"/>
            <w:numPr>
              <w:ilvl w:val="3"/>
              <w:numId w:val="4"/>
            </w:numPr>
            <w:ind w:left="1984" w:leftChars="0" w:hanging="708" w:firstLineChars="0"/>
          </w:pPr>
        </w:pPrChange>
      </w:pPr>
      <w:r>
        <w:rPr>
          <w:rFonts w:hint="default" w:ascii="Times New Roman" w:hAnsi="Times New Roman" w:eastAsia="宋体" w:cs="Times New Roman"/>
          <w:lang w:val="en-US"/>
        </w:rPr>
        <w:t>人力资源管理：界面包含项目人员和项目任务的列表，用户可将人员与任务相互匹配。</w:t>
      </w:r>
    </w:p>
    <w:p>
      <w:pPr>
        <w:pStyle w:val="22"/>
        <w:numPr>
          <w:ilvl w:val="0"/>
          <w:numId w:val="5"/>
          <w:ins w:id="11" w:author="......" w:date="2024-03-17T16:12:10Z"/>
        </w:numPr>
        <w:ind w:left="425" w:leftChars="0" w:hanging="425" w:firstLineChars="0"/>
        <w:rPr>
          <w:del w:id="12" w:author="......" w:date="2024-03-17T16:12:10Z"/>
          <w:rFonts w:hint="default" w:ascii="Times New Roman" w:hAnsi="Times New Roman" w:eastAsia="宋体" w:cs="Times New Roman"/>
        </w:rPr>
        <w:pPrChange w:id="10" w:author="......" w:date="2024-03-17T16:12:10Z">
          <w:pPr>
            <w:pStyle w:val="22"/>
            <w:numPr>
              <w:ilvl w:val="3"/>
              <w:numId w:val="4"/>
            </w:numPr>
            <w:ind w:left="1984" w:leftChars="0" w:hanging="708" w:firstLineChars="0"/>
          </w:pPr>
        </w:pPrChange>
      </w:pPr>
    </w:p>
    <w:p>
      <w:pPr>
        <w:pStyle w:val="22"/>
        <w:numPr>
          <w:ilvl w:val="0"/>
          <w:numId w:val="5"/>
          <w:ins w:id="14" w:author="......" w:date="2024-03-17T16:12:14Z"/>
        </w:numPr>
        <w:ind w:left="425" w:leftChars="0" w:hanging="425" w:firstLineChars="0"/>
        <w:rPr>
          <w:ins w:id="15" w:author="......" w:date="2024-03-17T16:12:14Z"/>
          <w:rFonts w:hint="default" w:ascii="Times New Roman" w:hAnsi="Times New Roman" w:eastAsia="宋体" w:cs="Times New Roman"/>
        </w:rPr>
        <w:pPrChange w:id="13" w:author="......" w:date="2024-03-17T16:12:14Z">
          <w:pPr>
            <w:pStyle w:val="22"/>
            <w:numPr>
              <w:ilvl w:val="3"/>
              <w:numId w:val="4"/>
            </w:numPr>
            <w:ind w:left="1984" w:leftChars="0" w:hanging="708" w:firstLineChars="0"/>
          </w:pPr>
        </w:pPrChange>
      </w:pPr>
      <w:r>
        <w:rPr>
          <w:rFonts w:hint="default" w:ascii="Times New Roman" w:hAnsi="Times New Roman" w:eastAsia="宋体" w:cs="Times New Roman"/>
          <w:lang w:val="en-US"/>
        </w:rPr>
        <w:t>成本管理：用户可在其中记录工程内容及对应成本，该界面将显示总成本。</w:t>
      </w:r>
    </w:p>
    <w:p>
      <w:pPr>
        <w:pStyle w:val="22"/>
        <w:numPr>
          <w:ilvl w:val="0"/>
          <w:numId w:val="5"/>
          <w:ins w:id="17" w:author="......" w:date="2024-03-17T16:12:14Z"/>
        </w:numPr>
        <w:ind w:left="425" w:leftChars="0" w:hanging="425" w:firstLineChars="0"/>
        <w:rPr>
          <w:del w:id="18" w:author="......" w:date="2024-03-17T16:12:14Z"/>
          <w:rFonts w:hint="default" w:ascii="Times New Roman" w:hAnsi="Times New Roman" w:eastAsia="宋体" w:cs="Times New Roman"/>
        </w:rPr>
        <w:pPrChange w:id="16" w:author="......" w:date="2024-03-17T16:12:14Z">
          <w:pPr>
            <w:pStyle w:val="22"/>
            <w:numPr>
              <w:ilvl w:val="3"/>
              <w:numId w:val="4"/>
            </w:numPr>
            <w:ind w:left="1984" w:leftChars="0" w:hanging="708" w:firstLineChars="0"/>
          </w:pPr>
        </w:pPrChange>
      </w:pPr>
    </w:p>
    <w:p>
      <w:pPr>
        <w:pStyle w:val="22"/>
        <w:numPr>
          <w:ilvl w:val="0"/>
          <w:numId w:val="5"/>
          <w:ins w:id="20" w:author="......" w:date="2024-03-17T16:12:17Z"/>
        </w:numPr>
        <w:ind w:left="425" w:leftChars="0" w:hanging="425" w:firstLineChars="0"/>
        <w:rPr>
          <w:ins w:id="21" w:author="......" w:date="2024-03-17T16:12:18Z"/>
          <w:rFonts w:hint="default" w:ascii="Times New Roman" w:hAnsi="Times New Roman" w:eastAsia="宋体" w:cs="Times New Roman"/>
        </w:rPr>
        <w:pPrChange w:id="19" w:author="......" w:date="2024-03-17T16:12:17Z">
          <w:pPr>
            <w:pStyle w:val="22"/>
            <w:numPr>
              <w:ilvl w:val="3"/>
              <w:numId w:val="4"/>
            </w:numPr>
            <w:ind w:left="1984" w:leftChars="0" w:hanging="708" w:firstLineChars="0"/>
          </w:pPr>
        </w:pPrChange>
      </w:pPr>
      <w:r>
        <w:rPr>
          <w:rFonts w:hint="default" w:ascii="Times New Roman" w:hAnsi="Times New Roman" w:eastAsia="宋体" w:cs="Times New Roman"/>
          <w:lang w:val="en-US"/>
        </w:rPr>
        <w:t>施工质量管理：用户可在其中记录施工质量的文字描述并上传图片</w:t>
      </w:r>
    </w:p>
    <w:p>
      <w:pPr>
        <w:pStyle w:val="22"/>
        <w:numPr>
          <w:ilvl w:val="0"/>
          <w:numId w:val="5"/>
          <w:ins w:id="23" w:author="......" w:date="2024-03-17T16:12:17Z"/>
        </w:numPr>
        <w:ind w:left="425" w:leftChars="0" w:hanging="425" w:firstLineChars="0"/>
        <w:rPr>
          <w:del w:id="24" w:author="......" w:date="2024-03-17T16:12:17Z"/>
          <w:rFonts w:hint="default" w:ascii="Times New Roman" w:hAnsi="Times New Roman" w:eastAsia="宋体" w:cs="Times New Roman"/>
        </w:rPr>
        <w:pPrChange w:id="22" w:author="......" w:date="2024-03-17T16:12:17Z">
          <w:pPr>
            <w:pStyle w:val="22"/>
            <w:numPr>
              <w:ilvl w:val="3"/>
              <w:numId w:val="4"/>
            </w:numPr>
            <w:ind w:left="1984" w:leftChars="0" w:hanging="708" w:firstLineChars="0"/>
          </w:pPr>
        </w:pPrChange>
      </w:pPr>
    </w:p>
    <w:p>
      <w:pPr>
        <w:pStyle w:val="22"/>
        <w:numPr>
          <w:ilvl w:val="0"/>
          <w:numId w:val="5"/>
          <w:ins w:id="26" w:author="......" w:date="2024-03-17T16:12:20Z"/>
        </w:numPr>
        <w:ind w:left="425" w:leftChars="0" w:hanging="425" w:firstLineChars="0"/>
        <w:rPr>
          <w:ins w:id="27" w:author="......" w:date="2024-03-17T16:12:21Z"/>
          <w:rFonts w:hint="default" w:ascii="Times New Roman" w:hAnsi="Times New Roman" w:eastAsia="宋体" w:cs="Times New Roman"/>
        </w:rPr>
        <w:pPrChange w:id="25" w:author="......" w:date="2024-03-17T16:12:20Z">
          <w:pPr>
            <w:pStyle w:val="22"/>
            <w:numPr>
              <w:ilvl w:val="3"/>
              <w:numId w:val="4"/>
            </w:numPr>
            <w:ind w:left="1984" w:leftChars="0" w:hanging="708" w:firstLineChars="0"/>
          </w:pPr>
        </w:pPrChange>
      </w:pPr>
      <w:r>
        <w:rPr>
          <w:rFonts w:hint="default" w:ascii="Times New Roman" w:hAnsi="Times New Roman" w:eastAsia="宋体" w:cs="Times New Roman"/>
          <w:lang w:val="en-US"/>
        </w:rPr>
        <w:t>安全管理：用户可在其中记录安全管理注意事项以及应急预案，以便其他项目协作者查阅。</w:t>
      </w:r>
    </w:p>
    <w:p>
      <w:pPr>
        <w:pStyle w:val="22"/>
        <w:numPr>
          <w:ilvl w:val="0"/>
          <w:numId w:val="5"/>
          <w:ins w:id="29" w:author="......" w:date="2024-03-17T16:12:20Z"/>
        </w:numPr>
        <w:ind w:left="425" w:leftChars="0" w:hanging="425" w:firstLineChars="0"/>
        <w:rPr>
          <w:del w:id="30" w:author="......" w:date="2024-03-17T16:12:20Z"/>
          <w:rFonts w:hint="default" w:ascii="Times New Roman" w:hAnsi="Times New Roman" w:eastAsia="宋体" w:cs="Times New Roman"/>
        </w:rPr>
        <w:pPrChange w:id="28" w:author="......" w:date="2024-03-17T16:12:20Z">
          <w:pPr>
            <w:pStyle w:val="22"/>
            <w:numPr>
              <w:ilvl w:val="3"/>
              <w:numId w:val="4"/>
            </w:numPr>
            <w:ind w:left="1984" w:leftChars="0" w:hanging="708" w:firstLineChars="0"/>
          </w:pPr>
        </w:pPrChange>
      </w:pPr>
    </w:p>
    <w:p>
      <w:pPr>
        <w:pStyle w:val="22"/>
        <w:numPr>
          <w:ilvl w:val="0"/>
          <w:numId w:val="5"/>
          <w:ins w:id="32" w:author="......" w:date="2024-03-17T16:12:20Z"/>
        </w:numPr>
        <w:ind w:left="425" w:leftChars="0" w:hanging="425" w:firstLineChars="0"/>
        <w:rPr>
          <w:rFonts w:hint="default" w:ascii="Times New Roman" w:hAnsi="Times New Roman" w:eastAsia="宋体" w:cs="Times New Roman"/>
          <w:lang w:val="en-US"/>
        </w:rPr>
        <w:pPrChange w:id="31" w:author="......" w:date="2024-03-17T16:12:20Z">
          <w:pPr>
            <w:pStyle w:val="22"/>
            <w:numPr>
              <w:ilvl w:val="3"/>
              <w:numId w:val="4"/>
            </w:numPr>
            <w:ind w:left="1984" w:leftChars="0" w:hanging="708" w:firstLineChars="0"/>
          </w:pPr>
        </w:pPrChange>
      </w:pPr>
      <w:r>
        <w:rPr>
          <w:rFonts w:hint="default" w:ascii="Times New Roman" w:hAnsi="Times New Roman" w:eastAsia="宋体" w:cs="Times New Roman"/>
          <w:lang w:val="en-US"/>
        </w:rPr>
        <w:t>文档管理：用户可上传各类文档，包括合同、图纸等，并对文档进行加密保存。</w:t>
      </w:r>
    </w:p>
    <w:p>
      <w:pPr>
        <w:pStyle w:val="4"/>
        <w:bidi w:val="0"/>
        <w:outlineLvl w:val="2"/>
        <w:rPr>
          <w:ins w:id="33" w:author="......" w:date="2024-03-17T16:17:41Z"/>
          <w:rFonts w:hint="default" w:ascii="Times New Roman" w:hAnsi="Times New Roman" w:eastAsia="宋体" w:cs="Times New Roman"/>
        </w:rPr>
      </w:pPr>
      <w:bookmarkStart w:id="18" w:name="_Toc31532"/>
      <w:bookmarkStart w:id="19" w:name="_Toc23260"/>
      <w:r>
        <w:rPr>
          <w:rFonts w:hint="default" w:ascii="Times New Roman" w:hAnsi="Times New Roman" w:eastAsia="宋体" w:cs="Times New Roman"/>
          <w:lang w:val="en-US"/>
        </w:rPr>
        <w:t>硬件接口</w:t>
      </w:r>
      <w:bookmarkEnd w:id="18"/>
      <w:bookmarkEnd w:id="19"/>
    </w:p>
    <w:p>
      <w:pPr>
        <w:ind w:firstLine="419"/>
        <w:rPr>
          <w:ins w:id="35" w:author="......" w:date="2024-03-17T16:17:45Z"/>
          <w:rFonts w:hint="default" w:ascii="Times New Roman" w:hAnsi="Times New Roman" w:eastAsia="宋体" w:cs="Times New Roman"/>
          <w:sz w:val="24"/>
          <w:szCs w:val="32"/>
          <w:rPrChange w:id="36" w:author="......" w:date="2024-03-17T16:17:51Z">
            <w:rPr>
              <w:ins w:id="37" w:author="......" w:date="2024-03-17T16:17:45Z"/>
              <w:rFonts w:hint="default"/>
            </w:rPr>
          </w:rPrChange>
        </w:rPr>
        <w:pPrChange w:id="34" w:author="......" w:date="2024-03-17T16:17:53Z">
          <w:pPr/>
        </w:pPrChange>
      </w:pPr>
      <w:ins w:id="38" w:author="......" w:date="2024-03-17T16:17:45Z">
        <w:r>
          <w:rPr>
            <w:rFonts w:hint="default" w:ascii="Times New Roman" w:hAnsi="Times New Roman" w:eastAsia="宋体" w:cs="Times New Roman"/>
            <w:sz w:val="24"/>
            <w:szCs w:val="32"/>
            <w:rPrChange w:id="39" w:author="......" w:date="2024-03-17T16:17:51Z">
              <w:rPr>
                <w:rFonts w:hint="default"/>
              </w:rPr>
            </w:rPrChange>
          </w:rPr>
          <w:t>系统的硬件接口描述了系统与外部硬件设备之间的交互方式和要求。本系统的硬件接口包括但不限于以下内容：</w:t>
        </w:r>
      </w:ins>
    </w:p>
    <w:p>
      <w:pPr>
        <w:numPr>
          <w:ilvl w:val="0"/>
          <w:numId w:val="6"/>
          <w:ins w:id="41" w:author="......" w:date="2024-03-17T16:18:00Z"/>
        </w:numPr>
        <w:ind w:left="425" w:hanging="425"/>
        <w:rPr>
          <w:ins w:id="42" w:author="......" w:date="2024-03-17T16:17:45Z"/>
          <w:rFonts w:hint="default" w:ascii="Times New Roman" w:hAnsi="Times New Roman" w:eastAsia="宋体" w:cs="Times New Roman"/>
          <w:sz w:val="24"/>
          <w:szCs w:val="32"/>
          <w:rPrChange w:id="43" w:author="......" w:date="2024-03-17T16:17:51Z">
            <w:rPr>
              <w:ins w:id="44" w:author="......" w:date="2024-03-17T16:17:45Z"/>
              <w:rFonts w:hint="default"/>
            </w:rPr>
          </w:rPrChange>
        </w:rPr>
        <w:pPrChange w:id="40" w:author="......" w:date="2024-03-17T16:18:00Z">
          <w:pPr/>
        </w:pPrChange>
      </w:pPr>
      <w:ins w:id="45" w:author="......" w:date="2024-03-17T16:17:45Z">
        <w:r>
          <w:rPr>
            <w:rFonts w:hint="default" w:ascii="Times New Roman" w:hAnsi="Times New Roman" w:eastAsia="宋体" w:cs="Times New Roman"/>
            <w:sz w:val="24"/>
            <w:szCs w:val="32"/>
            <w:rPrChange w:id="46" w:author="......" w:date="2024-03-17T16:17:51Z">
              <w:rPr>
                <w:rFonts w:hint="default"/>
              </w:rPr>
            </w:rPrChange>
          </w:rPr>
          <w:t>服务器要求：系统可能需要在服务器上部署运行，因此需要满足一定的服务器硬件要求，如处理器、内存、存储等方面的性能和容量。</w:t>
        </w:r>
      </w:ins>
    </w:p>
    <w:p>
      <w:pPr>
        <w:numPr>
          <w:ilvl w:val="0"/>
          <w:numId w:val="6"/>
          <w:ins w:id="48" w:author="......" w:date="2024-03-17T16:18:11Z"/>
        </w:numPr>
        <w:ind w:left="425" w:hanging="425"/>
        <w:rPr>
          <w:ins w:id="49" w:author="......" w:date="2024-03-17T16:18:12Z"/>
          <w:rFonts w:hint="default" w:ascii="Times New Roman" w:hAnsi="Times New Roman" w:eastAsia="宋体" w:cs="Times New Roman"/>
          <w:sz w:val="24"/>
          <w:szCs w:val="32"/>
        </w:rPr>
        <w:pPrChange w:id="47" w:author="......" w:date="2024-03-17T16:18:11Z">
          <w:pPr/>
        </w:pPrChange>
      </w:pPr>
      <w:ins w:id="50" w:author="......" w:date="2024-03-17T16:17:45Z">
        <w:r>
          <w:rPr>
            <w:rFonts w:hint="default" w:ascii="Times New Roman" w:hAnsi="Times New Roman" w:eastAsia="宋体" w:cs="Times New Roman"/>
            <w:sz w:val="24"/>
            <w:szCs w:val="32"/>
            <w:rPrChange w:id="51" w:author="......" w:date="2024-03-17T16:17:51Z">
              <w:rPr>
                <w:rFonts w:hint="default"/>
              </w:rPr>
            </w:rPrChange>
          </w:rPr>
          <w:t>客户端要求：用户访问系统的客户端设备，例如个人计算机、平板电脑或智能手机，需要满足一定的硬件要求，以确保系统的正常运行和良好的用户体验。</w:t>
        </w:r>
      </w:ins>
    </w:p>
    <w:p>
      <w:pPr>
        <w:numPr>
          <w:ilvl w:val="0"/>
          <w:numId w:val="6"/>
          <w:ins w:id="53" w:author="......" w:date="2024-03-17T16:18:11Z"/>
        </w:numPr>
        <w:ind w:left="425" w:hanging="425"/>
        <w:rPr>
          <w:rFonts w:hint="default" w:ascii="Times New Roman" w:hAnsi="Times New Roman" w:eastAsia="宋体" w:cs="Times New Roman"/>
          <w:sz w:val="24"/>
          <w:szCs w:val="32"/>
          <w:rPrChange w:id="54" w:author="......" w:date="2024-03-17T16:17:51Z">
            <w:rPr>
              <w:rFonts w:hint="default"/>
            </w:rPr>
          </w:rPrChange>
        </w:rPr>
        <w:pPrChange w:id="52" w:author="......" w:date="2024-03-17T16:18:11Z">
          <w:pPr/>
        </w:pPrChange>
      </w:pPr>
      <w:ins w:id="55" w:author="......" w:date="2024-03-17T16:17:45Z">
        <w:r>
          <w:rPr>
            <w:rFonts w:hint="default" w:ascii="Times New Roman" w:hAnsi="Times New Roman" w:eastAsia="宋体" w:cs="Times New Roman"/>
            <w:sz w:val="24"/>
            <w:szCs w:val="32"/>
            <w:rPrChange w:id="56" w:author="......" w:date="2024-03-17T16:17:51Z">
              <w:rPr>
                <w:rFonts w:hint="default"/>
              </w:rPr>
            </w:rPrChange>
          </w:rPr>
          <w:t>传感器和设备接口：如果系统需要与传感器或其他外部设备进行交互，需要确定相应的接口类型和通信协议，以实现数据的采集和控制功能。</w:t>
        </w:r>
      </w:ins>
    </w:p>
    <w:p>
      <w:pPr>
        <w:pStyle w:val="4"/>
        <w:bidi w:val="0"/>
        <w:outlineLvl w:val="2"/>
        <w:rPr>
          <w:ins w:id="57" w:author="......" w:date="2024-03-17T16:18:29Z"/>
          <w:rFonts w:hint="default" w:ascii="Times New Roman" w:hAnsi="Times New Roman" w:eastAsia="宋体" w:cs="Times New Roman"/>
        </w:rPr>
      </w:pPr>
      <w:bookmarkStart w:id="20" w:name="_Toc17945"/>
      <w:bookmarkStart w:id="21" w:name="_Toc16768"/>
      <w:r>
        <w:rPr>
          <w:rFonts w:hint="default" w:ascii="Times New Roman" w:hAnsi="Times New Roman" w:eastAsia="宋体" w:cs="Times New Roman"/>
          <w:lang w:val="en-US"/>
        </w:rPr>
        <w:t>软件接口</w:t>
      </w:r>
      <w:bookmarkEnd w:id="20"/>
      <w:bookmarkEnd w:id="21"/>
    </w:p>
    <w:p>
      <w:pPr>
        <w:ind w:firstLine="419"/>
        <w:rPr>
          <w:ins w:id="59" w:author="......" w:date="2024-03-17T16:18:33Z"/>
          <w:rFonts w:hint="default" w:ascii="Times New Roman" w:hAnsi="Times New Roman" w:eastAsia="宋体" w:cs="Times New Roman"/>
          <w:sz w:val="24"/>
          <w:szCs w:val="32"/>
          <w:rPrChange w:id="60" w:author="......" w:date="2024-03-17T16:18:37Z">
            <w:rPr>
              <w:ins w:id="61" w:author="......" w:date="2024-03-17T16:18:33Z"/>
              <w:rFonts w:hint="default"/>
            </w:rPr>
          </w:rPrChange>
        </w:rPr>
        <w:pPrChange w:id="58" w:author="......" w:date="2024-03-17T16:18:45Z">
          <w:pPr/>
        </w:pPrChange>
      </w:pPr>
      <w:ins w:id="62" w:author="......" w:date="2024-03-17T16:18:33Z">
        <w:r>
          <w:rPr>
            <w:rFonts w:hint="default" w:ascii="Times New Roman" w:hAnsi="Times New Roman" w:eastAsia="宋体" w:cs="Times New Roman"/>
            <w:sz w:val="24"/>
            <w:szCs w:val="32"/>
            <w:rPrChange w:id="63" w:author="......" w:date="2024-03-17T16:18:37Z">
              <w:rPr>
                <w:rFonts w:hint="default"/>
              </w:rPr>
            </w:rPrChange>
          </w:rPr>
          <w:t>系统的软件接口描述了系统与外部软件组件或服务之间的交互方式和要求。本系统的软件接口包括但不限于以下内容：</w:t>
        </w:r>
      </w:ins>
    </w:p>
    <w:p>
      <w:pPr>
        <w:numPr>
          <w:ilvl w:val="0"/>
          <w:numId w:val="7"/>
          <w:ins w:id="65" w:author="......" w:date="2024-03-17T16:18:59Z"/>
        </w:numPr>
        <w:ind w:left="425" w:hanging="425"/>
        <w:rPr>
          <w:ins w:id="66" w:author="......" w:date="2024-03-17T16:19:00Z"/>
          <w:rFonts w:hint="default" w:ascii="Times New Roman" w:hAnsi="Times New Roman" w:eastAsia="宋体" w:cs="Times New Roman"/>
          <w:sz w:val="24"/>
          <w:szCs w:val="32"/>
        </w:rPr>
        <w:pPrChange w:id="64" w:author="......" w:date="2024-03-17T16:18:59Z">
          <w:pPr/>
        </w:pPrChange>
      </w:pPr>
      <w:ins w:id="67" w:author="......" w:date="2024-03-17T16:18:33Z">
        <w:r>
          <w:rPr>
            <w:rFonts w:hint="default" w:ascii="Times New Roman" w:hAnsi="Times New Roman" w:eastAsia="宋体" w:cs="Times New Roman"/>
            <w:sz w:val="24"/>
            <w:szCs w:val="32"/>
            <w:rPrChange w:id="68" w:author="......" w:date="2024-03-17T16:18:37Z">
              <w:rPr>
                <w:rFonts w:hint="default"/>
              </w:rPr>
            </w:rPrChange>
          </w:rPr>
          <w:t>数据库接口：系统需要与数据库进行交互以存储和检索数据。因此，需要定义与数据库管理系统（如MySQL、Oracle等）之间的接口规范，包括数据表结构、数据格式、访问权限等方面的要求。</w:t>
        </w:r>
      </w:ins>
    </w:p>
    <w:p>
      <w:pPr>
        <w:numPr>
          <w:ilvl w:val="0"/>
          <w:numId w:val="7"/>
          <w:ins w:id="70" w:author="......" w:date="2024-03-17T16:19:01Z"/>
        </w:numPr>
        <w:ind w:left="425" w:hanging="425"/>
        <w:rPr>
          <w:ins w:id="71" w:author="......" w:date="2024-03-17T16:19:02Z"/>
          <w:rFonts w:hint="default" w:ascii="Times New Roman" w:hAnsi="Times New Roman" w:eastAsia="宋体" w:cs="Times New Roman"/>
          <w:sz w:val="24"/>
          <w:szCs w:val="32"/>
        </w:rPr>
        <w:pPrChange w:id="69" w:author="......" w:date="2024-03-17T16:19:01Z">
          <w:pPr/>
        </w:pPrChange>
      </w:pPr>
      <w:ins w:id="72" w:author="......" w:date="2024-03-17T16:18:33Z">
        <w:r>
          <w:rPr>
            <w:rFonts w:hint="default" w:ascii="Times New Roman" w:hAnsi="Times New Roman" w:eastAsia="宋体" w:cs="Times New Roman"/>
            <w:sz w:val="24"/>
            <w:szCs w:val="32"/>
            <w:rPrChange w:id="73" w:author="......" w:date="2024-03-17T16:18:37Z">
              <w:rPr>
                <w:rFonts w:hint="default"/>
              </w:rPr>
            </w:rPrChange>
          </w:rPr>
          <w:t>操作系统要求：系统可能会在特定的操作系统环境下部署和运行，因此需要明确系统对操作系统的要求和兼容性，包括操作系统版本、补丁更新等方面的要求。</w:t>
        </w:r>
      </w:ins>
    </w:p>
    <w:p>
      <w:pPr>
        <w:numPr>
          <w:ilvl w:val="0"/>
          <w:numId w:val="7"/>
          <w:ins w:id="75" w:author="......" w:date="2024-03-17T16:19:03Z"/>
        </w:numPr>
        <w:ind w:left="425" w:hanging="425"/>
        <w:rPr>
          <w:ins w:id="76" w:author="......" w:date="2024-03-17T16:19:04Z"/>
          <w:rFonts w:hint="default" w:ascii="Times New Roman" w:hAnsi="Times New Roman" w:eastAsia="宋体" w:cs="Times New Roman"/>
          <w:sz w:val="24"/>
          <w:szCs w:val="32"/>
        </w:rPr>
        <w:pPrChange w:id="74" w:author="......" w:date="2024-03-17T16:19:03Z">
          <w:pPr/>
        </w:pPrChange>
      </w:pPr>
      <w:ins w:id="77" w:author="......" w:date="2024-03-17T16:18:33Z">
        <w:r>
          <w:rPr>
            <w:rFonts w:hint="default" w:ascii="Times New Roman" w:hAnsi="Times New Roman" w:eastAsia="宋体" w:cs="Times New Roman"/>
            <w:sz w:val="24"/>
            <w:szCs w:val="32"/>
            <w:rPrChange w:id="78" w:author="......" w:date="2024-03-17T16:18:37Z">
              <w:rPr>
                <w:rFonts w:hint="default"/>
              </w:rPr>
            </w:rPrChange>
          </w:rPr>
          <w:t>第三方服务接口：如果系统需要与外部的第三方服务进行集成，如地图服务、支付服务等，需要定义与这些服务之间的接口规范和通信协议，以确保数据的正确传输和交换。</w:t>
        </w:r>
      </w:ins>
    </w:p>
    <w:p>
      <w:pPr>
        <w:numPr>
          <w:ilvl w:val="0"/>
          <w:numId w:val="7"/>
          <w:ins w:id="80" w:author="......" w:date="2024-03-17T16:19:12Z"/>
        </w:numPr>
        <w:ind w:left="425" w:hanging="425"/>
        <w:rPr>
          <w:del w:id="81" w:author="......" w:date="2024-03-17T16:19:12Z"/>
          <w:rFonts w:hint="default" w:ascii="Times New Roman" w:hAnsi="Times New Roman" w:eastAsia="宋体" w:cs="Times New Roman"/>
          <w:sz w:val="24"/>
          <w:szCs w:val="32"/>
          <w:rPrChange w:id="82" w:author="......" w:date="2024-03-17T16:18:37Z">
            <w:rPr>
              <w:del w:id="83" w:author="......" w:date="2024-03-17T16:19:12Z"/>
              <w:rFonts w:hint="default"/>
            </w:rPr>
          </w:rPrChange>
        </w:rPr>
        <w:pPrChange w:id="79" w:author="......" w:date="2024-03-17T16:19:12Z">
          <w:pPr/>
        </w:pPrChange>
      </w:pPr>
      <w:ins w:id="84" w:author="......" w:date="2024-03-17T16:18:33Z">
        <w:r>
          <w:rPr>
            <w:rFonts w:hint="default" w:ascii="Times New Roman" w:hAnsi="Times New Roman" w:eastAsia="宋体" w:cs="Times New Roman"/>
            <w:sz w:val="24"/>
            <w:szCs w:val="32"/>
            <w:rPrChange w:id="85" w:author="......" w:date="2024-03-17T16:18:37Z">
              <w:rPr>
                <w:rFonts w:hint="default"/>
              </w:rPr>
            </w:rPrChange>
          </w:rPr>
          <w:t>API接口：如果系统提供API供开发人员进行扩展和集成，需要定义API接口的规范和调用方式，以便开发人员能够准确地使用系统提供的功能和数据。</w:t>
        </w:r>
      </w:ins>
    </w:p>
    <w:p>
      <w:pPr>
        <w:numPr>
          <w:ilvl w:val="0"/>
          <w:numId w:val="7"/>
          <w:ins w:id="87" w:author="......" w:date="2024-03-17T16:19:12Z"/>
        </w:numPr>
        <w:ind w:left="425" w:hanging="425" w:firstLineChars="0"/>
        <w:rPr>
          <w:rFonts w:hint="default" w:ascii="Times New Roman" w:hAnsi="Times New Roman" w:eastAsia="宋体" w:cs="Times New Roman"/>
          <w:szCs w:val="21"/>
        </w:rPr>
        <w:pPrChange w:id="86" w:author="......" w:date="2024-03-17T16:19:12Z">
          <w:pPr>
            <w:pStyle w:val="22"/>
            <w:numPr>
              <w:ilvl w:val="0"/>
              <w:numId w:val="0"/>
            </w:numPr>
            <w:ind w:firstLine="420" w:firstLineChars="0"/>
          </w:pPr>
        </w:pPrChange>
      </w:pPr>
    </w:p>
    <w:p>
      <w:pPr>
        <w:pStyle w:val="3"/>
        <w:bidi w:val="0"/>
        <w:outlineLvl w:val="1"/>
        <w:rPr>
          <w:rFonts w:hint="default" w:ascii="Times New Roman" w:hAnsi="Times New Roman" w:eastAsia="宋体" w:cs="Times New Roman"/>
        </w:rPr>
      </w:pPr>
      <w:bookmarkStart w:id="22" w:name="_Toc23602"/>
      <w:bookmarkStart w:id="23" w:name="_Toc17951"/>
      <w:r>
        <w:rPr>
          <w:rFonts w:hint="default" w:ascii="Times New Roman" w:hAnsi="Times New Roman" w:eastAsia="宋体" w:cs="Times New Roman"/>
        </w:rPr>
        <w:t>产品功能</w:t>
      </w:r>
      <w:bookmarkEnd w:id="22"/>
      <w:bookmarkEnd w:id="23"/>
    </w:p>
    <w:p>
      <w:pPr>
        <w:pStyle w:val="4"/>
        <w:bidi w:val="0"/>
        <w:outlineLvl w:val="2"/>
        <w:rPr>
          <w:rFonts w:hint="default" w:ascii="Times New Roman" w:hAnsi="Times New Roman" w:eastAsia="宋体" w:cs="Times New Roman"/>
        </w:rPr>
      </w:pPr>
      <w:bookmarkStart w:id="24" w:name="_Toc1593"/>
      <w:bookmarkStart w:id="25" w:name="_Toc12686"/>
      <w:r>
        <w:rPr>
          <w:rFonts w:hint="default" w:ascii="Times New Roman" w:hAnsi="Times New Roman" w:eastAsia="宋体" w:cs="Times New Roman"/>
        </w:rPr>
        <w:t>项目计划管理</w:t>
      </w:r>
      <w:bookmarkEnd w:id="24"/>
      <w:bookmarkEnd w:id="25"/>
    </w:p>
    <w:p>
      <w:pPr>
        <w:ind w:firstLine="419" w:firstLineChars="0"/>
        <w:rPr>
          <w:rFonts w:hint="default" w:ascii="Times New Roman" w:hAnsi="Times New Roman" w:eastAsia="宋体" w:cs="Times New Roman"/>
        </w:rPr>
      </w:pPr>
      <w:r>
        <w:rPr>
          <w:rFonts w:hint="default" w:ascii="Times New Roman" w:hAnsi="Times New Roman" w:eastAsia="宋体" w:cs="Times New Roman"/>
          <w:sz w:val="24"/>
          <w:szCs w:val="32"/>
        </w:rPr>
        <w:t>该模块允许用户创建项目计划、监测项目进度并设定项目节点，以实现对土木工程项目的全面规划和管理。</w:t>
      </w:r>
    </w:p>
    <w:p>
      <w:pPr>
        <w:pStyle w:val="4"/>
        <w:bidi w:val="0"/>
        <w:outlineLvl w:val="2"/>
        <w:rPr>
          <w:rFonts w:hint="default" w:ascii="Times New Roman" w:hAnsi="Times New Roman" w:eastAsia="宋体" w:cs="Times New Roman"/>
        </w:rPr>
      </w:pPr>
      <w:bookmarkStart w:id="26" w:name="_Toc23180"/>
      <w:bookmarkStart w:id="27" w:name="_Toc4192"/>
      <w:r>
        <w:rPr>
          <w:rFonts w:hint="default" w:ascii="Times New Roman" w:hAnsi="Times New Roman" w:eastAsia="宋体" w:cs="Times New Roman"/>
        </w:rPr>
        <w:t>人力管理</w:t>
      </w:r>
      <w:bookmarkEnd w:id="26"/>
      <w:bookmarkEnd w:id="27"/>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该模块能根据项目需求，有效分配人力和物资资源，以实现资源的合理利用。</w:t>
      </w:r>
    </w:p>
    <w:p>
      <w:pPr>
        <w:pStyle w:val="4"/>
        <w:bidi w:val="0"/>
        <w:outlineLvl w:val="2"/>
        <w:rPr>
          <w:rFonts w:hint="default" w:ascii="Times New Roman" w:hAnsi="Times New Roman" w:eastAsia="宋体" w:cs="Times New Roman"/>
          <w:sz w:val="24"/>
          <w:szCs w:val="32"/>
        </w:rPr>
      </w:pPr>
      <w:bookmarkStart w:id="28" w:name="_Toc22559"/>
      <w:bookmarkStart w:id="29" w:name="_Toc12712"/>
      <w:r>
        <w:rPr>
          <w:rFonts w:hint="default" w:ascii="Times New Roman" w:hAnsi="Times New Roman" w:eastAsia="宋体" w:cs="Times New Roman"/>
        </w:rPr>
        <w:t>成本控制</w:t>
      </w:r>
      <w:bookmarkEnd w:id="28"/>
      <w:bookmarkEnd w:id="29"/>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该模块提供对土木工程项目成本的预算、跟踪和分析功能，协助项目团队控制成本并优化项目预算。</w:t>
      </w:r>
    </w:p>
    <w:p>
      <w:pPr>
        <w:pStyle w:val="4"/>
        <w:bidi w:val="0"/>
        <w:outlineLvl w:val="2"/>
        <w:rPr>
          <w:rFonts w:hint="default" w:ascii="Times New Roman" w:hAnsi="Times New Roman" w:eastAsia="宋体" w:cs="Times New Roman"/>
        </w:rPr>
      </w:pPr>
      <w:bookmarkStart w:id="30" w:name="_Toc1650"/>
      <w:bookmarkStart w:id="31" w:name="_Toc17733"/>
      <w:r>
        <w:rPr>
          <w:rFonts w:hint="default" w:ascii="Times New Roman" w:hAnsi="Times New Roman" w:eastAsia="宋体" w:cs="Times New Roman"/>
        </w:rPr>
        <w:t>施工质量管理</w:t>
      </w:r>
      <w:bookmarkEnd w:id="30"/>
      <w:bookmarkEnd w:id="31"/>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该模块记录施工过程中的质量检查和问题整改情况，以确保土木工程项目的施工质量。</w:t>
      </w:r>
    </w:p>
    <w:p>
      <w:pPr>
        <w:pStyle w:val="4"/>
        <w:bidi w:val="0"/>
        <w:outlineLvl w:val="2"/>
        <w:rPr>
          <w:rFonts w:hint="default" w:ascii="Times New Roman" w:hAnsi="Times New Roman" w:eastAsia="宋体" w:cs="Times New Roman"/>
          <w:sz w:val="24"/>
          <w:szCs w:val="32"/>
        </w:rPr>
      </w:pPr>
      <w:bookmarkStart w:id="32" w:name="_Toc5191"/>
      <w:bookmarkStart w:id="33" w:name="_Toc16381"/>
      <w:r>
        <w:rPr>
          <w:rFonts w:hint="default" w:ascii="Times New Roman" w:hAnsi="Times New Roman" w:eastAsia="宋体" w:cs="Times New Roman"/>
        </w:rPr>
        <w:t>安全管理</w:t>
      </w:r>
      <w:bookmarkEnd w:id="32"/>
      <w:bookmarkEnd w:id="33"/>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该模块记录施工现场的安全情况，制定相应的安全措施和应急预案，保障施工人员的安全。</w:t>
      </w:r>
    </w:p>
    <w:p>
      <w:pPr>
        <w:pStyle w:val="4"/>
        <w:bidi w:val="0"/>
        <w:outlineLvl w:val="2"/>
        <w:rPr>
          <w:rFonts w:hint="default" w:ascii="Times New Roman" w:hAnsi="Times New Roman" w:eastAsia="宋体" w:cs="Times New Roman"/>
        </w:rPr>
      </w:pPr>
      <w:bookmarkStart w:id="34" w:name="_Toc7006"/>
      <w:bookmarkStart w:id="35" w:name="_Toc13960"/>
      <w:r>
        <w:rPr>
          <w:rFonts w:hint="default" w:ascii="Times New Roman" w:hAnsi="Times New Roman" w:eastAsia="宋体" w:cs="Times New Roman"/>
        </w:rPr>
        <w:t>文档管理</w:t>
      </w:r>
      <w:bookmarkEnd w:id="34"/>
      <w:bookmarkEnd w:id="35"/>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该模块负责集中管理土木工程项目相关的文件和资料，包括设计图纸、合同文书、施工记录等。</w:t>
      </w:r>
    </w:p>
    <w:p>
      <w:pPr>
        <w:pStyle w:val="4"/>
        <w:bidi w:val="0"/>
        <w:outlineLvl w:val="2"/>
        <w:rPr>
          <w:rFonts w:hint="default" w:ascii="Times New Roman" w:hAnsi="Times New Roman" w:eastAsia="宋体" w:cs="Times New Roman"/>
          <w:sz w:val="24"/>
          <w:szCs w:val="32"/>
        </w:rPr>
      </w:pPr>
      <w:bookmarkStart w:id="36" w:name="_Toc8722"/>
      <w:bookmarkStart w:id="37" w:name="_Toc27125"/>
      <w:r>
        <w:rPr>
          <w:rFonts w:hint="default" w:ascii="Times New Roman" w:hAnsi="Times New Roman" w:eastAsia="宋体" w:cs="Times New Roman"/>
        </w:rPr>
        <w:t>协同合作</w:t>
      </w:r>
      <w:bookmarkEnd w:id="36"/>
      <w:bookmarkEnd w:id="37"/>
    </w:p>
    <w:p>
      <w:pPr>
        <w:ind w:firstLine="419" w:firstLineChars="0"/>
        <w:rPr>
          <w:ins w:id="88" w:author="......" w:date="2024-03-17T16:02:15Z"/>
          <w:rFonts w:hint="default" w:ascii="Times New Roman" w:hAnsi="Times New Roman" w:eastAsia="宋体" w:cs="Times New Roman"/>
          <w:sz w:val="24"/>
          <w:szCs w:val="32"/>
        </w:rPr>
      </w:pPr>
      <w:r>
        <w:rPr>
          <w:rFonts w:hint="default" w:ascii="Times New Roman" w:hAnsi="Times New Roman" w:eastAsia="宋体" w:cs="Times New Roman"/>
          <w:sz w:val="24"/>
          <w:szCs w:val="32"/>
        </w:rPr>
        <w:t>该模块允许同一工程项目的相关人员通过本产品实现信息共享、协同合作的功能。</w:t>
      </w:r>
    </w:p>
    <w:p>
      <w:pPr>
        <w:ind w:firstLine="419"/>
        <w:outlineLvl w:val="3"/>
        <w:rPr>
          <w:del w:id="89" w:author="......" w:date="2024-03-17T16:02:12Z"/>
          <w:rFonts w:hint="default" w:ascii="Times New Roman" w:hAnsi="Times New Roman" w:eastAsia="宋体" w:cs="Times New Roman"/>
        </w:rPr>
      </w:pPr>
      <w:del w:id="90" w:author="......" w:date="2024-03-17T16:02:12Z">
        <w:r>
          <w:rPr>
            <w:rFonts w:hint="default" w:ascii="Times New Roman" w:hAnsi="Times New Roman" w:eastAsia="宋体" w:cs="Times New Roman"/>
          </w:rPr>
          <w:delText>项目计划管理支持创建项目计划、监测项目进度和设置项目节点，实现对土木工程项目的全面规划和管理。</w:delText>
        </w:r>
      </w:del>
    </w:p>
    <w:p>
      <w:pPr>
        <w:numPr>
          <w:ilvl w:val="2"/>
          <w:numId w:val="4"/>
        </w:numPr>
        <w:ind w:left="1418" w:leftChars="0" w:firstLine="419" w:firstLineChars="0"/>
        <w:outlineLvl w:val="3"/>
        <w:rPr>
          <w:del w:id="92" w:author="......" w:date="2024-03-17T16:02:12Z"/>
          <w:rFonts w:hint="default" w:ascii="Times New Roman" w:hAnsi="Times New Roman" w:eastAsia="宋体" w:cs="Times New Roman"/>
        </w:rPr>
        <w:pPrChange w:id="91" w:author="......" w:date="2024-03-17T15:59:17Z">
          <w:pPr>
            <w:pStyle w:val="22"/>
            <w:numPr>
              <w:ilvl w:val="2"/>
              <w:numId w:val="4"/>
            </w:numPr>
            <w:ind w:left="1418" w:leftChars="0" w:hanging="567" w:firstLineChars="0"/>
          </w:pPr>
        </w:pPrChange>
      </w:pPr>
      <w:del w:id="93" w:author="......" w:date="2024-03-17T16:02:12Z">
        <w:r>
          <w:rPr>
            <w:rFonts w:hint="default" w:ascii="Times New Roman" w:hAnsi="Times New Roman" w:eastAsia="宋体" w:cs="Times New Roman"/>
          </w:rPr>
          <w:delText>人力管理：根据项目需求，分配人力资源和物资资源，实现资源的合理利用。</w:delText>
        </w:r>
      </w:del>
    </w:p>
    <w:p>
      <w:pPr>
        <w:pStyle w:val="22"/>
        <w:numPr>
          <w:ilvl w:val="2"/>
          <w:numId w:val="4"/>
        </w:numPr>
        <w:ind w:left="1418" w:leftChars="0" w:hanging="567" w:firstLineChars="0"/>
        <w:outlineLvl w:val="3"/>
        <w:rPr>
          <w:del w:id="94" w:author="......" w:date="2024-03-17T16:02:12Z"/>
          <w:rFonts w:hint="default" w:ascii="Times New Roman" w:hAnsi="Times New Roman" w:eastAsia="宋体" w:cs="Times New Roman"/>
          <w:szCs w:val="21"/>
        </w:rPr>
      </w:pPr>
      <w:del w:id="95" w:author="......" w:date="2024-03-17T16:02:12Z">
        <w:r>
          <w:rPr>
            <w:rFonts w:hint="default" w:ascii="Times New Roman" w:hAnsi="Times New Roman" w:eastAsia="宋体" w:cs="Times New Roman"/>
            <w:szCs w:val="21"/>
          </w:rPr>
          <w:delText>成本控制</w:delText>
        </w:r>
      </w:del>
    </w:p>
    <w:p>
      <w:pPr>
        <w:pStyle w:val="22"/>
        <w:numPr>
          <w:ilvl w:val="0"/>
          <w:numId w:val="0"/>
        </w:numPr>
        <w:ind w:firstLine="419" w:firstLineChars="0"/>
        <w:outlineLvl w:val="3"/>
        <w:rPr>
          <w:del w:id="96" w:author="......" w:date="2024-03-17T16:02:12Z"/>
          <w:rFonts w:hint="default" w:ascii="Times New Roman" w:hAnsi="Times New Roman" w:eastAsia="宋体" w:cs="Times New Roman"/>
          <w:szCs w:val="21"/>
        </w:rPr>
      </w:pPr>
      <w:del w:id="97" w:author="......" w:date="2024-03-17T16:02:12Z">
        <w:r>
          <w:rPr>
            <w:rFonts w:hint="default" w:ascii="Times New Roman" w:hAnsi="Times New Roman" w:eastAsia="宋体" w:cs="Times New Roman"/>
            <w:szCs w:val="21"/>
          </w:rPr>
          <w:delText>对土木工程项目的成本进行预算、跟踪和分析，帮助项目团队控制成本并优化项目预算。</w:delText>
        </w:r>
      </w:del>
    </w:p>
    <w:p>
      <w:pPr>
        <w:pStyle w:val="22"/>
        <w:numPr>
          <w:ilvl w:val="2"/>
          <w:numId w:val="4"/>
        </w:numPr>
        <w:ind w:left="1418" w:leftChars="0" w:hanging="567" w:firstLineChars="0"/>
        <w:outlineLvl w:val="3"/>
        <w:rPr>
          <w:del w:id="98" w:author="......" w:date="2024-03-17T16:02:12Z"/>
          <w:rFonts w:hint="default" w:ascii="Times New Roman" w:hAnsi="Times New Roman" w:eastAsia="宋体" w:cs="Times New Roman"/>
          <w:szCs w:val="21"/>
        </w:rPr>
      </w:pPr>
      <w:del w:id="99" w:author="......" w:date="2024-03-17T16:02:12Z">
        <w:r>
          <w:rPr>
            <w:rFonts w:hint="default" w:ascii="Times New Roman" w:hAnsi="Times New Roman" w:eastAsia="宋体" w:cs="Times New Roman"/>
            <w:szCs w:val="21"/>
          </w:rPr>
          <w:delText>施工质量管理：记录施工过程中的质量检查和问题整改情况，保障土木工程项目的施工质量。</w:delText>
        </w:r>
      </w:del>
    </w:p>
    <w:p>
      <w:pPr>
        <w:pStyle w:val="22"/>
        <w:numPr>
          <w:ilvl w:val="2"/>
          <w:numId w:val="4"/>
        </w:numPr>
        <w:ind w:left="1418" w:leftChars="0" w:hanging="567" w:firstLineChars="0"/>
        <w:outlineLvl w:val="3"/>
        <w:rPr>
          <w:del w:id="100" w:author="......" w:date="2024-03-17T16:02:12Z"/>
          <w:rFonts w:hint="default" w:ascii="Times New Roman" w:hAnsi="Times New Roman" w:eastAsia="宋体" w:cs="Times New Roman"/>
          <w:szCs w:val="21"/>
        </w:rPr>
      </w:pPr>
      <w:del w:id="101" w:author="......" w:date="2024-03-17T16:02:12Z">
        <w:r>
          <w:rPr>
            <w:rFonts w:hint="default" w:ascii="Times New Roman" w:hAnsi="Times New Roman" w:eastAsia="宋体" w:cs="Times New Roman"/>
            <w:szCs w:val="21"/>
          </w:rPr>
          <w:delText>安全管理：记录施工现场安全情况，制定安全措施和应急预案，保障施工人员的安全。</w:delText>
        </w:r>
      </w:del>
    </w:p>
    <w:p>
      <w:pPr>
        <w:pStyle w:val="22"/>
        <w:numPr>
          <w:ilvl w:val="2"/>
          <w:numId w:val="4"/>
        </w:numPr>
        <w:ind w:left="1418" w:leftChars="0" w:hanging="567" w:firstLineChars="0"/>
        <w:outlineLvl w:val="3"/>
        <w:rPr>
          <w:del w:id="102" w:author="......" w:date="2024-03-17T16:02:12Z"/>
          <w:rFonts w:hint="default" w:ascii="Times New Roman" w:hAnsi="Times New Roman" w:eastAsia="宋体" w:cs="Times New Roman"/>
          <w:szCs w:val="21"/>
        </w:rPr>
      </w:pPr>
      <w:del w:id="103" w:author="......" w:date="2024-03-17T16:02:12Z">
        <w:r>
          <w:rPr>
            <w:rFonts w:hint="default" w:ascii="Times New Roman" w:hAnsi="Times New Roman" w:eastAsia="宋体" w:cs="Times New Roman"/>
            <w:szCs w:val="21"/>
          </w:rPr>
          <w:delText>文档管理：集中管理土木工程项目相关的文件和资料，包括设计图纸、合同</w:delText>
        </w:r>
      </w:del>
    </w:p>
    <w:p>
      <w:pPr>
        <w:pStyle w:val="22"/>
        <w:numPr>
          <w:ilvl w:val="0"/>
          <w:numId w:val="0"/>
        </w:numPr>
        <w:ind w:left="425" w:leftChars="0"/>
        <w:outlineLvl w:val="3"/>
        <w:rPr>
          <w:del w:id="104" w:author="......" w:date="2024-03-17T16:02:12Z"/>
          <w:rFonts w:hint="default" w:ascii="Times New Roman" w:hAnsi="Times New Roman" w:eastAsia="宋体" w:cs="Times New Roman"/>
          <w:szCs w:val="21"/>
        </w:rPr>
      </w:pPr>
      <w:del w:id="105" w:author="......" w:date="2024-03-17T16:02:12Z">
        <w:r>
          <w:rPr>
            <w:rFonts w:hint="default" w:ascii="Times New Roman" w:hAnsi="Times New Roman" w:eastAsia="宋体" w:cs="Times New Roman"/>
            <w:szCs w:val="21"/>
          </w:rPr>
          <w:delText>文书、施工记录等。</w:delText>
        </w:r>
      </w:del>
    </w:p>
    <w:p>
      <w:pPr>
        <w:pStyle w:val="22"/>
        <w:numPr>
          <w:ilvl w:val="2"/>
          <w:numId w:val="4"/>
        </w:numPr>
        <w:ind w:left="1418" w:leftChars="0" w:hanging="567" w:firstLineChars="0"/>
        <w:outlineLvl w:val="3"/>
        <w:rPr>
          <w:del w:id="106" w:author="......" w:date="2024-03-17T16:02:12Z"/>
          <w:rFonts w:hint="default" w:ascii="Times New Roman" w:hAnsi="Times New Roman" w:eastAsia="宋体" w:cs="Times New Roman"/>
          <w:szCs w:val="21"/>
        </w:rPr>
      </w:pPr>
      <w:del w:id="107" w:author="......" w:date="2024-03-17T16:02:12Z">
        <w:r>
          <w:rPr>
            <w:rFonts w:hint="default" w:ascii="Times New Roman" w:hAnsi="Times New Roman" w:eastAsia="宋体" w:cs="Times New Roman"/>
            <w:szCs w:val="21"/>
          </w:rPr>
          <w:delText>协同合作：同一工程项目的各相关人员可通过本产品实现信息共享、协同合作。</w:delText>
        </w:r>
      </w:del>
    </w:p>
    <w:p>
      <w:pPr>
        <w:pStyle w:val="3"/>
        <w:bidi w:val="0"/>
        <w:outlineLvl w:val="3"/>
        <w:rPr>
          <w:rFonts w:hint="default" w:ascii="Times New Roman" w:hAnsi="Times New Roman" w:eastAsia="宋体" w:cs="Times New Roman"/>
        </w:rPr>
      </w:pPr>
      <w:bookmarkStart w:id="38" w:name="_Toc18644"/>
      <w:bookmarkStart w:id="39" w:name="_Toc4382"/>
      <w:r>
        <w:rPr>
          <w:rFonts w:hint="default" w:ascii="Times New Roman" w:hAnsi="Times New Roman" w:eastAsia="宋体" w:cs="Times New Roman"/>
        </w:rPr>
        <w:t>用户特点</w:t>
      </w:r>
      <w:bookmarkEnd w:id="38"/>
      <w:bookmarkEnd w:id="39"/>
    </w:p>
    <w:p>
      <w:pPr>
        <w:pStyle w:val="4"/>
        <w:bidi w:val="0"/>
        <w:outlineLvl w:val="2"/>
        <w:rPr>
          <w:rFonts w:hint="default" w:ascii="Times New Roman" w:hAnsi="Times New Roman" w:eastAsia="宋体" w:cs="Times New Roman"/>
        </w:rPr>
      </w:pPr>
      <w:bookmarkStart w:id="40" w:name="_Toc4463"/>
      <w:bookmarkStart w:id="41" w:name="_Toc10677"/>
      <w:r>
        <w:rPr>
          <w:rFonts w:hint="default" w:ascii="Times New Roman" w:hAnsi="Times New Roman" w:eastAsia="宋体" w:cs="Times New Roman"/>
        </w:rPr>
        <w:t>基本属性</w:t>
      </w:r>
      <w:bookmarkEnd w:id="40"/>
      <w:bookmarkEnd w:id="41"/>
    </w:p>
    <w:p>
      <w:pPr>
        <w:pStyle w:val="22"/>
        <w:numPr>
          <w:ilvl w:val="0"/>
          <w:numId w:val="0"/>
        </w:numPr>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项目负责人、工程师、质量控制人员、进度管理人员、安全管理人员、成本控制人员。以上人员应具有一定的工程经验和专业技术，教育程度应为本科以上。</w:t>
      </w:r>
    </w:p>
    <w:p>
      <w:pPr>
        <w:pStyle w:val="4"/>
        <w:bidi w:val="0"/>
        <w:outlineLvl w:val="2"/>
        <w:rPr>
          <w:rFonts w:hint="default" w:ascii="Times New Roman" w:hAnsi="Times New Roman" w:eastAsia="宋体" w:cs="Times New Roman"/>
        </w:rPr>
      </w:pPr>
      <w:bookmarkStart w:id="42" w:name="_Toc5059"/>
      <w:bookmarkStart w:id="43" w:name="_Toc25420"/>
      <w:r>
        <w:rPr>
          <w:rFonts w:hint="default" w:ascii="Times New Roman" w:hAnsi="Times New Roman" w:eastAsia="宋体" w:cs="Times New Roman"/>
        </w:rPr>
        <w:t>用户需求</w:t>
      </w:r>
      <w:bookmarkEnd w:id="42"/>
      <w:bookmarkEnd w:id="43"/>
    </w:p>
    <w:p>
      <w:pPr>
        <w:pStyle w:val="22"/>
        <w:numPr>
          <w:ilvl w:val="0"/>
          <w:numId w:val="0"/>
        </w:numPr>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能通过界面简洁直观、操作流程顺畅的软件，实现对土木工程项目全过程的规划和管理，如人力和物资的分配、成本的跟踪和控制、施工质量的记录、工程项目相关的文件和资料的管理等，并能与其他项目相关人员实现协作共享。</w:t>
      </w:r>
    </w:p>
    <w:p>
      <w:pPr>
        <w:pStyle w:val="3"/>
        <w:bidi w:val="0"/>
        <w:outlineLvl w:val="1"/>
        <w:rPr>
          <w:rFonts w:hint="default" w:ascii="Times New Roman" w:hAnsi="Times New Roman" w:eastAsia="宋体" w:cs="Times New Roman"/>
        </w:rPr>
      </w:pPr>
      <w:bookmarkStart w:id="44" w:name="_Toc24567"/>
      <w:bookmarkStart w:id="45" w:name="_Toc948"/>
      <w:r>
        <w:rPr>
          <w:rFonts w:hint="default" w:ascii="Times New Roman" w:hAnsi="Times New Roman" w:eastAsia="宋体" w:cs="Times New Roman"/>
        </w:rPr>
        <w:t>约束</w:t>
      </w:r>
      <w:bookmarkEnd w:id="44"/>
      <w:bookmarkEnd w:id="45"/>
    </w:p>
    <w:p>
      <w:pPr>
        <w:pStyle w:val="22"/>
        <w:numPr>
          <w:ilvl w:val="0"/>
          <w:numId w:val="0"/>
        </w:numPr>
        <w:ind w:firstLine="420" w:firstLineChars="0"/>
        <w:rPr>
          <w:rFonts w:hint="default" w:ascii="Times New Roman" w:hAnsi="Times New Roman" w:eastAsia="宋体" w:cs="Times New Roman"/>
          <w:szCs w:val="21"/>
        </w:rPr>
      </w:pPr>
      <w:r>
        <w:rPr>
          <w:rFonts w:hint="default" w:ascii="Times New Roman" w:hAnsi="Times New Roman" w:eastAsia="宋体" w:cs="Times New Roman"/>
          <w:lang w:val="en-US"/>
        </w:rPr>
        <w:t>出于工程内容的保密安全考虑，工程项目的相关信息应只有项目相关人员才能查阅，工程项目创建之后应有加密方法，如产生一串专属密码，参与协作的人员应在输入密码后才能共享项目信息。</w:t>
      </w:r>
    </w:p>
    <w:p>
      <w:pPr>
        <w:pStyle w:val="3"/>
        <w:bidi w:val="0"/>
        <w:outlineLvl w:val="1"/>
        <w:rPr>
          <w:ins w:id="108" w:author="......" w:date="2024-03-17T16:12:59Z"/>
          <w:rFonts w:hint="default" w:ascii="Times New Roman" w:hAnsi="Times New Roman" w:eastAsia="宋体" w:cs="Times New Roman"/>
        </w:rPr>
      </w:pPr>
      <w:bookmarkStart w:id="46" w:name="_Toc30005"/>
      <w:bookmarkStart w:id="47" w:name="_Toc2806"/>
      <w:r>
        <w:rPr>
          <w:rFonts w:hint="default" w:ascii="Times New Roman" w:hAnsi="Times New Roman" w:eastAsia="宋体" w:cs="Times New Roman"/>
        </w:rPr>
        <w:t>假设</w:t>
      </w:r>
      <w:r>
        <w:rPr>
          <w:rFonts w:hint="default" w:ascii="Times New Roman" w:hAnsi="Times New Roman" w:eastAsia="宋体" w:cs="Times New Roman"/>
        </w:rPr>
        <w:commentReference w:id="0"/>
      </w:r>
      <w:r>
        <w:rPr>
          <w:rFonts w:hint="default" w:ascii="Times New Roman" w:hAnsi="Times New Roman" w:eastAsia="宋体" w:cs="Times New Roman"/>
        </w:rPr>
        <w:t>和依赖关系</w:t>
      </w:r>
      <w:bookmarkEnd w:id="46"/>
      <w:bookmarkEnd w:id="47"/>
    </w:p>
    <w:p>
      <w:pPr>
        <w:ind w:firstLine="419"/>
        <w:rPr>
          <w:ins w:id="110" w:author="......" w:date="2024-03-17T16:10:02Z"/>
          <w:rFonts w:hint="default" w:ascii="Times New Roman" w:hAnsi="Times New Roman" w:eastAsia="宋体" w:cs="Times New Roman"/>
        </w:rPr>
        <w:pPrChange w:id="109" w:author="......" w:date="2024-03-17T16:13:16Z">
          <w:pPr/>
        </w:pPrChange>
      </w:pPr>
      <w:ins w:id="111" w:author="......" w:date="2024-03-17T16:13:08Z">
        <w:r>
          <w:rPr>
            <w:rFonts w:hint="default" w:ascii="Times New Roman" w:hAnsi="Times New Roman" w:eastAsia="宋体" w:cs="Times New Roman"/>
            <w:sz w:val="24"/>
            <w:szCs w:val="32"/>
            <w:rPrChange w:id="112" w:author="......" w:date="2024-03-17T16:13:14Z">
              <w:rPr>
                <w:rFonts w:hint="eastAsia"/>
              </w:rPr>
            </w:rPrChange>
          </w:rPr>
          <w:t>在考虑</w:t>
        </w:r>
      </w:ins>
      <w:ins w:id="113" w:author="......" w:date="2024-03-17T16:13:22Z">
        <w:r>
          <w:rPr>
            <w:rFonts w:hint="default" w:ascii="Times New Roman" w:hAnsi="Times New Roman" w:eastAsia="宋体" w:cs="Times New Roman"/>
            <w:sz w:val="24"/>
            <w:szCs w:val="32"/>
            <w:lang w:val="en-US" w:eastAsia="zh-CN"/>
          </w:rPr>
          <w:t>以下</w:t>
        </w:r>
      </w:ins>
      <w:ins w:id="114" w:author="......" w:date="2024-03-17T16:13:08Z">
        <w:r>
          <w:rPr>
            <w:rFonts w:hint="default" w:ascii="Times New Roman" w:hAnsi="Times New Roman" w:eastAsia="宋体" w:cs="Times New Roman"/>
            <w:sz w:val="24"/>
            <w:szCs w:val="32"/>
            <w:rPrChange w:id="115" w:author="......" w:date="2024-03-17T16:13:14Z">
              <w:rPr>
                <w:rFonts w:hint="eastAsia"/>
              </w:rPr>
            </w:rPrChange>
          </w:rPr>
          <w:t>假设和依赖关系的基础上，本文档旨在为系统的设计、开发和实施提供准确的指导和规范。</w:t>
        </w:r>
      </w:ins>
    </w:p>
    <w:p>
      <w:pPr>
        <w:pStyle w:val="4"/>
        <w:numPr>
          <w:ins w:id="117" w:author="......" w:date="2024-03-17T16:10:08Z"/>
        </w:numPr>
        <w:outlineLvl w:val="2"/>
        <w:rPr>
          <w:ins w:id="118" w:author="......" w:date="2024-03-17T16:10:11Z"/>
          <w:rFonts w:hint="default" w:ascii="Times New Roman" w:hAnsi="Times New Roman" w:eastAsia="宋体" w:cs="Times New Roman"/>
          <w:lang w:val="en-US" w:eastAsia="zh-CN"/>
        </w:rPr>
        <w:pPrChange w:id="116" w:author="......" w:date="2024-03-17T16:10:08Z">
          <w:pPr/>
        </w:pPrChange>
      </w:pPr>
      <w:ins w:id="119" w:author="......" w:date="2024-03-17T16:10:04Z">
        <w:bookmarkStart w:id="48" w:name="_Toc3860"/>
        <w:bookmarkStart w:id="49" w:name="_Toc10874"/>
        <w:r>
          <w:rPr>
            <w:rFonts w:hint="default" w:ascii="Times New Roman" w:hAnsi="Times New Roman" w:eastAsia="宋体" w:cs="Times New Roman"/>
            <w:lang w:val="en-US" w:eastAsia="zh-CN"/>
          </w:rPr>
          <w:t>假设</w:t>
        </w:r>
        <w:bookmarkEnd w:id="48"/>
        <w:bookmarkEnd w:id="49"/>
      </w:ins>
    </w:p>
    <w:p>
      <w:pPr>
        <w:numPr>
          <w:ilvl w:val="0"/>
          <w:numId w:val="8"/>
          <w:ins w:id="121" w:author="......" w:date="2024-03-17T16:11:29Z"/>
        </w:numPr>
        <w:ind w:left="425" w:hanging="425"/>
        <w:rPr>
          <w:ins w:id="122" w:author="......" w:date="2024-03-17T16:10:30Z"/>
          <w:rFonts w:hint="default" w:ascii="Times New Roman" w:hAnsi="Times New Roman" w:eastAsia="宋体" w:cs="Times New Roman"/>
        </w:rPr>
        <w:pPrChange w:id="120" w:author="......" w:date="2024-03-17T16:11:29Z">
          <w:pPr/>
        </w:pPrChange>
      </w:pPr>
      <w:ins w:id="123" w:author="......" w:date="2024-03-17T16:10:30Z">
        <w:r>
          <w:rPr>
            <w:rFonts w:hint="default" w:ascii="Times New Roman" w:hAnsi="Times New Roman" w:eastAsia="宋体" w:cs="Times New Roman"/>
          </w:rPr>
          <w:t>用户访问权限：假设系统将按照用户角色分配相应的权限，以保证数据安全和隐私。</w:t>
        </w:r>
      </w:ins>
    </w:p>
    <w:p>
      <w:pPr>
        <w:numPr>
          <w:ilvl w:val="0"/>
          <w:numId w:val="8"/>
          <w:ins w:id="125" w:author="......" w:date="2024-03-17T16:11:29Z"/>
        </w:numPr>
        <w:ind w:left="425" w:hanging="425"/>
        <w:rPr>
          <w:ins w:id="126" w:author="......" w:date="2024-03-17T16:10:30Z"/>
          <w:rFonts w:hint="default" w:ascii="Times New Roman" w:hAnsi="Times New Roman" w:eastAsia="宋体" w:cs="Times New Roman"/>
        </w:rPr>
        <w:pPrChange w:id="124" w:author="......" w:date="2024-03-17T16:11:29Z">
          <w:pPr/>
        </w:pPrChange>
      </w:pPr>
      <w:ins w:id="127" w:author="......" w:date="2024-03-17T16:10:30Z">
        <w:r>
          <w:rPr>
            <w:rFonts w:hint="default" w:ascii="Times New Roman" w:hAnsi="Times New Roman" w:eastAsia="宋体" w:cs="Times New Roman"/>
          </w:rPr>
          <w:t>网络连接：假设用户将能够通过可靠的网络连接访问系统，以便实时更新和分享信息。</w:t>
        </w:r>
      </w:ins>
    </w:p>
    <w:p>
      <w:pPr>
        <w:numPr>
          <w:ilvl w:val="0"/>
          <w:numId w:val="8"/>
          <w:ins w:id="129" w:author="......" w:date="2024-03-17T16:11:35Z"/>
        </w:numPr>
        <w:ind w:left="425" w:hanging="425"/>
        <w:rPr>
          <w:ins w:id="130" w:author="......" w:date="2024-03-17T16:10:30Z"/>
          <w:rFonts w:hint="default" w:ascii="Times New Roman" w:hAnsi="Times New Roman" w:eastAsia="宋体" w:cs="Times New Roman"/>
        </w:rPr>
        <w:pPrChange w:id="128" w:author="......" w:date="2024-03-17T16:11:35Z">
          <w:pPr/>
        </w:pPrChange>
      </w:pPr>
      <w:ins w:id="131" w:author="......" w:date="2024-03-17T16:10:30Z">
        <w:r>
          <w:rPr>
            <w:rFonts w:hint="default" w:ascii="Times New Roman" w:hAnsi="Times New Roman" w:eastAsia="宋体" w:cs="Times New Roman"/>
          </w:rPr>
          <w:t>系统硬件要求：假设用户的计算机设备符合系统最低硬件要求，能够支持系统的正常运行和使用。</w:t>
        </w:r>
      </w:ins>
    </w:p>
    <w:p>
      <w:pPr>
        <w:numPr>
          <w:ilvl w:val="0"/>
          <w:numId w:val="8"/>
          <w:ins w:id="133" w:author="......" w:date="2024-03-17T16:11:38Z"/>
        </w:numPr>
        <w:ind w:left="425" w:hanging="425"/>
        <w:rPr>
          <w:ins w:id="134" w:author="......" w:date="2024-03-17T16:13:28Z"/>
          <w:rFonts w:hint="default" w:ascii="Times New Roman" w:hAnsi="Times New Roman" w:eastAsia="宋体" w:cs="Times New Roman"/>
          <w:lang w:val="en-US" w:eastAsia="zh-CN"/>
        </w:rPr>
        <w:pPrChange w:id="132" w:author="......" w:date="2024-03-17T16:11:38Z">
          <w:pPr/>
        </w:pPrChange>
      </w:pPr>
      <w:ins w:id="135" w:author="......" w:date="2024-03-17T16:10:30Z">
        <w:r>
          <w:rPr>
            <w:rFonts w:hint="default" w:ascii="Times New Roman" w:hAnsi="Times New Roman" w:eastAsia="宋体" w:cs="Times New Roman"/>
          </w:rPr>
          <w:t>数据完整性：假设系统中的数据将受到有效的备份和保护，以防止数据丢失或损坏。</w:t>
        </w:r>
      </w:ins>
    </w:p>
    <w:p>
      <w:pPr>
        <w:pStyle w:val="4"/>
        <w:numPr>
          <w:ins w:id="137" w:author="......" w:date="2024-03-17T16:13:45Z"/>
        </w:numPr>
        <w:outlineLvl w:val="2"/>
        <w:rPr>
          <w:ins w:id="138" w:author="......" w:date="2024-03-17T16:13:47Z"/>
          <w:rFonts w:hint="default" w:ascii="Times New Roman" w:hAnsi="Times New Roman" w:eastAsia="宋体" w:cs="Times New Roman"/>
          <w:lang w:val="en-US" w:eastAsia="zh-CN"/>
        </w:rPr>
        <w:pPrChange w:id="136" w:author="......" w:date="2024-03-17T16:13:45Z">
          <w:pPr/>
        </w:pPrChange>
      </w:pPr>
      <w:ins w:id="139" w:author="......" w:date="2024-03-17T16:13:32Z">
        <w:bookmarkStart w:id="50" w:name="_Toc6040"/>
        <w:bookmarkStart w:id="51" w:name="_Toc10113"/>
        <w:r>
          <w:rPr>
            <w:rFonts w:hint="default" w:ascii="Times New Roman" w:hAnsi="Times New Roman" w:eastAsia="宋体" w:cs="Times New Roman"/>
            <w:lang w:val="en-US" w:eastAsia="zh-CN"/>
          </w:rPr>
          <w:t>依赖关系</w:t>
        </w:r>
        <w:bookmarkEnd w:id="50"/>
        <w:bookmarkEnd w:id="51"/>
      </w:ins>
    </w:p>
    <w:p>
      <w:pPr>
        <w:numPr>
          <w:ilvl w:val="0"/>
          <w:numId w:val="9"/>
          <w:ins w:id="141" w:author="......" w:date="2024-03-17T16:14:08Z"/>
        </w:numPr>
        <w:ind w:left="425" w:hanging="425"/>
        <w:rPr>
          <w:ins w:id="142" w:author="......" w:date="2024-03-17T16:14:09Z"/>
          <w:rFonts w:hint="default" w:ascii="Times New Roman" w:hAnsi="Times New Roman" w:eastAsia="宋体" w:cs="Times New Roman"/>
        </w:rPr>
        <w:pPrChange w:id="140" w:author="......" w:date="2024-03-17T16:14:08Z">
          <w:pPr/>
        </w:pPrChange>
      </w:pPr>
      <w:ins w:id="143" w:author="......" w:date="2024-03-17T16:13:54Z">
        <w:r>
          <w:rPr>
            <w:rFonts w:hint="default" w:ascii="Times New Roman" w:hAnsi="Times New Roman" w:eastAsia="宋体" w:cs="Times New Roman"/>
          </w:rPr>
          <w:t>第三方软件和服务：本系统可能依赖于第三方提供的软件或服务，如数据库管理系统、网络服务提供商等。</w:t>
        </w:r>
      </w:ins>
    </w:p>
    <w:p>
      <w:pPr>
        <w:numPr>
          <w:ilvl w:val="0"/>
          <w:numId w:val="9"/>
          <w:ins w:id="145" w:author="......" w:date="2024-03-17T16:15:40Z"/>
        </w:numPr>
        <w:ind w:left="425" w:hanging="425"/>
        <w:rPr>
          <w:ins w:id="146" w:author="......" w:date="2024-03-17T16:15:40Z"/>
          <w:rFonts w:hint="default" w:ascii="Times New Roman" w:hAnsi="Times New Roman" w:eastAsia="宋体" w:cs="Times New Roman"/>
        </w:rPr>
        <w:pPrChange w:id="144" w:author="......" w:date="2024-03-17T16:15:40Z">
          <w:pPr/>
        </w:pPrChange>
      </w:pPr>
      <w:ins w:id="147" w:author="......" w:date="2024-03-17T16:13:54Z">
        <w:r>
          <w:rPr>
            <w:rFonts w:hint="default" w:ascii="Times New Roman" w:hAnsi="Times New Roman" w:eastAsia="宋体" w:cs="Times New Roman"/>
          </w:rPr>
          <w:t>技术标准：系统的开发和实施可能依赖于特定的技术标准或协议，以确保系统与其他系统的兼容性和互操作性。</w:t>
        </w:r>
      </w:ins>
    </w:p>
    <w:p>
      <w:pPr>
        <w:numPr>
          <w:ilvl w:val="0"/>
          <w:numId w:val="9"/>
          <w:ins w:id="149" w:author="......" w:date="2024-03-17T16:15:44Z"/>
        </w:numPr>
        <w:ind w:left="425" w:hanging="425"/>
        <w:rPr>
          <w:ins w:id="150" w:author="......" w:date="2024-03-17T16:15:45Z"/>
          <w:rFonts w:hint="default" w:ascii="Times New Roman" w:hAnsi="Times New Roman" w:eastAsia="宋体" w:cs="Times New Roman"/>
          <w:lang w:val="en-US" w:eastAsia="zh-CN"/>
        </w:rPr>
        <w:pPrChange w:id="148" w:author="......" w:date="2024-03-17T16:15:44Z">
          <w:pPr/>
        </w:pPrChange>
      </w:pPr>
      <w:ins w:id="151" w:author="......" w:date="2024-03-17T16:13:54Z">
        <w:r>
          <w:rPr>
            <w:rFonts w:hint="default" w:ascii="Times New Roman" w:hAnsi="Times New Roman" w:eastAsia="宋体" w:cs="Times New Roman"/>
          </w:rPr>
          <w:t>法律法规：系统开发过程中需遵守相关法律法规，包括但不限于数据保护法律、安全标准等。</w:t>
        </w:r>
      </w:ins>
    </w:p>
    <w:p>
      <w:pPr>
        <w:numPr>
          <w:ilvl w:val="0"/>
          <w:numId w:val="9"/>
          <w:ins w:id="153" w:author="......" w:date="2024-03-17T16:15:44Z"/>
        </w:numPr>
        <w:ind w:left="425" w:hanging="425"/>
        <w:rPr>
          <w:rFonts w:hint="default" w:ascii="Times New Roman" w:hAnsi="Times New Roman" w:eastAsia="宋体" w:cs="Times New Roman"/>
          <w:lang w:val="en-US" w:eastAsia="zh-CN"/>
        </w:rPr>
        <w:pPrChange w:id="152" w:author="......" w:date="2024-03-17T16:15:44Z">
          <w:pPr/>
        </w:pPrChange>
      </w:pPr>
      <w:ins w:id="154" w:author="......" w:date="2024-03-17T16:13:54Z">
        <w:r>
          <w:rPr>
            <w:rFonts w:hint="default" w:ascii="Times New Roman" w:hAnsi="Times New Roman" w:eastAsia="宋体" w:cs="Times New Roman"/>
          </w:rPr>
          <w:t>用户培训：用户可能需要接受系统使用培训，以充分理解系统的功能和操作流程，保证系统的有效使用。</w:t>
        </w:r>
      </w:ins>
    </w:p>
    <w:p>
      <w:pPr>
        <w:outlineLvl w:val="9"/>
        <w:rPr>
          <w:del w:id="155" w:author="......" w:date="2024-03-17T16:09:57Z"/>
          <w:rFonts w:hint="default" w:ascii="Times New Roman" w:hAnsi="Times New Roman" w:eastAsia="宋体" w:cs="Times New Roman"/>
          <w:sz w:val="24"/>
          <w:rPrChange w:id="156" w:author="......" w:date="2024-03-17T16:07:50Z">
            <w:rPr>
              <w:del w:id="157" w:author="......" w:date="2024-03-17T16:09:57Z"/>
              <w:rFonts w:hint="default"/>
            </w:rPr>
          </w:rPrChange>
        </w:rPr>
      </w:pPr>
    </w:p>
    <w:p>
      <w:pPr>
        <w:pStyle w:val="3"/>
        <w:bidi w:val="0"/>
        <w:outlineLvl w:val="0"/>
        <w:rPr>
          <w:rFonts w:hint="default" w:ascii="Times New Roman" w:hAnsi="Times New Roman" w:eastAsia="宋体" w:cs="Times New Roman"/>
        </w:rPr>
      </w:pPr>
      <w:bookmarkStart w:id="52" w:name="_Toc27481"/>
      <w:bookmarkStart w:id="53" w:name="_Toc4834"/>
      <w:r>
        <w:rPr>
          <w:rFonts w:hint="default" w:ascii="Times New Roman" w:hAnsi="Times New Roman" w:eastAsia="宋体" w:cs="Times New Roman"/>
        </w:rPr>
        <w:t>需求分配</w:t>
      </w:r>
      <w:bookmarkEnd w:id="52"/>
      <w:bookmarkEnd w:id="53"/>
    </w:p>
    <w:p>
      <w:pPr>
        <w:pStyle w:val="22"/>
        <w:numPr>
          <w:ilvl w:val="0"/>
          <w:numId w:val="0"/>
        </w:numPr>
        <w:ind w:firstLine="420" w:firstLineChars="0"/>
        <w:rPr>
          <w:rFonts w:hint="default" w:ascii="Times New Roman" w:hAnsi="Times New Roman" w:eastAsia="宋体" w:cs="Times New Roman"/>
        </w:rPr>
      </w:pPr>
      <w:r>
        <w:rPr>
          <w:rFonts w:hint="default" w:ascii="Times New Roman" w:hAnsi="Times New Roman" w:eastAsia="宋体" w:cs="Times New Roman"/>
          <w:lang w:val="en-US"/>
        </w:rPr>
        <w:t>在本产品将来版本中，可优化UI界面。</w:t>
      </w:r>
    </w:p>
    <w:p>
      <w:pPr>
        <w:pStyle w:val="22"/>
        <w:numPr>
          <w:ilvl w:val="0"/>
          <w:numId w:val="0"/>
        </w:numPr>
        <w:rPr>
          <w:rFonts w:hint="default" w:ascii="Times New Roman" w:hAnsi="Times New Roman" w:eastAsia="宋体" w:cs="Times New Roman"/>
          <w:szCs w:val="21"/>
        </w:rPr>
      </w:pPr>
    </w:p>
    <w:p>
      <w:pPr>
        <w:pStyle w:val="2"/>
        <w:bidi w:val="0"/>
        <w:outlineLvl w:val="0"/>
        <w:rPr>
          <w:rFonts w:hint="default" w:ascii="Times New Roman" w:hAnsi="Times New Roman" w:eastAsia="宋体" w:cs="Times New Roman"/>
        </w:rPr>
      </w:pPr>
      <w:bookmarkStart w:id="54" w:name="_Toc31412"/>
      <w:bookmarkStart w:id="55" w:name="_Toc10292"/>
      <w:r>
        <w:rPr>
          <w:rFonts w:hint="default" w:ascii="Times New Roman" w:hAnsi="Times New Roman" w:eastAsia="宋体" w:cs="Times New Roman"/>
        </w:rPr>
        <w:t>具体需求</w:t>
      </w:r>
      <w:bookmarkEnd w:id="54"/>
      <w:bookmarkEnd w:id="55"/>
      <w:r>
        <w:rPr>
          <w:rFonts w:hint="default" w:ascii="Times New Roman" w:hAnsi="Times New Roman" w:eastAsia="宋体" w:cs="Times New Roman"/>
        </w:rPr>
        <w:t xml:space="preserve"> </w:t>
      </w:r>
    </w:p>
    <w:p>
      <w:pPr>
        <w:pStyle w:val="3"/>
        <w:bidi w:val="0"/>
        <w:outlineLvl w:val="1"/>
        <w:rPr>
          <w:rFonts w:hint="default" w:ascii="Times New Roman" w:hAnsi="Times New Roman" w:eastAsia="宋体" w:cs="Times New Roman"/>
        </w:rPr>
      </w:pPr>
      <w:bookmarkStart w:id="56" w:name="_Toc16801"/>
      <w:bookmarkStart w:id="57" w:name="_Toc22765"/>
      <w:r>
        <w:rPr>
          <w:rFonts w:hint="default" w:ascii="Times New Roman" w:hAnsi="Times New Roman" w:eastAsia="宋体" w:cs="Times New Roman"/>
        </w:rPr>
        <w:t>功能需求</w:t>
      </w:r>
      <w:bookmarkEnd w:id="56"/>
      <w:bookmarkEnd w:id="57"/>
    </w:p>
    <w:p>
      <w:pPr>
        <w:pStyle w:val="4"/>
        <w:bidi w:val="0"/>
        <w:outlineLvl w:val="2"/>
        <w:rPr>
          <w:rFonts w:hint="default" w:ascii="Times New Roman" w:hAnsi="Times New Roman" w:eastAsia="宋体" w:cs="Times New Roman"/>
        </w:rPr>
      </w:pPr>
      <w:bookmarkStart w:id="58" w:name="_Toc664"/>
      <w:bookmarkStart w:id="59" w:name="_Toc23649"/>
      <w:r>
        <w:rPr>
          <w:rFonts w:hint="default" w:ascii="Times New Roman" w:hAnsi="Times New Roman" w:eastAsia="宋体" w:cs="Times New Roman"/>
        </w:rPr>
        <w:t>功能总览</w:t>
      </w:r>
      <w:bookmarkEnd w:id="58"/>
      <w:bookmarkEnd w:id="5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5371"/>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功能</w:t>
            </w:r>
          </w:p>
        </w:tc>
        <w:tc>
          <w:tcPr>
            <w:tcW w:w="5371"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描述</w:t>
            </w:r>
          </w:p>
        </w:tc>
        <w:tc>
          <w:tcPr>
            <w:tcW w:w="0" w:type="auto"/>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可使用此功能的角色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项目计划管理</w:t>
            </w:r>
          </w:p>
          <w:p>
            <w:pPr>
              <w:rPr>
                <w:rFonts w:hint="default" w:ascii="Times New Roman" w:hAnsi="Times New Roman" w:eastAsia="宋体" w:cs="Times New Roman"/>
                <w:vertAlign w:val="baseline"/>
                <w:lang w:val="en-US" w:eastAsia="zh-CN"/>
              </w:rPr>
            </w:pPr>
          </w:p>
        </w:tc>
        <w:tc>
          <w:tcPr>
            <w:tcW w:w="5371" w:type="dxa"/>
          </w:tcPr>
          <w:p>
            <w:pPr>
              <w:rPr>
                <w:rFonts w:hint="default" w:ascii="Times New Roman" w:hAnsi="Times New Roman" w:eastAsia="宋体" w:cs="Times New Roman"/>
              </w:rPr>
            </w:pPr>
            <w:r>
              <w:rPr>
                <w:rFonts w:hint="default" w:ascii="Times New Roman" w:hAnsi="Times New Roman" w:eastAsia="宋体" w:cs="Times New Roman"/>
                <w:vertAlign w:val="baseline"/>
                <w:lang w:val="en-US" w:eastAsia="zh-CN"/>
              </w:rPr>
              <w:t>支持创建项目计划、监测项目进度和设置项目节点，实现对土木工程项目的全面规划和管理</w:t>
            </w:r>
          </w:p>
        </w:tc>
        <w:tc>
          <w:tcPr>
            <w:tcW w:w="0" w:type="auto"/>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人力资源管理</w:t>
            </w:r>
          </w:p>
        </w:tc>
        <w:tc>
          <w:tcPr>
            <w:tcW w:w="5371" w:type="dxa"/>
          </w:tcPr>
          <w:p>
            <w:pPr>
              <w:rPr>
                <w:rFonts w:hint="default" w:ascii="Times New Roman" w:hAnsi="Times New Roman" w:eastAsia="宋体" w:cs="Times New Roman"/>
              </w:rPr>
            </w:pPr>
            <w:r>
              <w:rPr>
                <w:rFonts w:hint="default" w:ascii="Times New Roman" w:hAnsi="Times New Roman" w:eastAsia="宋体" w:cs="Times New Roman"/>
                <w:vertAlign w:val="baseline"/>
                <w:lang w:val="en-US" w:eastAsia="zh-CN"/>
              </w:rPr>
              <w:t>根据项目需求，分配人力资源</w:t>
            </w:r>
          </w:p>
        </w:tc>
        <w:tc>
          <w:tcPr>
            <w:tcW w:w="0" w:type="auto"/>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人力资源管理人员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成本管理</w:t>
            </w:r>
          </w:p>
        </w:tc>
        <w:tc>
          <w:tcPr>
            <w:tcW w:w="5371" w:type="dxa"/>
          </w:tcPr>
          <w:p>
            <w:pPr>
              <w:rPr>
                <w:rFonts w:hint="default" w:ascii="Times New Roman" w:hAnsi="Times New Roman" w:eastAsia="宋体" w:cs="Times New Roman"/>
                <w:lang w:val="en-US" w:eastAsia="zh-CN"/>
              </w:rPr>
            </w:pPr>
            <w:r>
              <w:rPr>
                <w:rFonts w:hint="default" w:ascii="Times New Roman" w:hAnsi="Times New Roman" w:eastAsia="宋体" w:cs="Times New Roman"/>
                <w:vertAlign w:val="baseline"/>
                <w:lang w:val="en-US" w:eastAsia="zh-CN"/>
              </w:rPr>
              <w:t>对土木工程项目的成本进行预算、跟踪和分析，帮助项目团队控制成本并优化项目预算</w:t>
            </w:r>
          </w:p>
        </w:tc>
        <w:tc>
          <w:tcPr>
            <w:tcW w:w="0" w:type="auto"/>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项目总经理、财务经理、会计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质量管理</w:t>
            </w:r>
          </w:p>
        </w:tc>
        <w:tc>
          <w:tcPr>
            <w:tcW w:w="537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rPr>
              <w:t>用户在系统中记录质量检查和问题整改情况</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支持对质量问题进行上报预警。</w:t>
            </w:r>
          </w:p>
        </w:tc>
        <w:tc>
          <w:tcPr>
            <w:tcW w:w="0" w:type="auto"/>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项目质量管理员、施工人员、项目主管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安全管理</w:t>
            </w:r>
          </w:p>
        </w:tc>
        <w:tc>
          <w:tcPr>
            <w:tcW w:w="537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用户在系统中记录相关安全问题和整改情况，支持对安全问题进行上报和预警</w:t>
            </w:r>
          </w:p>
        </w:tc>
        <w:tc>
          <w:tcPr>
            <w:tcW w:w="0" w:type="auto"/>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项目安全员、施工单位人员、项目主管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文档管理</w:t>
            </w:r>
          </w:p>
        </w:tc>
        <w:tc>
          <w:tcPr>
            <w:tcW w:w="537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rPr>
              <w:t>用户在系统中上传和管理项目相关文档和资料，系统自动生成文档目录和文档索引</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可以对相关文档进行分类、检索、查阅</w:t>
            </w:r>
          </w:p>
        </w:tc>
        <w:tc>
          <w:tcPr>
            <w:tcW w:w="0" w:type="auto"/>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所有人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系统维护</w:t>
            </w:r>
          </w:p>
        </w:tc>
        <w:tc>
          <w:tcPr>
            <w:tcW w:w="537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对系统进行整体维护s和管理</w:t>
            </w:r>
          </w:p>
        </w:tc>
        <w:tc>
          <w:tcPr>
            <w:tcW w:w="0" w:type="auto"/>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系统管理员</w:t>
            </w:r>
          </w:p>
        </w:tc>
      </w:tr>
    </w:tbl>
    <w:p>
      <w:pPr>
        <w:pStyle w:val="4"/>
        <w:bidi w:val="0"/>
        <w:outlineLvl w:val="2"/>
        <w:rPr>
          <w:rFonts w:hint="default" w:ascii="Times New Roman" w:hAnsi="Times New Roman" w:eastAsia="宋体" w:cs="Times New Roman"/>
        </w:rPr>
      </w:pPr>
      <w:bookmarkStart w:id="60" w:name="_Toc15740"/>
      <w:bookmarkStart w:id="61" w:name="_Toc15619"/>
      <w:r>
        <w:rPr>
          <w:rFonts w:hint="default" w:ascii="Times New Roman" w:hAnsi="Times New Roman" w:eastAsia="宋体" w:cs="Times New Roman"/>
        </w:rPr>
        <w:t>业务流程图</w:t>
      </w:r>
      <w:bookmarkEnd w:id="60"/>
      <w:bookmarkEnd w:id="61"/>
    </w:p>
    <w:p>
      <w:pPr>
        <w:rPr>
          <w:rFonts w:hint="default" w:ascii="Times New Roman" w:hAnsi="Times New Roman" w:eastAsia="宋体" w:cs="Times New Roman"/>
          <w:lang w:eastAsia="zh-CN"/>
        </w:rPr>
      </w:pPr>
    </w:p>
    <w:p>
      <w:pPr>
        <w:jc w:val="center"/>
        <w:rPr>
          <w:rFonts w:hint="default" w:ascii="Times New Roman" w:hAnsi="Times New Roman" w:eastAsia="宋体" w:cs="Times New Roman"/>
          <w:lang w:eastAsia="zh-CN"/>
        </w:rPr>
      </w:pPr>
      <w:r>
        <w:rPr>
          <w:rFonts w:hint="default" w:ascii="Times New Roman" w:hAnsi="Times New Roman" w:eastAsia="宋体" w:cs="Times New Roman"/>
          <w:sz w:val="32"/>
          <w:szCs w:val="40"/>
          <w:lang w:val="en-US" w:eastAsia="zh-CN"/>
        </w:rPr>
        <w:drawing>
          <wp:inline distT="0" distB="0" distL="114300" distR="114300">
            <wp:extent cx="4190365" cy="3771265"/>
            <wp:effectExtent l="0" t="0" r="635" b="635"/>
            <wp:docPr id="14" name="图片 1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流程图"/>
                    <pic:cNvPicPr>
                      <a:picLocks noChangeAspect="1"/>
                    </pic:cNvPicPr>
                  </pic:nvPicPr>
                  <pic:blipFill>
                    <a:blip r:embed="rId8"/>
                    <a:stretch>
                      <a:fillRect/>
                    </a:stretch>
                  </pic:blipFill>
                  <pic:spPr>
                    <a:xfrm>
                      <a:off x="0" y="0"/>
                      <a:ext cx="4190365" cy="3771265"/>
                    </a:xfrm>
                    <a:prstGeom prst="rect">
                      <a:avLst/>
                    </a:prstGeom>
                  </pic:spPr>
                </pic:pic>
              </a:graphicData>
            </a:graphic>
          </wp:inline>
        </w:drawing>
      </w:r>
    </w:p>
    <w:p>
      <w:pPr>
        <w:pStyle w:val="3"/>
        <w:bidi w:val="0"/>
        <w:outlineLvl w:val="1"/>
        <w:rPr>
          <w:rFonts w:hint="default" w:ascii="Times New Roman" w:hAnsi="Times New Roman" w:eastAsia="宋体" w:cs="Times New Roman"/>
        </w:rPr>
      </w:pPr>
      <w:bookmarkStart w:id="62" w:name="_Toc4807"/>
      <w:bookmarkStart w:id="63" w:name="_Toc6699"/>
      <w:r>
        <w:rPr>
          <w:rFonts w:hint="default" w:ascii="Times New Roman" w:hAnsi="Times New Roman" w:eastAsia="宋体" w:cs="Times New Roman"/>
        </w:rPr>
        <w:t>软硬件及外部系统接口需求</w:t>
      </w:r>
      <w:bookmarkEnd w:id="62"/>
      <w:bookmarkEnd w:id="63"/>
    </w:p>
    <w:p>
      <w:pPr>
        <w:pStyle w:val="4"/>
        <w:bidi w:val="0"/>
        <w:outlineLvl w:val="2"/>
        <w:rPr>
          <w:rFonts w:hint="default" w:ascii="Times New Roman" w:hAnsi="Times New Roman" w:eastAsia="宋体" w:cs="Times New Roman"/>
        </w:rPr>
      </w:pPr>
      <w:bookmarkStart w:id="64" w:name="_Toc1384"/>
      <w:bookmarkStart w:id="65" w:name="_Toc17150"/>
      <w:r>
        <w:rPr>
          <w:rFonts w:hint="default" w:ascii="Times New Roman" w:hAnsi="Times New Roman" w:eastAsia="宋体" w:cs="Times New Roman"/>
        </w:rPr>
        <w:t>用户界面</w:t>
      </w:r>
      <w:bookmarkEnd w:id="64"/>
      <w:bookmarkEnd w:id="65"/>
    </w:p>
    <w:p>
      <w:pPr>
        <w:ind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用户界面是程序中用户能看见并与之交互作用的部分</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设计一个好的用户界面是非常重要的</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本设计将为用户提供美观</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大方</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直观</w:t>
      </w:r>
      <w:r>
        <w:rPr>
          <w:rFonts w:hint="default" w:ascii="Times New Roman" w:hAnsi="Times New Roman" w:eastAsia="宋体" w:cs="Times New Roman"/>
          <w:sz w:val="24"/>
          <w:szCs w:val="32"/>
          <w:lang w:eastAsia="zh-CN"/>
        </w:rPr>
        <w:t>、</w:t>
      </w:r>
      <w:r>
        <w:rPr>
          <w:rFonts w:hint="default" w:ascii="Times New Roman" w:hAnsi="Times New Roman" w:eastAsia="宋体" w:cs="Times New Roman"/>
          <w:sz w:val="24"/>
          <w:szCs w:val="32"/>
        </w:rPr>
        <w:t>操作简单的用户界面。</w:t>
      </w:r>
    </w:p>
    <w:p>
      <w:pPr>
        <w:pStyle w:val="4"/>
        <w:bidi w:val="0"/>
        <w:outlineLvl w:val="2"/>
        <w:rPr>
          <w:rFonts w:hint="default" w:ascii="Times New Roman" w:hAnsi="Times New Roman" w:eastAsia="宋体" w:cs="Times New Roman"/>
          <w:sz w:val="24"/>
          <w:szCs w:val="24"/>
        </w:rPr>
      </w:pPr>
      <w:bookmarkStart w:id="66" w:name="_Toc5189"/>
      <w:bookmarkStart w:id="67" w:name="_Toc963"/>
      <w:r>
        <w:rPr>
          <w:rFonts w:hint="default" w:ascii="Times New Roman" w:hAnsi="Times New Roman" w:eastAsia="宋体" w:cs="Times New Roman"/>
          <w:sz w:val="24"/>
          <w:szCs w:val="24"/>
        </w:rPr>
        <w:t>硬件需求</w:t>
      </w:r>
      <w:bookmarkEnd w:id="66"/>
      <w:bookmarkEnd w:id="67"/>
    </w:p>
    <w:p>
      <w:pPr>
        <w:ind w:firstLine="419"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移动终端硬件配置应遵循如下原则：具有高的可靠性，可用性和安全性。</w:t>
      </w:r>
    </w:p>
    <w:p>
      <w:pPr>
        <w:pStyle w:val="4"/>
        <w:bidi w:val="0"/>
        <w:outlineLvl w:val="2"/>
        <w:rPr>
          <w:rFonts w:hint="default" w:ascii="Times New Roman" w:hAnsi="Times New Roman" w:eastAsia="宋体" w:cs="Times New Roman"/>
        </w:rPr>
      </w:pPr>
      <w:bookmarkStart w:id="68" w:name="_Toc12265"/>
      <w:bookmarkStart w:id="69" w:name="_Toc25629"/>
      <w:r>
        <w:rPr>
          <w:rFonts w:hint="default" w:ascii="Times New Roman" w:hAnsi="Times New Roman" w:eastAsia="宋体" w:cs="Times New Roman"/>
        </w:rPr>
        <w:t>运行环境</w:t>
      </w:r>
      <w:bookmarkEnd w:id="68"/>
      <w:bookmarkEnd w:id="69"/>
    </w:p>
    <w:p>
      <w:pPr>
        <w:numPr>
          <w:ilvl w:val="0"/>
          <w:numId w:val="0"/>
        </w:numPr>
        <w:ind w:leftChars="0"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Web 浏览器：Chrome、Opera、Safari、Firefox及任何支持HTML5标准的浏览器。</w:t>
      </w:r>
    </w:p>
    <w:p>
      <w:pPr>
        <w:numPr>
          <w:ilvl w:val="0"/>
          <w:numId w:val="0"/>
        </w:numPr>
        <w:ind w:leftChars="0" w:firstLine="419"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标准分辨率：1024*768、1920*1080、2K</w:t>
      </w:r>
    </w:p>
    <w:p>
      <w:pPr>
        <w:pStyle w:val="3"/>
        <w:bidi w:val="0"/>
        <w:outlineLvl w:val="1"/>
        <w:rPr>
          <w:rFonts w:hint="default" w:ascii="Times New Roman" w:hAnsi="Times New Roman" w:eastAsia="宋体" w:cs="Times New Roman"/>
        </w:rPr>
      </w:pPr>
      <w:bookmarkStart w:id="70" w:name="_Toc16261"/>
      <w:bookmarkStart w:id="71" w:name="_Toc11580"/>
      <w:r>
        <w:rPr>
          <w:rFonts w:hint="default" w:ascii="Times New Roman" w:hAnsi="Times New Roman" w:eastAsia="宋体" w:cs="Times New Roman"/>
        </w:rPr>
        <w:t>数据库逻辑需求</w:t>
      </w:r>
      <w:bookmarkEnd w:id="70"/>
      <w:bookmarkEnd w:id="71"/>
    </w:p>
    <w:p>
      <w:pPr>
        <w:pStyle w:val="4"/>
        <w:bidi w:val="0"/>
        <w:outlineLvl w:val="2"/>
        <w:rPr>
          <w:rFonts w:hint="default" w:ascii="Times New Roman" w:hAnsi="Times New Roman" w:eastAsia="宋体" w:cs="Times New Roman"/>
        </w:rPr>
      </w:pPr>
      <w:bookmarkStart w:id="72" w:name="_Toc30588"/>
      <w:bookmarkStart w:id="73" w:name="_Toc23767"/>
      <w:r>
        <w:rPr>
          <w:rFonts w:hint="default" w:ascii="Times New Roman" w:hAnsi="Times New Roman" w:eastAsia="宋体" w:cs="Times New Roman"/>
        </w:rPr>
        <w:t>数据流分析</w:t>
      </w:r>
      <w:bookmarkEnd w:id="72"/>
      <w:bookmarkEnd w:id="73"/>
    </w:p>
    <w:p>
      <w:pP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5523230" cy="3425825"/>
            <wp:effectExtent l="0" t="0" r="0" b="0"/>
            <wp:docPr id="15" name="图片 1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pic:cNvPicPr>
                      <a:picLocks noChangeAspect="1"/>
                    </pic:cNvPicPr>
                  </pic:nvPicPr>
                  <pic:blipFill>
                    <a:blip r:embed="rId9"/>
                    <a:stretch>
                      <a:fillRect/>
                    </a:stretch>
                  </pic:blipFill>
                  <pic:spPr>
                    <a:xfrm>
                      <a:off x="0" y="0"/>
                      <a:ext cx="5523230" cy="3425825"/>
                    </a:xfrm>
                    <a:prstGeom prst="rect">
                      <a:avLst/>
                    </a:prstGeom>
                  </pic:spPr>
                </pic:pic>
              </a:graphicData>
            </a:graphic>
          </wp:inline>
        </w:drawing>
      </w:r>
    </w:p>
    <w:p>
      <w:pPr>
        <w:rPr>
          <w:rFonts w:hint="default" w:ascii="Times New Roman" w:hAnsi="Times New Roman" w:eastAsia="宋体" w:cs="Times New Roman"/>
        </w:rPr>
      </w:pPr>
    </w:p>
    <w:p>
      <w:pPr>
        <w:pStyle w:val="4"/>
        <w:bidi w:val="0"/>
        <w:spacing w:afterAutospacing="0"/>
        <w:outlineLvl w:val="2"/>
        <w:rPr>
          <w:ins w:id="158" w:author="......" w:date="2024-03-17T16:22:45Z"/>
          <w:rFonts w:hint="default" w:ascii="Times New Roman" w:hAnsi="Times New Roman" w:eastAsia="宋体" w:cs="Times New Roman"/>
        </w:rPr>
      </w:pPr>
      <w:bookmarkStart w:id="74" w:name="_Toc29282"/>
      <w:bookmarkStart w:id="75" w:name="_Toc20049"/>
      <w:r>
        <w:rPr>
          <w:rFonts w:hint="default" w:ascii="Times New Roman" w:hAnsi="Times New Roman" w:eastAsia="宋体" w:cs="Times New Roman"/>
        </w:rPr>
        <w:t>数据字典</w:t>
      </w:r>
      <w:bookmarkEnd w:id="74"/>
      <w:bookmarkEnd w:id="75"/>
    </w:p>
    <w:p>
      <w:pPr>
        <w:ind w:firstLine="419"/>
        <w:rPr>
          <w:ins w:id="160" w:author="......" w:date="2024-03-17T16:22:48Z"/>
          <w:rFonts w:hint="default" w:ascii="Times New Roman" w:hAnsi="Times New Roman" w:eastAsia="宋体" w:cs="Times New Roman"/>
          <w:sz w:val="24"/>
          <w:szCs w:val="32"/>
          <w:rPrChange w:id="161" w:author="......" w:date="2024-03-17T16:22:54Z">
            <w:rPr>
              <w:ins w:id="162" w:author="......" w:date="2024-03-17T16:22:48Z"/>
              <w:rFonts w:hint="default"/>
            </w:rPr>
          </w:rPrChange>
        </w:rPr>
        <w:pPrChange w:id="159" w:author="......" w:date="2024-03-17T16:22:56Z">
          <w:pPr/>
        </w:pPrChange>
      </w:pPr>
      <w:ins w:id="163" w:author="......" w:date="2024-03-17T16:22:48Z">
        <w:r>
          <w:rPr>
            <w:rFonts w:hint="default" w:ascii="Times New Roman" w:hAnsi="Times New Roman" w:eastAsia="宋体" w:cs="Times New Roman"/>
            <w:sz w:val="24"/>
            <w:szCs w:val="32"/>
            <w:rPrChange w:id="164" w:author="......" w:date="2024-03-17T16:22:54Z">
              <w:rPr>
                <w:rFonts w:hint="default"/>
              </w:rPr>
            </w:rPrChange>
          </w:rPr>
          <w:t>数据字典记录在软件需求规格说明书中提及的各个数据对象及其属性的详细描述。每个数据对象都包括其名称、标识符、描述、类型和其他相关属性。</w:t>
        </w:r>
      </w:ins>
    </w:p>
    <w:p>
      <w:pPr>
        <w:ind w:firstLine="419"/>
        <w:rPr>
          <w:rFonts w:hint="default" w:ascii="Times New Roman" w:hAnsi="Times New Roman" w:eastAsia="宋体" w:cs="Times New Roman"/>
          <w:sz w:val="24"/>
          <w:szCs w:val="32"/>
          <w:rPrChange w:id="166" w:author="......" w:date="2024-03-17T16:22:54Z">
            <w:rPr>
              <w:rFonts w:hint="default"/>
            </w:rPr>
          </w:rPrChange>
        </w:rPr>
        <w:pPrChange w:id="165" w:author="......" w:date="2024-03-17T16:24:05Z">
          <w:pPr/>
        </w:pPrChange>
      </w:pPr>
      <w:ins w:id="167" w:author="......" w:date="2024-03-17T16:22:48Z">
        <w:r>
          <w:rPr>
            <w:rFonts w:hint="default" w:ascii="Times New Roman" w:hAnsi="Times New Roman" w:eastAsia="宋体" w:cs="Times New Roman"/>
            <w:sz w:val="24"/>
            <w:szCs w:val="32"/>
            <w:rPrChange w:id="168" w:author="......" w:date="2024-03-17T16:22:54Z">
              <w:rPr>
                <w:rFonts w:hint="default"/>
              </w:rPr>
            </w:rPrChange>
          </w:rPr>
          <w:t>对于每个数据对象，数据字典描述其在系统中的作用和用途，以及与其他数据对象之间的关联关系。此外，还包括数据对象的约束条件、数据格式、取值范围等信息，以确保系统能够正确地处理和管理这些数据。</w:t>
        </w:r>
      </w:ins>
    </w:p>
    <w:p>
      <w:pPr>
        <w:pStyle w:val="5"/>
        <w:bidi w:val="0"/>
        <w:spacing w:before="0" w:beforeAutospacing="0" w:after="0" w:afterAutospacing="0"/>
        <w:outlineLvl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项目计划管理模块</w:t>
      </w:r>
    </w:p>
    <w:p>
      <w:pPr>
        <w:bidi w:val="0"/>
        <w:spacing w:beforeAutospacing="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表3.1 工程项目信息表</w:t>
      </w:r>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1"/>
        <w:gridCol w:w="2111"/>
        <w:gridCol w:w="1604"/>
        <w:gridCol w:w="1110"/>
        <w:gridCol w:w="1110"/>
        <w:gridCol w:w="1110"/>
        <w:gridCol w:w="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编号</w:t>
            </w:r>
          </w:p>
        </w:tc>
        <w:tc>
          <w:tcPr>
            <w:tcW w:w="123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字段名称</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字段含义</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字段类型</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字段长度</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是否主键</w:t>
            </w:r>
          </w:p>
        </w:tc>
        <w:tc>
          <w:tcPr>
            <w:tcW w:w="505"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23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de-DE" w:eastAsia="zh-CN"/>
              </w:rPr>
              <w:t>NAME_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项目名称</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t>
            </w: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TYPE_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项目类型</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T</w:t>
            </w:r>
            <w:r>
              <w:rPr>
                <w:rFonts w:hint="default" w:ascii="Times New Roman" w:hAnsi="Times New Roman" w:eastAsia="宋体" w:cs="Times New Roman"/>
                <w:sz w:val="24"/>
                <w:szCs w:val="24"/>
                <w:vertAlign w:val="baseline"/>
                <w:lang w:val="de-DE" w:eastAsia="zh-CN"/>
              </w:rPr>
              <w:t>YPE</w:t>
            </w:r>
            <w:r>
              <w:rPr>
                <w:rFonts w:hint="default" w:ascii="Times New Roman" w:hAnsi="Times New Roman" w:eastAsia="宋体" w:cs="Times New Roman"/>
                <w:sz w:val="24"/>
                <w:szCs w:val="24"/>
                <w:vertAlign w:val="baseline"/>
                <w:lang w:val="en-US" w:eastAsia="zh-CN"/>
              </w:rPr>
              <w:t>_Pro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r>
              <w:rPr>
                <w:rFonts w:hint="default" w:ascii="Times New Roman" w:hAnsi="Times New Roman" w:eastAsia="宋体" w:cs="Times New Roman"/>
                <w:sz w:val="24"/>
                <w:szCs w:val="24"/>
                <w:vertAlign w:val="baseline"/>
                <w:lang w:val="de-DE" w:eastAsia="zh-CN"/>
              </w:rPr>
              <w:t>_con</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施工类型</w:t>
            </w:r>
          </w:p>
        </w:tc>
        <w:tc>
          <w:tcPr>
            <w:tcW w:w="651" w:type="pct"/>
            <w:vAlign w:val="top"/>
          </w:tcPr>
          <w:p>
            <w:pPr>
              <w:bidi w:val="0"/>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VALUE_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项目价值</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Int</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5</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START_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项目开始时间</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16</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6</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END_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项目结束时间</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16</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7</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NUM_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项目作业编号</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Int</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8</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ADDRESS_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项目地址</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9</w:t>
            </w:r>
          </w:p>
        </w:tc>
        <w:tc>
          <w:tcPr>
            <w:tcW w:w="1238"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DES_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项目描述</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NULL</w:t>
            </w:r>
          </w:p>
        </w:tc>
      </w:tr>
    </w:tbl>
    <w:p>
      <w:pPr>
        <w:bidi w:val="0"/>
        <w:spacing w:beforeAutospacing="0"/>
        <w:jc w:val="center"/>
        <w:rPr>
          <w:rFonts w:hint="default" w:ascii="Times New Roman" w:hAnsi="Times New Roman" w:eastAsia="宋体" w:cs="Times New Roman"/>
          <w:sz w:val="24"/>
          <w:szCs w:val="24"/>
          <w:lang w:val="en-US" w:eastAsia="zh-CN"/>
        </w:rPr>
      </w:pPr>
    </w:p>
    <w:p>
      <w:pPr>
        <w:bidi w:val="0"/>
        <w:spacing w:beforeAutospacing="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表3.2 项目节点信息表</w:t>
      </w:r>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
        <w:gridCol w:w="2776"/>
        <w:gridCol w:w="1471"/>
        <w:gridCol w:w="977"/>
        <w:gridCol w:w="978"/>
        <w:gridCol w:w="978"/>
        <w:gridCol w:w="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编号</w:t>
            </w:r>
          </w:p>
        </w:tc>
        <w:tc>
          <w:tcPr>
            <w:tcW w:w="94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字段名称</w:t>
            </w:r>
          </w:p>
        </w:tc>
        <w:tc>
          <w:tcPr>
            <w:tcW w:w="98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字段含义</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字段类型</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字段长度</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是否主键</w:t>
            </w:r>
          </w:p>
        </w:tc>
        <w:tc>
          <w:tcPr>
            <w:tcW w:w="553"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94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de-DE" w:eastAsia="zh-CN"/>
              </w:rPr>
              <w:t>NAME_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ectMilestone</w:t>
            </w:r>
          </w:p>
        </w:tc>
        <w:tc>
          <w:tcPr>
            <w:tcW w:w="98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项目节点名称</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t>
            </w:r>
          </w:p>
        </w:tc>
        <w:tc>
          <w:tcPr>
            <w:tcW w:w="553"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94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TYPE_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ectMilestone</w:t>
            </w:r>
          </w:p>
        </w:tc>
        <w:tc>
          <w:tcPr>
            <w:tcW w:w="98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项目节点类型</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99" w:type="pct"/>
          </w:tcPr>
          <w:p>
            <w:pPr>
              <w:bidi w:val="0"/>
              <w:rPr>
                <w:rFonts w:hint="default" w:ascii="Times New Roman" w:hAnsi="Times New Roman" w:eastAsia="宋体" w:cs="Times New Roman"/>
                <w:sz w:val="24"/>
                <w:szCs w:val="24"/>
                <w:vertAlign w:val="baseline"/>
                <w:lang w:val="en-US" w:eastAsia="zh-CN"/>
              </w:rPr>
            </w:pPr>
          </w:p>
        </w:tc>
        <w:tc>
          <w:tcPr>
            <w:tcW w:w="553"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94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DDL</w:t>
            </w:r>
            <w:r>
              <w:rPr>
                <w:rFonts w:hint="default" w:ascii="Times New Roman" w:hAnsi="Times New Roman" w:eastAsia="宋体" w:cs="Times New Roman"/>
                <w:sz w:val="24"/>
                <w:szCs w:val="24"/>
                <w:vertAlign w:val="baseline"/>
                <w:lang w:val="de-DE" w:eastAsia="zh-CN"/>
              </w:rPr>
              <w:t>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ectMilestone</w:t>
            </w:r>
          </w:p>
        </w:tc>
        <w:tc>
          <w:tcPr>
            <w:tcW w:w="98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项目节点时间</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16</w:t>
            </w:r>
          </w:p>
        </w:tc>
        <w:tc>
          <w:tcPr>
            <w:tcW w:w="699" w:type="pct"/>
          </w:tcPr>
          <w:p>
            <w:pPr>
              <w:bidi w:val="0"/>
              <w:rPr>
                <w:rFonts w:hint="default" w:ascii="Times New Roman" w:hAnsi="Times New Roman" w:eastAsia="宋体" w:cs="Times New Roman"/>
                <w:sz w:val="24"/>
                <w:szCs w:val="24"/>
                <w:vertAlign w:val="baseline"/>
                <w:lang w:val="en-US" w:eastAsia="zh-CN"/>
              </w:rPr>
            </w:pPr>
          </w:p>
        </w:tc>
        <w:tc>
          <w:tcPr>
            <w:tcW w:w="553"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94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NUM_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ectMilestone</w:t>
            </w:r>
          </w:p>
        </w:tc>
        <w:tc>
          <w:tcPr>
            <w:tcW w:w="98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项目节点编号</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Int</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99" w:type="pct"/>
          </w:tcPr>
          <w:p>
            <w:pPr>
              <w:bidi w:val="0"/>
              <w:rPr>
                <w:rFonts w:hint="default" w:ascii="Times New Roman" w:hAnsi="Times New Roman" w:eastAsia="宋体" w:cs="Times New Roman"/>
                <w:sz w:val="24"/>
                <w:szCs w:val="24"/>
                <w:vertAlign w:val="baseline"/>
                <w:lang w:val="en-US" w:eastAsia="zh-CN"/>
              </w:rPr>
            </w:pPr>
          </w:p>
        </w:tc>
        <w:tc>
          <w:tcPr>
            <w:tcW w:w="553"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5</w:t>
            </w:r>
          </w:p>
        </w:tc>
        <w:tc>
          <w:tcPr>
            <w:tcW w:w="94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de-DE" w:eastAsia="zh-CN"/>
              </w:rPr>
              <w:t>DES_</w:t>
            </w:r>
            <w:r>
              <w:rPr>
                <w:rFonts w:hint="default" w:ascii="Times New Roman" w:hAnsi="Times New Roman" w:eastAsia="宋体" w:cs="Times New Roman"/>
                <w:sz w:val="24"/>
                <w:szCs w:val="24"/>
                <w:vertAlign w:val="baseline"/>
                <w:lang w:val="en-US" w:eastAsia="zh-CN"/>
              </w:rPr>
              <w:t>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ectMilestone</w:t>
            </w:r>
          </w:p>
        </w:tc>
        <w:tc>
          <w:tcPr>
            <w:tcW w:w="98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项目节点描述</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1000</w:t>
            </w:r>
          </w:p>
        </w:tc>
        <w:tc>
          <w:tcPr>
            <w:tcW w:w="699" w:type="pct"/>
          </w:tcPr>
          <w:p>
            <w:pPr>
              <w:bidi w:val="0"/>
              <w:rPr>
                <w:rFonts w:hint="default" w:ascii="Times New Roman" w:hAnsi="Times New Roman" w:eastAsia="宋体" w:cs="Times New Roman"/>
                <w:sz w:val="24"/>
                <w:szCs w:val="24"/>
                <w:vertAlign w:val="baseline"/>
                <w:lang w:val="en-US" w:eastAsia="zh-CN"/>
              </w:rPr>
            </w:pPr>
          </w:p>
        </w:tc>
        <w:tc>
          <w:tcPr>
            <w:tcW w:w="553"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6</w:t>
            </w:r>
          </w:p>
        </w:tc>
        <w:tc>
          <w:tcPr>
            <w:tcW w:w="94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Achieve_Pro</w:t>
            </w:r>
            <w:r>
              <w:rPr>
                <w:rFonts w:hint="default" w:ascii="Times New Roman" w:hAnsi="Times New Roman" w:eastAsia="宋体" w:cs="Times New Roman"/>
                <w:sz w:val="24"/>
                <w:szCs w:val="24"/>
                <w:vertAlign w:val="baseline"/>
                <w:lang w:val="de-DE" w:eastAsia="zh-CN"/>
              </w:rPr>
              <w:t>j</w:t>
            </w:r>
            <w:r>
              <w:rPr>
                <w:rFonts w:hint="default" w:ascii="Times New Roman" w:hAnsi="Times New Roman" w:eastAsia="宋体" w:cs="Times New Roman"/>
                <w:sz w:val="24"/>
                <w:szCs w:val="24"/>
                <w:vertAlign w:val="baseline"/>
                <w:lang w:val="en-US" w:eastAsia="zh-CN"/>
              </w:rPr>
              <w:t>ectMilestone</w:t>
            </w:r>
          </w:p>
        </w:tc>
        <w:tc>
          <w:tcPr>
            <w:tcW w:w="98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项目节点完成情况</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Bool</w:t>
            </w:r>
          </w:p>
        </w:tc>
        <w:tc>
          <w:tcPr>
            <w:tcW w:w="69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699" w:type="pct"/>
          </w:tcPr>
          <w:p>
            <w:pPr>
              <w:bidi w:val="0"/>
              <w:rPr>
                <w:rFonts w:hint="default" w:ascii="Times New Roman" w:hAnsi="Times New Roman" w:eastAsia="宋体" w:cs="Times New Roman"/>
                <w:sz w:val="24"/>
                <w:szCs w:val="24"/>
                <w:vertAlign w:val="baseline"/>
                <w:lang w:val="en-US" w:eastAsia="zh-CN"/>
              </w:rPr>
            </w:pPr>
          </w:p>
        </w:tc>
        <w:tc>
          <w:tcPr>
            <w:tcW w:w="553" w:type="pct"/>
          </w:tcPr>
          <w:p>
            <w:pPr>
              <w:bidi w:val="0"/>
              <w:rPr>
                <w:rFonts w:hint="default" w:ascii="Times New Roman" w:hAnsi="Times New Roman" w:eastAsia="宋体" w:cs="Times New Roman"/>
                <w:sz w:val="24"/>
                <w:szCs w:val="24"/>
                <w:vertAlign w:val="baseline"/>
                <w:lang w:val="en-US" w:eastAsia="zh-CN"/>
              </w:rPr>
            </w:pPr>
          </w:p>
        </w:tc>
      </w:tr>
    </w:tbl>
    <w:p>
      <w:pPr>
        <w:rPr>
          <w:rFonts w:hint="default" w:ascii="Times New Roman" w:hAnsi="Times New Roman" w:eastAsia="宋体" w:cs="Times New Roman"/>
          <w:lang w:val="en-US" w:eastAsia="zh-CN"/>
        </w:rPr>
      </w:pPr>
    </w:p>
    <w:p>
      <w:pPr>
        <w:pStyle w:val="5"/>
        <w:bidi w:val="0"/>
        <w:spacing w:before="0" w:beforeAutospacing="0" w:after="0" w:afterAutospacing="0"/>
        <w:outlineLvl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人力资源管理模块</w:t>
      </w:r>
    </w:p>
    <w:p>
      <w:pPr>
        <w:bidi w:val="0"/>
        <w:spacing w:beforeAutospacing="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表3.3 人员信息表</w:t>
      </w:r>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2376"/>
        <w:gridCol w:w="1557"/>
        <w:gridCol w:w="1064"/>
        <w:gridCol w:w="1064"/>
        <w:gridCol w:w="1064"/>
        <w:gridCol w:w="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编号</w:t>
            </w:r>
          </w:p>
        </w:tc>
        <w:tc>
          <w:tcPr>
            <w:tcW w:w="12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字段名称</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字段含义</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字段类型</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字段长度</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是否主键</w:t>
            </w:r>
          </w:p>
        </w:tc>
        <w:tc>
          <w:tcPr>
            <w:tcW w:w="505"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2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de-DE" w:eastAsia="zh-CN"/>
              </w:rPr>
              <w:t>N</w:t>
            </w:r>
            <w:r>
              <w:rPr>
                <w:rFonts w:hint="default" w:ascii="Times New Roman" w:hAnsi="Times New Roman" w:eastAsia="宋体" w:cs="Times New Roman"/>
                <w:sz w:val="24"/>
                <w:szCs w:val="24"/>
                <w:vertAlign w:val="baseline"/>
                <w:lang w:val="en-US" w:eastAsia="zh-CN"/>
              </w:rPr>
              <w:t>UM</w:t>
            </w:r>
            <w:r>
              <w:rPr>
                <w:rFonts w:hint="default" w:ascii="Times New Roman" w:hAnsi="Times New Roman" w:eastAsia="宋体" w:cs="Times New Roman"/>
                <w:sz w:val="24"/>
                <w:szCs w:val="24"/>
                <w:vertAlign w:val="baseline"/>
                <w:lang w:val="de-DE" w:eastAsia="zh-CN"/>
              </w:rPr>
              <w:t>_</w:t>
            </w:r>
            <w:r>
              <w:rPr>
                <w:rFonts w:hint="default" w:ascii="Times New Roman" w:hAnsi="Times New Roman" w:eastAsia="宋体" w:cs="Times New Roman"/>
                <w:sz w:val="24"/>
                <w:szCs w:val="24"/>
                <w:vertAlign w:val="baseline"/>
                <w:lang w:val="en-US" w:eastAsia="zh-CN"/>
              </w:rPr>
              <w:t>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人员编号</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t>
            </w: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23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NAME</w:t>
            </w:r>
            <w:r>
              <w:rPr>
                <w:rFonts w:hint="default" w:ascii="Times New Roman" w:hAnsi="Times New Roman" w:eastAsia="宋体" w:cs="Times New Roman"/>
                <w:sz w:val="24"/>
                <w:szCs w:val="24"/>
                <w:vertAlign w:val="baseline"/>
                <w:lang w:val="de-DE" w:eastAsia="zh-CN"/>
              </w:rPr>
              <w:t>_</w:t>
            </w:r>
            <w:r>
              <w:rPr>
                <w:rFonts w:hint="default" w:ascii="Times New Roman" w:hAnsi="Times New Roman" w:eastAsia="宋体" w:cs="Times New Roman"/>
                <w:sz w:val="24"/>
                <w:szCs w:val="24"/>
                <w:vertAlign w:val="baseline"/>
                <w:lang w:val="en-US" w:eastAsia="zh-CN"/>
              </w:rPr>
              <w:t>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姓名</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14</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2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GENDER_Staff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性别</w:t>
            </w:r>
          </w:p>
        </w:tc>
        <w:tc>
          <w:tcPr>
            <w:tcW w:w="651" w:type="pct"/>
            <w:vAlign w:val="top"/>
          </w:tcPr>
          <w:p>
            <w:pPr>
              <w:bidi w:val="0"/>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Bool</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123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MAIL</w:t>
            </w:r>
            <w:r>
              <w:rPr>
                <w:rFonts w:hint="default" w:ascii="Times New Roman" w:hAnsi="Times New Roman" w:eastAsia="宋体" w:cs="Times New Roman"/>
                <w:sz w:val="24"/>
                <w:szCs w:val="24"/>
                <w:vertAlign w:val="baseline"/>
                <w:lang w:val="de-DE" w:eastAsia="zh-CN"/>
              </w:rPr>
              <w:t>_</w:t>
            </w:r>
            <w:r>
              <w:rPr>
                <w:rFonts w:hint="default" w:ascii="Times New Roman" w:hAnsi="Times New Roman" w:eastAsia="宋体" w:cs="Times New Roman"/>
                <w:sz w:val="24"/>
                <w:szCs w:val="24"/>
                <w:vertAlign w:val="baseline"/>
                <w:lang w:val="en-US" w:eastAsia="zh-CN"/>
              </w:rPr>
              <w:t>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电子邮箱</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5</w:t>
            </w:r>
          </w:p>
        </w:tc>
        <w:tc>
          <w:tcPr>
            <w:tcW w:w="123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TELE</w:t>
            </w:r>
            <w:r>
              <w:rPr>
                <w:rFonts w:hint="default" w:ascii="Times New Roman" w:hAnsi="Times New Roman" w:eastAsia="宋体" w:cs="Times New Roman"/>
                <w:sz w:val="24"/>
                <w:szCs w:val="24"/>
                <w:vertAlign w:val="baseline"/>
                <w:lang w:val="de-DE" w:eastAsia="zh-CN"/>
              </w:rPr>
              <w:t>T_</w:t>
            </w:r>
            <w:r>
              <w:rPr>
                <w:rFonts w:hint="default" w:ascii="Times New Roman" w:hAnsi="Times New Roman" w:eastAsia="宋体" w:cs="Times New Roman"/>
                <w:sz w:val="24"/>
                <w:szCs w:val="24"/>
                <w:vertAlign w:val="baseline"/>
                <w:lang w:val="en-US" w:eastAsia="zh-CN"/>
              </w:rPr>
              <w:t>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电话</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12</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6</w:t>
            </w:r>
          </w:p>
        </w:tc>
        <w:tc>
          <w:tcPr>
            <w:tcW w:w="123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ROLE</w:t>
            </w:r>
            <w:r>
              <w:rPr>
                <w:rFonts w:hint="default" w:ascii="Times New Roman" w:hAnsi="Times New Roman" w:eastAsia="宋体" w:cs="Times New Roman"/>
                <w:sz w:val="24"/>
                <w:szCs w:val="24"/>
                <w:vertAlign w:val="baseline"/>
                <w:lang w:val="de-DE" w:eastAsia="zh-CN"/>
              </w:rPr>
              <w:t>_</w:t>
            </w:r>
            <w:r>
              <w:rPr>
                <w:rFonts w:hint="default" w:ascii="Times New Roman" w:hAnsi="Times New Roman" w:eastAsia="宋体" w:cs="Times New Roman"/>
                <w:sz w:val="24"/>
                <w:szCs w:val="24"/>
                <w:vertAlign w:val="baseline"/>
                <w:lang w:val="en-US" w:eastAsia="zh-CN"/>
              </w:rPr>
              <w:t>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角色</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7</w:t>
            </w:r>
          </w:p>
        </w:tc>
        <w:tc>
          <w:tcPr>
            <w:tcW w:w="123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DEPARTMENT</w:t>
            </w:r>
            <w:r>
              <w:rPr>
                <w:rFonts w:hint="default" w:ascii="Times New Roman" w:hAnsi="Times New Roman" w:eastAsia="宋体" w:cs="Times New Roman"/>
                <w:sz w:val="24"/>
                <w:szCs w:val="24"/>
                <w:vertAlign w:val="baseline"/>
                <w:lang w:val="de-DE" w:eastAsia="zh-CN"/>
              </w:rPr>
              <w:t>_</w:t>
            </w:r>
            <w:r>
              <w:rPr>
                <w:rFonts w:hint="default" w:ascii="Times New Roman" w:hAnsi="Times New Roman" w:eastAsia="宋体" w:cs="Times New Roman"/>
                <w:sz w:val="24"/>
                <w:szCs w:val="24"/>
                <w:vertAlign w:val="baseline"/>
                <w:lang w:val="en-US" w:eastAsia="zh-CN"/>
              </w:rPr>
              <w:t>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所属部门</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8</w:t>
            </w:r>
          </w:p>
        </w:tc>
        <w:tc>
          <w:tcPr>
            <w:tcW w:w="1239" w:type="pct"/>
          </w:tcPr>
          <w:p>
            <w:pPr>
              <w:bidi w:val="0"/>
              <w:rPr>
                <w:rFonts w:hint="default" w:ascii="Times New Roman" w:hAnsi="Times New Roman" w:eastAsia="宋体" w:cs="Times New Roman"/>
                <w:sz w:val="24"/>
                <w:szCs w:val="24"/>
                <w:vertAlign w:val="baseline"/>
                <w:lang w:val="de-DE" w:eastAsia="zh-CN"/>
              </w:rPr>
            </w:pPr>
            <w:r>
              <w:rPr>
                <w:rFonts w:hint="default" w:ascii="Times New Roman" w:hAnsi="Times New Roman" w:eastAsia="宋体" w:cs="Times New Roman"/>
                <w:sz w:val="24"/>
                <w:szCs w:val="24"/>
                <w:vertAlign w:val="baseline"/>
                <w:lang w:val="en-US" w:eastAsia="zh-CN"/>
              </w:rPr>
              <w:t>LEVEL</w:t>
            </w:r>
            <w:r>
              <w:rPr>
                <w:rFonts w:hint="default" w:ascii="Times New Roman" w:hAnsi="Times New Roman" w:eastAsia="宋体" w:cs="Times New Roman"/>
                <w:sz w:val="24"/>
                <w:szCs w:val="24"/>
                <w:vertAlign w:val="baseline"/>
                <w:lang w:val="de-DE" w:eastAsia="zh-CN"/>
              </w:rPr>
              <w:t>_</w:t>
            </w:r>
            <w:r>
              <w:rPr>
                <w:rFonts w:hint="default" w:ascii="Times New Roman" w:hAnsi="Times New Roman" w:eastAsia="宋体" w:cs="Times New Roman"/>
                <w:sz w:val="24"/>
                <w:szCs w:val="24"/>
                <w:vertAlign w:val="baseline"/>
                <w:lang w:val="en-US" w:eastAsia="zh-CN"/>
              </w:rPr>
              <w:t>Staff</w:t>
            </w:r>
          </w:p>
        </w:tc>
        <w:tc>
          <w:tcPr>
            <w:tcW w:w="94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访问级别</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651"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651" w:type="pct"/>
          </w:tcPr>
          <w:p>
            <w:pPr>
              <w:bidi w:val="0"/>
              <w:rPr>
                <w:rFonts w:hint="default" w:ascii="Times New Roman" w:hAnsi="Times New Roman" w:eastAsia="宋体" w:cs="Times New Roman"/>
                <w:sz w:val="24"/>
                <w:szCs w:val="24"/>
                <w:vertAlign w:val="baseline"/>
                <w:lang w:val="en-US" w:eastAsia="zh-CN"/>
              </w:rPr>
            </w:pPr>
          </w:p>
        </w:tc>
        <w:tc>
          <w:tcPr>
            <w:tcW w:w="505" w:type="pct"/>
          </w:tcPr>
          <w:p>
            <w:pPr>
              <w:bidi w:val="0"/>
              <w:rPr>
                <w:rFonts w:hint="default" w:ascii="Times New Roman" w:hAnsi="Times New Roman" w:eastAsia="宋体" w:cs="Times New Roman"/>
                <w:sz w:val="24"/>
                <w:szCs w:val="24"/>
                <w:vertAlign w:val="baseline"/>
                <w:lang w:val="en-US" w:eastAsia="zh-CN"/>
              </w:rPr>
            </w:pPr>
          </w:p>
        </w:tc>
      </w:tr>
    </w:tbl>
    <w:p>
      <w:pPr>
        <w:rPr>
          <w:rFonts w:hint="default" w:ascii="Times New Roman" w:hAnsi="Times New Roman" w:eastAsia="宋体" w:cs="Times New Roman"/>
          <w:lang w:val="en-US" w:eastAsia="zh-CN"/>
        </w:rPr>
      </w:pPr>
    </w:p>
    <w:p>
      <w:pPr>
        <w:pStyle w:val="5"/>
        <w:bidi w:val="0"/>
        <w:spacing w:before="0" w:beforeAutospacing="0" w:after="0" w:afterAutospacing="0"/>
        <w:outlineLvl w:val="3"/>
        <w:rPr>
          <w:ins w:id="169" w:author="......" w:date="2024-03-17T16:24:34Z"/>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成本管理模块</w:t>
      </w:r>
    </w:p>
    <w:p>
      <w:pPr>
        <w:jc w:val="center"/>
        <w:rPr>
          <w:ins w:id="170" w:author="......" w:date="2024-03-17T16:24:36Z"/>
          <w:rFonts w:hint="default" w:ascii="Times New Roman" w:hAnsi="Times New Roman" w:eastAsia="宋体" w:cs="Times New Roman"/>
          <w:sz w:val="24"/>
          <w:lang w:val="en-US" w:eastAsia="zh-CN"/>
          <w:rPrChange w:id="171" w:author="......" w:date="2024-03-17T16:24:51Z">
            <w:rPr>
              <w:ins w:id="172" w:author="......" w:date="2024-03-17T16:24:36Z"/>
              <w:rFonts w:hint="eastAsia" w:ascii="Times New Roman" w:hAnsi="Times New Roman" w:cs="Times New Roman"/>
              <w:lang w:val="en-US" w:eastAsia="zh-CN"/>
            </w:rPr>
          </w:rPrChange>
        </w:rPr>
      </w:pPr>
      <w:ins w:id="173" w:author="......" w:date="2024-03-17T16:24:36Z">
        <w:r>
          <w:rPr>
            <w:rFonts w:hint="default" w:ascii="Times New Roman" w:hAnsi="Times New Roman" w:eastAsia="宋体" w:cs="Times New Roman"/>
            <w:sz w:val="24"/>
            <w:lang w:val="en-US" w:eastAsia="zh-CN"/>
            <w:rPrChange w:id="174" w:author="......" w:date="2024-03-17T16:24:51Z">
              <w:rPr>
                <w:rFonts w:hint="eastAsia" w:ascii="Times New Roman" w:hAnsi="Times New Roman" w:cs="Times New Roman"/>
                <w:lang w:val="en-US" w:eastAsia="zh-CN"/>
              </w:rPr>
            </w:rPrChange>
          </w:rPr>
          <w:t>表3.</w:t>
        </w:r>
      </w:ins>
      <w:r>
        <w:rPr>
          <w:rFonts w:hint="default" w:ascii="Times New Roman" w:hAnsi="Times New Roman" w:eastAsia="宋体" w:cs="Times New Roman"/>
          <w:sz w:val="24"/>
          <w:lang w:val="en-US" w:eastAsia="zh-CN"/>
        </w:rPr>
        <w:t>4</w:t>
      </w:r>
      <w:ins w:id="175" w:author="......" w:date="2024-03-17T16:24:36Z">
        <w:r>
          <w:rPr>
            <w:rFonts w:hint="default" w:ascii="Times New Roman" w:hAnsi="Times New Roman" w:eastAsia="宋体" w:cs="Times New Roman"/>
            <w:sz w:val="24"/>
            <w:lang w:val="en-US" w:eastAsia="zh-CN"/>
            <w:rPrChange w:id="176" w:author="......" w:date="2024-03-17T16:24:51Z">
              <w:rPr>
                <w:rFonts w:hint="eastAsia" w:ascii="Times New Roman" w:hAnsi="Times New Roman" w:cs="Times New Roman"/>
                <w:lang w:val="en-US" w:eastAsia="zh-CN"/>
              </w:rPr>
            </w:rPrChange>
          </w:rPr>
          <w:t xml:space="preserve"> 成本计划信息表</w:t>
        </w:r>
      </w:ins>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1"/>
        <w:gridCol w:w="1670"/>
        <w:gridCol w:w="1658"/>
        <w:gridCol w:w="1160"/>
        <w:gridCol w:w="1296"/>
        <w:gridCol w:w="1160"/>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177" w:author="......" w:date="2024-03-17T16:24:36Z"/>
        </w:trPr>
        <w:tc>
          <w:tcPr>
            <w:tcW w:w="415" w:type="pct"/>
          </w:tcPr>
          <w:p>
            <w:pPr>
              <w:bidi w:val="0"/>
              <w:rPr>
                <w:ins w:id="178" w:author="......" w:date="2024-03-17T16:24:36Z"/>
                <w:rFonts w:hint="default" w:ascii="Times New Roman" w:hAnsi="Times New Roman" w:eastAsia="宋体" w:cs="Times New Roman"/>
                <w:sz w:val="24"/>
                <w:szCs w:val="24"/>
                <w:vertAlign w:val="baseline"/>
                <w:lang w:val="en-US" w:eastAsia="zh-CN"/>
                <w:rPrChange w:id="179" w:author="......" w:date="2024-03-17T16:24:51Z">
                  <w:rPr>
                    <w:ins w:id="180" w:author="......" w:date="2024-03-17T16:24:36Z"/>
                    <w:rFonts w:hint="default" w:ascii="Times New Roman" w:hAnsi="Times New Roman" w:cs="Times New Roman"/>
                    <w:sz w:val="24"/>
                    <w:szCs w:val="24"/>
                    <w:vertAlign w:val="baseline"/>
                    <w:lang w:val="en-US" w:eastAsia="zh-CN"/>
                  </w:rPr>
                </w:rPrChange>
              </w:rPr>
            </w:pPr>
            <w:ins w:id="181" w:author="......" w:date="2024-03-17T16:24:36Z">
              <w:r>
                <w:rPr>
                  <w:rFonts w:hint="default" w:ascii="Times New Roman" w:hAnsi="Times New Roman" w:eastAsia="宋体" w:cs="Times New Roman"/>
                  <w:sz w:val="24"/>
                  <w:szCs w:val="24"/>
                  <w:vertAlign w:val="baseline"/>
                  <w:lang w:val="en-US" w:eastAsia="zh-CN"/>
                  <w:rPrChange w:id="182" w:author="......" w:date="2024-03-17T16:24:51Z">
                    <w:rPr>
                      <w:rFonts w:hint="default" w:ascii="Times New Roman" w:hAnsi="Times New Roman" w:cs="Times New Roman"/>
                      <w:sz w:val="24"/>
                      <w:szCs w:val="24"/>
                      <w:vertAlign w:val="baseline"/>
                      <w:lang w:val="en-US" w:eastAsia="zh-CN"/>
                    </w:rPr>
                  </w:rPrChange>
                </w:rPr>
                <w:t>编号</w:t>
              </w:r>
            </w:ins>
          </w:p>
        </w:tc>
        <w:tc>
          <w:tcPr>
            <w:tcW w:w="844" w:type="pct"/>
          </w:tcPr>
          <w:p>
            <w:pPr>
              <w:bidi w:val="0"/>
              <w:rPr>
                <w:ins w:id="183" w:author="......" w:date="2024-03-17T16:24:36Z"/>
                <w:rFonts w:hint="default" w:ascii="Times New Roman" w:hAnsi="Times New Roman" w:eastAsia="宋体" w:cs="Times New Roman"/>
                <w:sz w:val="24"/>
                <w:szCs w:val="24"/>
                <w:vertAlign w:val="baseline"/>
                <w:lang w:val="en-US" w:eastAsia="zh-CN"/>
                <w:rPrChange w:id="184" w:author="......" w:date="2024-03-17T16:24:51Z">
                  <w:rPr>
                    <w:ins w:id="185" w:author="......" w:date="2024-03-17T16:24:36Z"/>
                    <w:rFonts w:hint="default" w:ascii="Times New Roman" w:hAnsi="Times New Roman" w:cs="Times New Roman"/>
                    <w:sz w:val="24"/>
                    <w:szCs w:val="24"/>
                    <w:vertAlign w:val="baseline"/>
                    <w:lang w:val="en-US" w:eastAsia="zh-CN"/>
                  </w:rPr>
                </w:rPrChange>
              </w:rPr>
            </w:pPr>
            <w:ins w:id="186" w:author="......" w:date="2024-03-17T16:24:36Z">
              <w:r>
                <w:rPr>
                  <w:rFonts w:hint="default" w:ascii="Times New Roman" w:hAnsi="Times New Roman" w:eastAsia="宋体" w:cs="Times New Roman"/>
                  <w:sz w:val="24"/>
                  <w:szCs w:val="24"/>
                  <w:vertAlign w:val="baseline"/>
                  <w:lang w:val="en-US" w:eastAsia="zh-CN"/>
                  <w:rPrChange w:id="187" w:author="......" w:date="2024-03-17T16:24:51Z">
                    <w:rPr>
                      <w:rFonts w:hint="default" w:ascii="Times New Roman" w:hAnsi="Times New Roman" w:cs="Times New Roman"/>
                      <w:sz w:val="24"/>
                      <w:szCs w:val="24"/>
                      <w:vertAlign w:val="baseline"/>
                      <w:lang w:val="en-US" w:eastAsia="zh-CN"/>
                    </w:rPr>
                  </w:rPrChange>
                </w:rPr>
                <w:t>字段名称</w:t>
              </w:r>
            </w:ins>
          </w:p>
        </w:tc>
        <w:tc>
          <w:tcPr>
            <w:tcW w:w="1000" w:type="pct"/>
          </w:tcPr>
          <w:p>
            <w:pPr>
              <w:bidi w:val="0"/>
              <w:rPr>
                <w:ins w:id="188" w:author="......" w:date="2024-03-17T16:24:36Z"/>
                <w:rFonts w:hint="default" w:ascii="Times New Roman" w:hAnsi="Times New Roman" w:eastAsia="宋体" w:cs="Times New Roman"/>
                <w:sz w:val="24"/>
                <w:szCs w:val="24"/>
                <w:vertAlign w:val="baseline"/>
                <w:lang w:val="en-US" w:eastAsia="zh-CN"/>
                <w:rPrChange w:id="189" w:author="......" w:date="2024-03-17T16:24:51Z">
                  <w:rPr>
                    <w:ins w:id="190" w:author="......" w:date="2024-03-17T16:24:36Z"/>
                    <w:rFonts w:hint="default" w:ascii="Times New Roman" w:hAnsi="Times New Roman" w:cs="Times New Roman"/>
                    <w:sz w:val="24"/>
                    <w:szCs w:val="24"/>
                    <w:vertAlign w:val="baseline"/>
                    <w:lang w:val="en-US" w:eastAsia="zh-CN"/>
                  </w:rPr>
                </w:rPrChange>
              </w:rPr>
            </w:pPr>
            <w:ins w:id="191" w:author="......" w:date="2024-03-17T16:24:36Z">
              <w:r>
                <w:rPr>
                  <w:rFonts w:hint="default" w:ascii="Times New Roman" w:hAnsi="Times New Roman" w:eastAsia="宋体" w:cs="Times New Roman"/>
                  <w:sz w:val="24"/>
                  <w:szCs w:val="24"/>
                  <w:vertAlign w:val="baseline"/>
                  <w:lang w:val="en-US" w:eastAsia="zh-CN"/>
                  <w:rPrChange w:id="192" w:author="......" w:date="2024-03-17T16:24:51Z">
                    <w:rPr>
                      <w:rFonts w:hint="default" w:ascii="Times New Roman" w:hAnsi="Times New Roman" w:cs="Times New Roman"/>
                      <w:sz w:val="24"/>
                      <w:szCs w:val="24"/>
                      <w:vertAlign w:val="baseline"/>
                      <w:lang w:val="en-US" w:eastAsia="zh-CN"/>
                    </w:rPr>
                  </w:rPrChange>
                </w:rPr>
                <w:t>字段含义</w:t>
              </w:r>
            </w:ins>
          </w:p>
        </w:tc>
        <w:tc>
          <w:tcPr>
            <w:tcW w:w="707" w:type="pct"/>
          </w:tcPr>
          <w:p>
            <w:pPr>
              <w:bidi w:val="0"/>
              <w:rPr>
                <w:ins w:id="193" w:author="......" w:date="2024-03-17T16:24:36Z"/>
                <w:rFonts w:hint="default" w:ascii="Times New Roman" w:hAnsi="Times New Roman" w:eastAsia="宋体" w:cs="Times New Roman"/>
                <w:sz w:val="24"/>
                <w:szCs w:val="24"/>
                <w:vertAlign w:val="baseline"/>
                <w:lang w:val="en-US" w:eastAsia="zh-CN"/>
                <w:rPrChange w:id="194" w:author="......" w:date="2024-03-17T16:24:51Z">
                  <w:rPr>
                    <w:ins w:id="195" w:author="......" w:date="2024-03-17T16:24:36Z"/>
                    <w:rFonts w:hint="default" w:ascii="Times New Roman" w:hAnsi="Times New Roman" w:cs="Times New Roman"/>
                    <w:sz w:val="24"/>
                    <w:szCs w:val="24"/>
                    <w:vertAlign w:val="baseline"/>
                    <w:lang w:val="en-US" w:eastAsia="zh-CN"/>
                  </w:rPr>
                </w:rPrChange>
              </w:rPr>
            </w:pPr>
            <w:ins w:id="196" w:author="......" w:date="2024-03-17T16:24:36Z">
              <w:r>
                <w:rPr>
                  <w:rFonts w:hint="default" w:ascii="Times New Roman" w:hAnsi="Times New Roman" w:eastAsia="宋体" w:cs="Times New Roman"/>
                  <w:sz w:val="24"/>
                  <w:szCs w:val="24"/>
                  <w:vertAlign w:val="baseline"/>
                  <w:lang w:val="en-US" w:eastAsia="zh-CN"/>
                  <w:rPrChange w:id="197" w:author="......" w:date="2024-03-17T16:24:51Z">
                    <w:rPr>
                      <w:rFonts w:hint="default" w:ascii="Times New Roman" w:hAnsi="Times New Roman" w:cs="Times New Roman"/>
                      <w:sz w:val="24"/>
                      <w:szCs w:val="24"/>
                      <w:vertAlign w:val="baseline"/>
                      <w:lang w:val="en-US" w:eastAsia="zh-CN"/>
                    </w:rPr>
                  </w:rPrChange>
                </w:rPr>
                <w:t>字段类型</w:t>
              </w:r>
            </w:ins>
          </w:p>
        </w:tc>
        <w:tc>
          <w:tcPr>
            <w:tcW w:w="760" w:type="pct"/>
          </w:tcPr>
          <w:p>
            <w:pPr>
              <w:bidi w:val="0"/>
              <w:rPr>
                <w:ins w:id="198" w:author="......" w:date="2024-03-17T16:24:36Z"/>
                <w:rFonts w:hint="default" w:ascii="Times New Roman" w:hAnsi="Times New Roman" w:eastAsia="宋体" w:cs="Times New Roman"/>
                <w:sz w:val="24"/>
                <w:szCs w:val="24"/>
                <w:vertAlign w:val="baseline"/>
                <w:lang w:val="en-US" w:eastAsia="zh-CN"/>
                <w:rPrChange w:id="199" w:author="......" w:date="2024-03-17T16:24:51Z">
                  <w:rPr>
                    <w:ins w:id="200" w:author="......" w:date="2024-03-17T16:24:36Z"/>
                    <w:rFonts w:hint="default" w:ascii="Times New Roman" w:hAnsi="Times New Roman" w:cs="Times New Roman"/>
                    <w:sz w:val="24"/>
                    <w:szCs w:val="24"/>
                    <w:vertAlign w:val="baseline"/>
                    <w:lang w:val="en-US" w:eastAsia="zh-CN"/>
                  </w:rPr>
                </w:rPrChange>
              </w:rPr>
            </w:pPr>
            <w:ins w:id="201" w:author="......" w:date="2024-03-17T16:24:36Z">
              <w:r>
                <w:rPr>
                  <w:rFonts w:hint="default" w:ascii="Times New Roman" w:hAnsi="Times New Roman" w:eastAsia="宋体" w:cs="Times New Roman"/>
                  <w:sz w:val="24"/>
                  <w:szCs w:val="24"/>
                  <w:vertAlign w:val="baseline"/>
                  <w:lang w:val="en-US" w:eastAsia="zh-CN"/>
                  <w:rPrChange w:id="202" w:author="......" w:date="2024-03-17T16:24:51Z">
                    <w:rPr>
                      <w:rFonts w:hint="default" w:ascii="Times New Roman" w:hAnsi="Times New Roman" w:cs="Times New Roman"/>
                      <w:sz w:val="24"/>
                      <w:szCs w:val="24"/>
                      <w:vertAlign w:val="baseline"/>
                      <w:lang w:val="en-US" w:eastAsia="zh-CN"/>
                    </w:rPr>
                  </w:rPrChange>
                </w:rPr>
                <w:t>字段长度</w:t>
              </w:r>
            </w:ins>
          </w:p>
        </w:tc>
        <w:tc>
          <w:tcPr>
            <w:tcW w:w="707" w:type="pct"/>
          </w:tcPr>
          <w:p>
            <w:pPr>
              <w:bidi w:val="0"/>
              <w:rPr>
                <w:ins w:id="203" w:author="......" w:date="2024-03-17T16:24:36Z"/>
                <w:rFonts w:hint="default" w:ascii="Times New Roman" w:hAnsi="Times New Roman" w:eastAsia="宋体" w:cs="Times New Roman"/>
                <w:sz w:val="24"/>
                <w:szCs w:val="24"/>
                <w:vertAlign w:val="baseline"/>
                <w:lang w:val="en-US" w:eastAsia="zh-CN"/>
                <w:rPrChange w:id="204" w:author="......" w:date="2024-03-17T16:24:51Z">
                  <w:rPr>
                    <w:ins w:id="205" w:author="......" w:date="2024-03-17T16:24:36Z"/>
                    <w:rFonts w:hint="default" w:ascii="Times New Roman" w:hAnsi="Times New Roman" w:cs="Times New Roman"/>
                    <w:sz w:val="24"/>
                    <w:szCs w:val="24"/>
                    <w:vertAlign w:val="baseline"/>
                    <w:lang w:val="en-US" w:eastAsia="zh-CN"/>
                  </w:rPr>
                </w:rPrChange>
              </w:rPr>
            </w:pPr>
            <w:ins w:id="206" w:author="......" w:date="2024-03-17T16:24:36Z">
              <w:r>
                <w:rPr>
                  <w:rFonts w:hint="default" w:ascii="Times New Roman" w:hAnsi="Times New Roman" w:eastAsia="宋体" w:cs="Times New Roman"/>
                  <w:sz w:val="24"/>
                  <w:szCs w:val="24"/>
                  <w:vertAlign w:val="baseline"/>
                  <w:lang w:val="en-US" w:eastAsia="zh-CN"/>
                  <w:rPrChange w:id="207" w:author="......" w:date="2024-03-17T16:24:51Z">
                    <w:rPr>
                      <w:rFonts w:hint="default" w:ascii="Times New Roman" w:hAnsi="Times New Roman" w:cs="Times New Roman"/>
                      <w:sz w:val="24"/>
                      <w:szCs w:val="24"/>
                      <w:vertAlign w:val="baseline"/>
                      <w:lang w:val="en-US" w:eastAsia="zh-CN"/>
                    </w:rPr>
                  </w:rPrChange>
                </w:rPr>
                <w:t>是否主键</w:t>
              </w:r>
            </w:ins>
          </w:p>
        </w:tc>
        <w:tc>
          <w:tcPr>
            <w:tcW w:w="562" w:type="pct"/>
          </w:tcPr>
          <w:p>
            <w:pPr>
              <w:bidi w:val="0"/>
              <w:rPr>
                <w:ins w:id="208" w:author="......" w:date="2024-03-17T16:24:36Z"/>
                <w:rFonts w:hint="default" w:ascii="Times New Roman" w:hAnsi="Times New Roman" w:eastAsia="宋体" w:cs="Times New Roman"/>
                <w:sz w:val="24"/>
                <w:szCs w:val="24"/>
                <w:vertAlign w:val="baseline"/>
                <w:lang w:val="en-US" w:eastAsia="zh-CN"/>
                <w:rPrChange w:id="209" w:author="......" w:date="2024-03-17T16:24:51Z">
                  <w:rPr>
                    <w:ins w:id="210" w:author="......" w:date="2024-03-17T16:24:36Z"/>
                    <w:rFonts w:hint="default" w:ascii="Times New Roman" w:hAnsi="Times New Roman" w:cs="Times New Roman"/>
                    <w:sz w:val="24"/>
                    <w:szCs w:val="24"/>
                    <w:vertAlign w:val="baseline"/>
                    <w:lang w:val="en-US" w:eastAsia="zh-CN"/>
                  </w:rPr>
                </w:rPrChange>
              </w:rPr>
            </w:pPr>
            <w:ins w:id="211" w:author="......" w:date="2024-03-17T16:24:36Z">
              <w:r>
                <w:rPr>
                  <w:rFonts w:hint="default" w:ascii="Times New Roman" w:hAnsi="Times New Roman" w:eastAsia="宋体" w:cs="Times New Roman"/>
                  <w:sz w:val="24"/>
                  <w:szCs w:val="24"/>
                  <w:vertAlign w:val="baseline"/>
                  <w:lang w:val="en-US" w:eastAsia="zh-CN"/>
                  <w:rPrChange w:id="212" w:author="......" w:date="2024-03-17T16:24:51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ins w:id="213" w:author="......" w:date="2024-03-17T16:24:36Z"/>
        </w:trPr>
        <w:tc>
          <w:tcPr>
            <w:tcW w:w="415" w:type="pct"/>
          </w:tcPr>
          <w:p>
            <w:pPr>
              <w:bidi w:val="0"/>
              <w:rPr>
                <w:ins w:id="214" w:author="......" w:date="2024-03-17T16:24:36Z"/>
                <w:rFonts w:hint="default" w:ascii="Times New Roman" w:hAnsi="Times New Roman" w:eastAsia="宋体" w:cs="Times New Roman"/>
                <w:sz w:val="24"/>
                <w:szCs w:val="24"/>
                <w:vertAlign w:val="baseline"/>
                <w:lang w:val="en-US" w:eastAsia="zh-CN"/>
                <w:rPrChange w:id="215" w:author="......" w:date="2024-03-17T16:24:51Z">
                  <w:rPr>
                    <w:ins w:id="216" w:author="......" w:date="2024-03-17T16:24:36Z"/>
                    <w:rFonts w:hint="default" w:ascii="Times New Roman" w:hAnsi="Times New Roman" w:cs="Times New Roman"/>
                    <w:sz w:val="24"/>
                    <w:szCs w:val="24"/>
                    <w:vertAlign w:val="baseline"/>
                    <w:lang w:val="en-US" w:eastAsia="zh-CN"/>
                  </w:rPr>
                </w:rPrChange>
              </w:rPr>
            </w:pPr>
            <w:ins w:id="217" w:author="......" w:date="2024-03-17T16:24:36Z">
              <w:r>
                <w:rPr>
                  <w:rFonts w:hint="default" w:ascii="Times New Roman" w:hAnsi="Times New Roman" w:eastAsia="宋体" w:cs="Times New Roman"/>
                  <w:sz w:val="24"/>
                  <w:szCs w:val="24"/>
                  <w:vertAlign w:val="baseline"/>
                  <w:lang w:val="en-US" w:eastAsia="zh-CN"/>
                  <w:rPrChange w:id="218" w:author="......" w:date="2024-03-17T16:24:51Z">
                    <w:rPr>
                      <w:rFonts w:hint="default" w:ascii="Times New Roman" w:hAnsi="Times New Roman" w:cs="Times New Roman"/>
                      <w:sz w:val="24"/>
                      <w:szCs w:val="24"/>
                      <w:vertAlign w:val="baseline"/>
                      <w:lang w:val="en-US" w:eastAsia="zh-CN"/>
                    </w:rPr>
                  </w:rPrChange>
                </w:rPr>
                <w:t>1</w:t>
              </w:r>
            </w:ins>
          </w:p>
        </w:tc>
        <w:tc>
          <w:tcPr>
            <w:tcW w:w="844" w:type="pct"/>
          </w:tcPr>
          <w:p>
            <w:pPr>
              <w:bidi w:val="0"/>
              <w:rPr>
                <w:ins w:id="219" w:author="......" w:date="2024-03-17T16:24:36Z"/>
                <w:rFonts w:hint="default" w:ascii="Times New Roman" w:hAnsi="Times New Roman" w:eastAsia="宋体" w:cs="Times New Roman"/>
                <w:sz w:val="24"/>
                <w:szCs w:val="24"/>
                <w:vertAlign w:val="baseline"/>
                <w:lang w:val="en-US" w:eastAsia="zh-CN"/>
                <w:rPrChange w:id="220" w:author="......" w:date="2024-03-17T16:24:51Z">
                  <w:rPr>
                    <w:ins w:id="221" w:author="......" w:date="2024-03-17T16:24:36Z"/>
                    <w:rFonts w:hint="default" w:ascii="Times New Roman" w:hAnsi="Times New Roman" w:cs="Times New Roman"/>
                    <w:sz w:val="24"/>
                    <w:szCs w:val="24"/>
                    <w:vertAlign w:val="baseline"/>
                    <w:lang w:val="en-US" w:eastAsia="zh-CN"/>
                  </w:rPr>
                </w:rPrChange>
              </w:rPr>
            </w:pPr>
            <w:ins w:id="222" w:author="......" w:date="2024-03-17T16:24:36Z">
              <w:r>
                <w:rPr>
                  <w:rFonts w:hint="default" w:ascii="Times New Roman" w:hAnsi="Times New Roman" w:eastAsia="宋体" w:cs="Times New Roman"/>
                  <w:sz w:val="24"/>
                  <w:szCs w:val="24"/>
                  <w:vertAlign w:val="baseline"/>
                  <w:lang w:val="en-US" w:eastAsia="zh-CN"/>
                  <w:rPrChange w:id="223" w:author="......" w:date="2024-03-17T16:24:51Z">
                    <w:rPr>
                      <w:rFonts w:hint="default" w:ascii="Times New Roman" w:hAnsi="Times New Roman" w:cs="Times New Roman"/>
                      <w:sz w:val="24"/>
                      <w:szCs w:val="24"/>
                      <w:vertAlign w:val="baseline"/>
                      <w:lang w:val="en-US" w:eastAsia="zh-CN"/>
                    </w:rPr>
                  </w:rPrChange>
                </w:rPr>
                <w:t>ID_</w:t>
              </w:r>
            </w:ins>
            <w:ins w:id="224" w:author="......" w:date="2024-03-17T16:24:36Z">
              <w:r>
                <w:rPr>
                  <w:rFonts w:hint="default" w:ascii="Times New Roman" w:hAnsi="Times New Roman" w:eastAsia="宋体" w:cs="Times New Roman"/>
                  <w:sz w:val="24"/>
                  <w:szCs w:val="24"/>
                  <w:vertAlign w:val="baseline"/>
                  <w:lang w:val="en-US" w:eastAsia="zh-CN"/>
                  <w:rPrChange w:id="225" w:author="......" w:date="2024-03-17T16:24:51Z">
                    <w:rPr>
                      <w:rFonts w:hint="eastAsia" w:ascii="Times New Roman" w:hAnsi="Times New Roman" w:cs="Times New Roman"/>
                      <w:sz w:val="24"/>
                      <w:szCs w:val="24"/>
                      <w:vertAlign w:val="baseline"/>
                      <w:lang w:val="en-US" w:eastAsia="zh-CN"/>
                    </w:rPr>
                  </w:rPrChange>
                </w:rPr>
                <w:t>cost_p</w:t>
              </w:r>
            </w:ins>
          </w:p>
        </w:tc>
        <w:tc>
          <w:tcPr>
            <w:tcW w:w="1000" w:type="pct"/>
          </w:tcPr>
          <w:p>
            <w:pPr>
              <w:bidi w:val="0"/>
              <w:rPr>
                <w:ins w:id="226" w:author="......" w:date="2024-03-17T16:24:36Z"/>
                <w:rFonts w:hint="default" w:ascii="Times New Roman" w:hAnsi="Times New Roman" w:eastAsia="宋体" w:cs="Times New Roman"/>
                <w:sz w:val="24"/>
                <w:szCs w:val="24"/>
                <w:vertAlign w:val="baseline"/>
                <w:lang w:val="en-US" w:eastAsia="zh-CN"/>
                <w:rPrChange w:id="227" w:author="......" w:date="2024-03-17T16:24:51Z">
                  <w:rPr>
                    <w:ins w:id="228" w:author="......" w:date="2024-03-17T16:24:36Z"/>
                    <w:rFonts w:hint="default" w:ascii="Times New Roman" w:hAnsi="Times New Roman" w:cs="Times New Roman"/>
                    <w:sz w:val="24"/>
                    <w:szCs w:val="24"/>
                    <w:vertAlign w:val="baseline"/>
                    <w:lang w:val="en-US" w:eastAsia="zh-CN"/>
                  </w:rPr>
                </w:rPrChange>
              </w:rPr>
            </w:pPr>
            <w:ins w:id="229" w:author="......" w:date="2024-03-17T16:24:36Z">
              <w:r>
                <w:rPr>
                  <w:rFonts w:hint="default" w:ascii="Times New Roman" w:hAnsi="Times New Roman" w:eastAsia="宋体" w:cs="Times New Roman"/>
                  <w:sz w:val="24"/>
                  <w:szCs w:val="24"/>
                  <w:vertAlign w:val="baseline"/>
                  <w:lang w:val="en-US" w:eastAsia="zh-CN"/>
                  <w:rPrChange w:id="230" w:author="......" w:date="2024-03-17T16:24:51Z">
                    <w:rPr>
                      <w:rFonts w:hint="eastAsia" w:ascii="Times New Roman" w:hAnsi="Times New Roman" w:cs="Times New Roman"/>
                      <w:sz w:val="24"/>
                      <w:szCs w:val="24"/>
                      <w:vertAlign w:val="baseline"/>
                      <w:lang w:val="en-US" w:eastAsia="zh-CN"/>
                    </w:rPr>
                  </w:rPrChange>
                </w:rPr>
                <w:t>成本</w:t>
              </w:r>
            </w:ins>
            <w:ins w:id="231" w:author="......" w:date="2024-03-17T16:24:36Z">
              <w:r>
                <w:rPr>
                  <w:rFonts w:hint="default" w:ascii="Times New Roman" w:hAnsi="Times New Roman" w:eastAsia="宋体" w:cs="Times New Roman"/>
                  <w:sz w:val="24"/>
                  <w:szCs w:val="24"/>
                  <w:vertAlign w:val="baseline"/>
                  <w:lang w:val="en-US" w:eastAsia="zh-CN"/>
                  <w:rPrChange w:id="232" w:author="......" w:date="2024-03-17T16:24:51Z">
                    <w:rPr>
                      <w:rFonts w:hint="default" w:ascii="Times New Roman" w:hAnsi="Times New Roman" w:cs="Times New Roman"/>
                      <w:sz w:val="24"/>
                      <w:szCs w:val="24"/>
                      <w:vertAlign w:val="baseline"/>
                      <w:lang w:val="en-US" w:eastAsia="zh-CN"/>
                    </w:rPr>
                  </w:rPrChange>
                </w:rPr>
                <w:t>id</w:t>
              </w:r>
            </w:ins>
          </w:p>
        </w:tc>
        <w:tc>
          <w:tcPr>
            <w:tcW w:w="707" w:type="pct"/>
          </w:tcPr>
          <w:p>
            <w:pPr>
              <w:bidi w:val="0"/>
              <w:rPr>
                <w:ins w:id="233" w:author="......" w:date="2024-03-17T16:24:36Z"/>
                <w:rFonts w:hint="default" w:ascii="Times New Roman" w:hAnsi="Times New Roman" w:eastAsia="宋体" w:cs="Times New Roman"/>
                <w:sz w:val="24"/>
                <w:szCs w:val="24"/>
                <w:vertAlign w:val="baseline"/>
                <w:lang w:val="en-US" w:eastAsia="zh-CN"/>
                <w:rPrChange w:id="234" w:author="......" w:date="2024-03-17T16:24:51Z">
                  <w:rPr>
                    <w:ins w:id="235" w:author="......" w:date="2024-03-17T16:24:36Z"/>
                    <w:rFonts w:hint="default" w:ascii="Times New Roman" w:hAnsi="Times New Roman" w:cs="Times New Roman"/>
                    <w:sz w:val="24"/>
                    <w:szCs w:val="24"/>
                    <w:vertAlign w:val="baseline"/>
                    <w:lang w:val="en-US" w:eastAsia="zh-CN"/>
                  </w:rPr>
                </w:rPrChange>
              </w:rPr>
            </w:pPr>
            <w:ins w:id="236" w:author="......" w:date="2024-03-17T16:24:36Z">
              <w:r>
                <w:rPr>
                  <w:rFonts w:hint="default" w:ascii="Times New Roman" w:hAnsi="Times New Roman" w:eastAsia="宋体" w:cs="Times New Roman"/>
                  <w:sz w:val="24"/>
                  <w:szCs w:val="24"/>
                  <w:vertAlign w:val="baseline"/>
                  <w:lang w:val="en-US" w:eastAsia="zh-CN"/>
                  <w:rPrChange w:id="237" w:author="......" w:date="2024-03-17T16:24:51Z">
                    <w:rPr>
                      <w:rFonts w:hint="default" w:ascii="Times New Roman" w:hAnsi="Times New Roman" w:cs="Times New Roman"/>
                      <w:sz w:val="24"/>
                      <w:szCs w:val="24"/>
                      <w:vertAlign w:val="baseline"/>
                      <w:lang w:val="en-US" w:eastAsia="zh-CN"/>
                    </w:rPr>
                  </w:rPrChange>
                </w:rPr>
                <w:t>Int</w:t>
              </w:r>
            </w:ins>
          </w:p>
        </w:tc>
        <w:tc>
          <w:tcPr>
            <w:tcW w:w="760" w:type="pct"/>
          </w:tcPr>
          <w:p>
            <w:pPr>
              <w:bidi w:val="0"/>
              <w:rPr>
                <w:ins w:id="238" w:author="......" w:date="2024-03-17T16:24:36Z"/>
                <w:rFonts w:hint="default" w:ascii="Times New Roman" w:hAnsi="Times New Roman" w:eastAsia="宋体" w:cs="Times New Roman"/>
                <w:sz w:val="24"/>
                <w:szCs w:val="24"/>
                <w:vertAlign w:val="baseline"/>
                <w:lang w:val="en-US" w:eastAsia="zh-CN"/>
                <w:rPrChange w:id="239" w:author="......" w:date="2024-03-17T16:24:51Z">
                  <w:rPr>
                    <w:ins w:id="240" w:author="......" w:date="2024-03-17T16:24:36Z"/>
                    <w:rFonts w:hint="default" w:ascii="Times New Roman" w:hAnsi="Times New Roman" w:cs="Times New Roman"/>
                    <w:sz w:val="24"/>
                    <w:szCs w:val="24"/>
                    <w:vertAlign w:val="baseline"/>
                    <w:lang w:val="en-US" w:eastAsia="zh-CN"/>
                  </w:rPr>
                </w:rPrChange>
              </w:rPr>
            </w:pPr>
            <w:ins w:id="241" w:author="......" w:date="2024-03-17T16:24:36Z">
              <w:r>
                <w:rPr>
                  <w:rFonts w:hint="default" w:ascii="Times New Roman" w:hAnsi="Times New Roman" w:eastAsia="宋体" w:cs="Times New Roman"/>
                  <w:sz w:val="24"/>
                  <w:szCs w:val="24"/>
                  <w:vertAlign w:val="baseline"/>
                  <w:lang w:val="en-US" w:eastAsia="zh-CN"/>
                  <w:rPrChange w:id="242" w:author="......" w:date="2024-03-17T16:24:51Z">
                    <w:rPr>
                      <w:rFonts w:hint="default" w:ascii="Times New Roman" w:hAnsi="Times New Roman" w:cs="Times New Roman"/>
                      <w:sz w:val="24"/>
                      <w:szCs w:val="24"/>
                      <w:vertAlign w:val="baseline"/>
                      <w:lang w:val="en-US" w:eastAsia="zh-CN"/>
                    </w:rPr>
                  </w:rPrChange>
                </w:rPr>
                <w:t>100</w:t>
              </w:r>
            </w:ins>
            <w:ins w:id="243" w:author="......" w:date="2024-03-17T16:24:36Z">
              <w:r>
                <w:rPr>
                  <w:rFonts w:hint="default" w:ascii="Times New Roman" w:hAnsi="Times New Roman" w:eastAsia="宋体" w:cs="Times New Roman"/>
                  <w:sz w:val="24"/>
                  <w:szCs w:val="24"/>
                  <w:vertAlign w:val="baseline"/>
                  <w:lang w:val="en-US" w:eastAsia="zh-CN"/>
                  <w:rPrChange w:id="244" w:author="......" w:date="2024-03-17T16:24:51Z">
                    <w:rPr>
                      <w:rFonts w:hint="eastAsia" w:ascii="Times New Roman" w:hAnsi="Times New Roman" w:cs="Times New Roman"/>
                      <w:sz w:val="24"/>
                      <w:szCs w:val="24"/>
                      <w:vertAlign w:val="baseline"/>
                      <w:lang w:val="en-US" w:eastAsia="zh-CN"/>
                    </w:rPr>
                  </w:rPrChange>
                </w:rPr>
                <w:t>0</w:t>
              </w:r>
            </w:ins>
          </w:p>
        </w:tc>
        <w:tc>
          <w:tcPr>
            <w:tcW w:w="707" w:type="pct"/>
          </w:tcPr>
          <w:p>
            <w:pPr>
              <w:bidi w:val="0"/>
              <w:rPr>
                <w:ins w:id="245" w:author="......" w:date="2024-03-17T16:24:36Z"/>
                <w:rFonts w:hint="default" w:ascii="Times New Roman" w:hAnsi="Times New Roman" w:eastAsia="宋体" w:cs="Times New Roman"/>
                <w:sz w:val="24"/>
                <w:szCs w:val="24"/>
                <w:vertAlign w:val="baseline"/>
                <w:lang w:val="en-US" w:eastAsia="zh-CN"/>
                <w:rPrChange w:id="246" w:author="......" w:date="2024-03-17T16:24:51Z">
                  <w:rPr>
                    <w:ins w:id="247" w:author="......" w:date="2024-03-17T16:24:36Z"/>
                    <w:rFonts w:hint="default" w:ascii="Times New Roman" w:hAnsi="Times New Roman" w:cs="Times New Roman"/>
                    <w:sz w:val="24"/>
                    <w:szCs w:val="24"/>
                    <w:vertAlign w:val="baseline"/>
                    <w:lang w:val="en-US" w:eastAsia="zh-CN"/>
                  </w:rPr>
                </w:rPrChange>
              </w:rPr>
            </w:pPr>
            <w:ins w:id="248" w:author="......" w:date="2024-03-17T16:24:36Z">
              <w:r>
                <w:rPr>
                  <w:rFonts w:hint="default" w:ascii="Times New Roman" w:hAnsi="Times New Roman" w:eastAsia="宋体" w:cs="Times New Roman"/>
                  <w:sz w:val="24"/>
                  <w:szCs w:val="24"/>
                  <w:vertAlign w:val="baseline"/>
                  <w:lang w:val="en-US" w:eastAsia="zh-CN"/>
                  <w:rPrChange w:id="249" w:author="......" w:date="2024-03-17T16:24:51Z">
                    <w:rPr>
                      <w:rFonts w:hint="default" w:ascii="Times New Roman" w:hAnsi="Times New Roman" w:cs="Times New Roman"/>
                      <w:sz w:val="24"/>
                      <w:szCs w:val="24"/>
                      <w:vertAlign w:val="baseline"/>
                      <w:lang w:val="en-US" w:eastAsia="zh-CN"/>
                    </w:rPr>
                  </w:rPrChange>
                </w:rPr>
                <w:t>√</w:t>
              </w:r>
            </w:ins>
          </w:p>
        </w:tc>
        <w:tc>
          <w:tcPr>
            <w:tcW w:w="562" w:type="pct"/>
          </w:tcPr>
          <w:p>
            <w:pPr>
              <w:bidi w:val="0"/>
              <w:rPr>
                <w:ins w:id="250" w:author="......" w:date="2024-03-17T16:24:36Z"/>
                <w:rFonts w:hint="default" w:ascii="Times New Roman" w:hAnsi="Times New Roman" w:eastAsia="宋体" w:cs="Times New Roman"/>
                <w:sz w:val="24"/>
                <w:szCs w:val="24"/>
                <w:vertAlign w:val="baseline"/>
                <w:lang w:val="en-US" w:eastAsia="zh-CN"/>
                <w:rPrChange w:id="251" w:author="......" w:date="2024-03-17T16:24:51Z">
                  <w:rPr>
                    <w:ins w:id="252" w:author="......" w:date="2024-03-17T16:24:3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253" w:author="......" w:date="2024-03-17T16:24:36Z"/>
        </w:trPr>
        <w:tc>
          <w:tcPr>
            <w:tcW w:w="415" w:type="pct"/>
          </w:tcPr>
          <w:p>
            <w:pPr>
              <w:bidi w:val="0"/>
              <w:rPr>
                <w:ins w:id="254" w:author="......" w:date="2024-03-17T16:24:36Z"/>
                <w:rFonts w:hint="default" w:ascii="Times New Roman" w:hAnsi="Times New Roman" w:eastAsia="宋体" w:cs="Times New Roman"/>
                <w:sz w:val="24"/>
                <w:szCs w:val="24"/>
                <w:vertAlign w:val="baseline"/>
                <w:lang w:val="en-US" w:eastAsia="zh-CN"/>
                <w:rPrChange w:id="255" w:author="......" w:date="2024-03-17T16:24:51Z">
                  <w:rPr>
                    <w:ins w:id="256" w:author="......" w:date="2024-03-17T16:24:36Z"/>
                    <w:rFonts w:hint="default" w:ascii="Times New Roman" w:hAnsi="Times New Roman" w:cs="Times New Roman"/>
                    <w:sz w:val="24"/>
                    <w:szCs w:val="24"/>
                    <w:vertAlign w:val="baseline"/>
                    <w:lang w:val="en-US" w:eastAsia="zh-CN"/>
                  </w:rPr>
                </w:rPrChange>
              </w:rPr>
            </w:pPr>
            <w:ins w:id="257" w:author="......" w:date="2024-03-17T16:24:36Z">
              <w:r>
                <w:rPr>
                  <w:rFonts w:hint="default" w:ascii="Times New Roman" w:hAnsi="Times New Roman" w:eastAsia="宋体" w:cs="Times New Roman"/>
                  <w:sz w:val="24"/>
                  <w:szCs w:val="24"/>
                  <w:vertAlign w:val="baseline"/>
                  <w:lang w:val="en-US" w:eastAsia="zh-CN"/>
                  <w:rPrChange w:id="258" w:author="......" w:date="2024-03-17T16:24:51Z">
                    <w:rPr>
                      <w:rFonts w:hint="default" w:ascii="Times New Roman" w:hAnsi="Times New Roman" w:cs="Times New Roman"/>
                      <w:sz w:val="24"/>
                      <w:szCs w:val="24"/>
                      <w:vertAlign w:val="baseline"/>
                      <w:lang w:val="en-US" w:eastAsia="zh-CN"/>
                    </w:rPr>
                  </w:rPrChange>
                </w:rPr>
                <w:t>2</w:t>
              </w:r>
            </w:ins>
          </w:p>
        </w:tc>
        <w:tc>
          <w:tcPr>
            <w:tcW w:w="844" w:type="pct"/>
          </w:tcPr>
          <w:p>
            <w:pPr>
              <w:bidi w:val="0"/>
              <w:rPr>
                <w:ins w:id="259" w:author="......" w:date="2024-03-17T16:24:36Z"/>
                <w:rFonts w:hint="default" w:ascii="Times New Roman" w:hAnsi="Times New Roman" w:eastAsia="宋体" w:cs="Times New Roman"/>
                <w:sz w:val="24"/>
                <w:szCs w:val="24"/>
                <w:vertAlign w:val="baseline"/>
                <w:lang w:val="en-US" w:eastAsia="zh-CN"/>
                <w:rPrChange w:id="260" w:author="......" w:date="2024-03-17T16:24:51Z">
                  <w:rPr>
                    <w:ins w:id="261" w:author="......" w:date="2024-03-17T16:24:36Z"/>
                    <w:rFonts w:hint="default" w:ascii="Times New Roman" w:hAnsi="Times New Roman" w:cs="Times New Roman"/>
                    <w:sz w:val="24"/>
                    <w:szCs w:val="24"/>
                    <w:vertAlign w:val="baseline"/>
                    <w:lang w:val="en-US" w:eastAsia="zh-CN"/>
                  </w:rPr>
                </w:rPrChange>
              </w:rPr>
            </w:pPr>
            <w:ins w:id="262" w:author="......" w:date="2024-03-17T16:24:36Z">
              <w:r>
                <w:rPr>
                  <w:rFonts w:hint="default" w:ascii="Times New Roman" w:hAnsi="Times New Roman" w:eastAsia="宋体" w:cs="Times New Roman"/>
                  <w:sz w:val="24"/>
                  <w:szCs w:val="24"/>
                  <w:vertAlign w:val="baseline"/>
                  <w:lang w:val="en-US" w:eastAsia="zh-CN"/>
                  <w:rPrChange w:id="263" w:author="......" w:date="2024-03-17T16:24:51Z">
                    <w:rPr>
                      <w:rFonts w:hint="default" w:ascii="Times New Roman" w:hAnsi="Times New Roman" w:cs="Times New Roman"/>
                      <w:sz w:val="24"/>
                      <w:szCs w:val="24"/>
                      <w:vertAlign w:val="baseline"/>
                      <w:lang w:val="en-US" w:eastAsia="zh-CN"/>
                    </w:rPr>
                  </w:rPrChange>
                </w:rPr>
                <w:t>NAME_</w:t>
              </w:r>
            </w:ins>
            <w:ins w:id="264" w:author="......" w:date="2024-03-17T16:24:36Z">
              <w:r>
                <w:rPr>
                  <w:rFonts w:hint="default" w:ascii="Times New Roman" w:hAnsi="Times New Roman" w:eastAsia="宋体" w:cs="Times New Roman"/>
                  <w:sz w:val="24"/>
                  <w:szCs w:val="24"/>
                  <w:vertAlign w:val="baseline"/>
                  <w:lang w:val="en-US" w:eastAsia="zh-CN"/>
                  <w:rPrChange w:id="265" w:author="......" w:date="2024-03-17T16:24:51Z">
                    <w:rPr>
                      <w:rFonts w:hint="eastAsia" w:ascii="Times New Roman" w:hAnsi="Times New Roman" w:cs="Times New Roman"/>
                      <w:sz w:val="24"/>
                      <w:szCs w:val="24"/>
                      <w:vertAlign w:val="baseline"/>
                      <w:lang w:val="en-US" w:eastAsia="zh-CN"/>
                    </w:rPr>
                  </w:rPrChange>
                </w:rPr>
                <w:t>cost_p</w:t>
              </w:r>
            </w:ins>
          </w:p>
        </w:tc>
        <w:tc>
          <w:tcPr>
            <w:tcW w:w="1000" w:type="pct"/>
          </w:tcPr>
          <w:p>
            <w:pPr>
              <w:bidi w:val="0"/>
              <w:rPr>
                <w:ins w:id="266" w:author="......" w:date="2024-03-17T16:24:36Z"/>
                <w:rFonts w:hint="default" w:ascii="Times New Roman" w:hAnsi="Times New Roman" w:eastAsia="宋体" w:cs="Times New Roman"/>
                <w:sz w:val="24"/>
                <w:szCs w:val="24"/>
                <w:vertAlign w:val="baseline"/>
                <w:lang w:val="en-US" w:eastAsia="zh-CN"/>
                <w:rPrChange w:id="267" w:author="......" w:date="2024-03-17T16:24:51Z">
                  <w:rPr>
                    <w:ins w:id="268" w:author="......" w:date="2024-03-17T16:24:36Z"/>
                    <w:rFonts w:hint="default" w:ascii="Times New Roman" w:hAnsi="Times New Roman" w:cs="Times New Roman"/>
                    <w:sz w:val="24"/>
                    <w:szCs w:val="24"/>
                    <w:vertAlign w:val="baseline"/>
                    <w:lang w:val="en-US" w:eastAsia="zh-CN"/>
                  </w:rPr>
                </w:rPrChange>
              </w:rPr>
            </w:pPr>
            <w:ins w:id="269" w:author="......" w:date="2024-03-17T16:24:36Z">
              <w:r>
                <w:rPr>
                  <w:rFonts w:hint="default" w:ascii="Times New Roman" w:hAnsi="Times New Roman" w:eastAsia="宋体" w:cs="Times New Roman"/>
                  <w:sz w:val="24"/>
                  <w:szCs w:val="24"/>
                  <w:vertAlign w:val="baseline"/>
                  <w:lang w:val="en-US" w:eastAsia="zh-CN"/>
                  <w:rPrChange w:id="270" w:author="......" w:date="2024-03-17T16:24:51Z">
                    <w:rPr>
                      <w:rFonts w:hint="eastAsia" w:ascii="Times New Roman" w:hAnsi="Times New Roman" w:cs="Times New Roman"/>
                      <w:sz w:val="24"/>
                      <w:szCs w:val="24"/>
                      <w:vertAlign w:val="baseline"/>
                      <w:lang w:val="en-US" w:eastAsia="zh-CN"/>
                    </w:rPr>
                  </w:rPrChange>
                </w:rPr>
                <w:t>成本</w:t>
              </w:r>
            </w:ins>
            <w:ins w:id="271" w:author="......" w:date="2024-03-17T16:24:36Z">
              <w:r>
                <w:rPr>
                  <w:rFonts w:hint="default" w:ascii="Times New Roman" w:hAnsi="Times New Roman" w:eastAsia="宋体" w:cs="Times New Roman"/>
                  <w:sz w:val="24"/>
                  <w:szCs w:val="24"/>
                  <w:vertAlign w:val="baseline"/>
                  <w:lang w:val="en-US" w:eastAsia="zh-CN"/>
                  <w:rPrChange w:id="272" w:author="......" w:date="2024-03-17T16:24:51Z">
                    <w:rPr>
                      <w:rFonts w:hint="default" w:ascii="Times New Roman" w:hAnsi="Times New Roman" w:cs="Times New Roman"/>
                      <w:sz w:val="24"/>
                      <w:szCs w:val="24"/>
                      <w:vertAlign w:val="baseline"/>
                      <w:lang w:val="en-US" w:eastAsia="zh-CN"/>
                    </w:rPr>
                  </w:rPrChange>
                </w:rPr>
                <w:t>名称</w:t>
              </w:r>
            </w:ins>
          </w:p>
        </w:tc>
        <w:tc>
          <w:tcPr>
            <w:tcW w:w="707" w:type="pct"/>
          </w:tcPr>
          <w:p>
            <w:pPr>
              <w:bidi w:val="0"/>
              <w:rPr>
                <w:ins w:id="273" w:author="......" w:date="2024-03-17T16:24:36Z"/>
                <w:rFonts w:hint="default" w:ascii="Times New Roman" w:hAnsi="Times New Roman" w:eastAsia="宋体" w:cs="Times New Roman"/>
                <w:sz w:val="24"/>
                <w:szCs w:val="24"/>
                <w:vertAlign w:val="baseline"/>
                <w:lang w:val="en-US" w:eastAsia="zh-CN"/>
                <w:rPrChange w:id="274" w:author="......" w:date="2024-03-17T16:24:51Z">
                  <w:rPr>
                    <w:ins w:id="275" w:author="......" w:date="2024-03-17T16:24:36Z"/>
                    <w:rFonts w:hint="default" w:ascii="Times New Roman" w:hAnsi="Times New Roman" w:cs="Times New Roman"/>
                    <w:sz w:val="24"/>
                    <w:szCs w:val="24"/>
                    <w:vertAlign w:val="baseline"/>
                    <w:lang w:val="en-US" w:eastAsia="zh-CN"/>
                  </w:rPr>
                </w:rPrChange>
              </w:rPr>
            </w:pPr>
            <w:ins w:id="276" w:author="......" w:date="2024-03-17T16:24:36Z">
              <w:r>
                <w:rPr>
                  <w:rFonts w:hint="default" w:ascii="Times New Roman" w:hAnsi="Times New Roman" w:eastAsia="宋体" w:cs="Times New Roman"/>
                  <w:sz w:val="24"/>
                  <w:szCs w:val="24"/>
                  <w:vertAlign w:val="baseline"/>
                  <w:lang w:val="en-US" w:eastAsia="zh-CN"/>
                  <w:rPrChange w:id="277" w:author="......" w:date="2024-03-17T16:24:51Z">
                    <w:rPr>
                      <w:rFonts w:hint="default" w:ascii="Times New Roman" w:hAnsi="Times New Roman" w:cs="Times New Roman"/>
                      <w:sz w:val="24"/>
                      <w:szCs w:val="24"/>
                      <w:vertAlign w:val="baseline"/>
                      <w:lang w:val="en-US" w:eastAsia="zh-CN"/>
                    </w:rPr>
                  </w:rPrChange>
                </w:rPr>
                <w:t>Varchar</w:t>
              </w:r>
            </w:ins>
          </w:p>
        </w:tc>
        <w:tc>
          <w:tcPr>
            <w:tcW w:w="760" w:type="pct"/>
          </w:tcPr>
          <w:p>
            <w:pPr>
              <w:bidi w:val="0"/>
              <w:rPr>
                <w:ins w:id="278" w:author="......" w:date="2024-03-17T16:24:36Z"/>
                <w:rFonts w:hint="default" w:ascii="Times New Roman" w:hAnsi="Times New Roman" w:eastAsia="宋体" w:cs="Times New Roman"/>
                <w:sz w:val="24"/>
                <w:szCs w:val="24"/>
                <w:vertAlign w:val="baseline"/>
                <w:lang w:val="en-US" w:eastAsia="zh-CN"/>
                <w:rPrChange w:id="279" w:author="......" w:date="2024-03-17T16:24:51Z">
                  <w:rPr>
                    <w:ins w:id="280" w:author="......" w:date="2024-03-17T16:24:36Z"/>
                    <w:rFonts w:hint="default" w:ascii="Times New Roman" w:hAnsi="Times New Roman" w:cs="Times New Roman"/>
                    <w:sz w:val="24"/>
                    <w:szCs w:val="24"/>
                    <w:vertAlign w:val="baseline"/>
                    <w:lang w:val="en-US" w:eastAsia="zh-CN"/>
                  </w:rPr>
                </w:rPrChange>
              </w:rPr>
            </w:pPr>
            <w:ins w:id="281" w:author="......" w:date="2024-03-17T16:24:36Z">
              <w:r>
                <w:rPr>
                  <w:rFonts w:hint="default" w:ascii="Times New Roman" w:hAnsi="Times New Roman" w:eastAsia="宋体" w:cs="Times New Roman"/>
                  <w:sz w:val="24"/>
                  <w:szCs w:val="24"/>
                  <w:vertAlign w:val="baseline"/>
                  <w:lang w:val="en-US" w:eastAsia="zh-CN"/>
                  <w:rPrChange w:id="282" w:author="......" w:date="2024-03-17T16:24:51Z">
                    <w:rPr>
                      <w:rFonts w:hint="default" w:ascii="Times New Roman" w:hAnsi="Times New Roman" w:cs="Times New Roman"/>
                      <w:sz w:val="24"/>
                      <w:szCs w:val="24"/>
                      <w:vertAlign w:val="baseline"/>
                      <w:lang w:val="en-US" w:eastAsia="zh-CN"/>
                    </w:rPr>
                  </w:rPrChange>
                </w:rPr>
                <w:t>20</w:t>
              </w:r>
            </w:ins>
          </w:p>
        </w:tc>
        <w:tc>
          <w:tcPr>
            <w:tcW w:w="707" w:type="pct"/>
          </w:tcPr>
          <w:p>
            <w:pPr>
              <w:bidi w:val="0"/>
              <w:rPr>
                <w:ins w:id="283" w:author="......" w:date="2024-03-17T16:24:36Z"/>
                <w:rFonts w:hint="default" w:ascii="Times New Roman" w:hAnsi="Times New Roman" w:eastAsia="宋体" w:cs="Times New Roman"/>
                <w:sz w:val="24"/>
                <w:szCs w:val="24"/>
                <w:vertAlign w:val="baseline"/>
                <w:lang w:val="en-US" w:eastAsia="zh-CN"/>
                <w:rPrChange w:id="284" w:author="......" w:date="2024-03-17T16:24:51Z">
                  <w:rPr>
                    <w:ins w:id="285" w:author="......" w:date="2024-03-17T16:24:36Z"/>
                    <w:rFonts w:hint="default" w:ascii="Times New Roman" w:hAnsi="Times New Roman" w:cs="Times New Roman"/>
                    <w:sz w:val="24"/>
                    <w:szCs w:val="24"/>
                    <w:vertAlign w:val="baseline"/>
                    <w:lang w:val="en-US" w:eastAsia="zh-CN"/>
                  </w:rPr>
                </w:rPrChange>
              </w:rPr>
            </w:pPr>
          </w:p>
        </w:tc>
        <w:tc>
          <w:tcPr>
            <w:tcW w:w="562" w:type="pct"/>
          </w:tcPr>
          <w:p>
            <w:pPr>
              <w:bidi w:val="0"/>
              <w:rPr>
                <w:ins w:id="286" w:author="......" w:date="2024-03-17T16:24:36Z"/>
                <w:rFonts w:hint="default" w:ascii="Times New Roman" w:hAnsi="Times New Roman" w:eastAsia="宋体" w:cs="Times New Roman"/>
                <w:sz w:val="24"/>
                <w:szCs w:val="24"/>
                <w:vertAlign w:val="baseline"/>
                <w:lang w:val="en-US" w:eastAsia="zh-CN"/>
                <w:rPrChange w:id="287" w:author="......" w:date="2024-03-17T16:24:51Z">
                  <w:rPr>
                    <w:ins w:id="288" w:author="......" w:date="2024-03-17T16:24:3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89" w:author="......" w:date="2024-03-17T16:24:36Z"/>
        </w:trPr>
        <w:tc>
          <w:tcPr>
            <w:tcW w:w="415" w:type="pct"/>
          </w:tcPr>
          <w:p>
            <w:pPr>
              <w:bidi w:val="0"/>
              <w:rPr>
                <w:ins w:id="290" w:author="......" w:date="2024-03-17T16:24:36Z"/>
                <w:rFonts w:hint="default" w:ascii="Times New Roman" w:hAnsi="Times New Roman" w:eastAsia="宋体" w:cs="Times New Roman"/>
                <w:sz w:val="24"/>
                <w:szCs w:val="24"/>
                <w:vertAlign w:val="baseline"/>
                <w:lang w:val="en-US" w:eastAsia="zh-CN"/>
                <w:rPrChange w:id="291" w:author="......" w:date="2024-03-17T16:24:51Z">
                  <w:rPr>
                    <w:ins w:id="292" w:author="......" w:date="2024-03-17T16:24:36Z"/>
                    <w:rFonts w:hint="default" w:ascii="Times New Roman" w:hAnsi="Times New Roman" w:cs="Times New Roman"/>
                    <w:sz w:val="24"/>
                    <w:szCs w:val="24"/>
                    <w:vertAlign w:val="baseline"/>
                    <w:lang w:val="en-US" w:eastAsia="zh-CN"/>
                  </w:rPr>
                </w:rPrChange>
              </w:rPr>
            </w:pPr>
            <w:ins w:id="293" w:author="......" w:date="2024-03-17T16:24:36Z">
              <w:r>
                <w:rPr>
                  <w:rFonts w:hint="default" w:ascii="Times New Roman" w:hAnsi="Times New Roman" w:eastAsia="宋体" w:cs="Times New Roman"/>
                  <w:sz w:val="24"/>
                  <w:szCs w:val="24"/>
                  <w:vertAlign w:val="baseline"/>
                  <w:lang w:val="en-US" w:eastAsia="zh-CN"/>
                  <w:rPrChange w:id="294" w:author="......" w:date="2024-03-17T16:24:51Z">
                    <w:rPr>
                      <w:rFonts w:hint="default" w:ascii="Times New Roman" w:hAnsi="Times New Roman" w:cs="Times New Roman"/>
                      <w:sz w:val="24"/>
                      <w:szCs w:val="24"/>
                      <w:vertAlign w:val="baseline"/>
                      <w:lang w:val="en-US" w:eastAsia="zh-CN"/>
                    </w:rPr>
                  </w:rPrChange>
                </w:rPr>
                <w:t>3</w:t>
              </w:r>
            </w:ins>
          </w:p>
        </w:tc>
        <w:tc>
          <w:tcPr>
            <w:tcW w:w="844" w:type="pct"/>
          </w:tcPr>
          <w:p>
            <w:pPr>
              <w:bidi w:val="0"/>
              <w:rPr>
                <w:ins w:id="295" w:author="......" w:date="2024-03-17T16:24:36Z"/>
                <w:rFonts w:hint="default" w:ascii="Times New Roman" w:hAnsi="Times New Roman" w:eastAsia="宋体" w:cs="Times New Roman"/>
                <w:sz w:val="24"/>
                <w:szCs w:val="24"/>
                <w:vertAlign w:val="baseline"/>
                <w:lang w:val="en-US" w:eastAsia="zh-CN"/>
                <w:rPrChange w:id="296" w:author="......" w:date="2024-03-17T16:24:51Z">
                  <w:rPr>
                    <w:ins w:id="297" w:author="......" w:date="2024-03-17T16:24:36Z"/>
                    <w:rFonts w:hint="default" w:ascii="Times New Roman" w:hAnsi="Times New Roman" w:cs="Times New Roman"/>
                    <w:sz w:val="24"/>
                    <w:szCs w:val="24"/>
                    <w:vertAlign w:val="baseline"/>
                    <w:lang w:val="en-US" w:eastAsia="zh-CN"/>
                  </w:rPr>
                </w:rPrChange>
              </w:rPr>
            </w:pPr>
            <w:ins w:id="298" w:author="......" w:date="2024-03-17T16:24:36Z">
              <w:r>
                <w:rPr>
                  <w:rFonts w:hint="default" w:ascii="Times New Roman" w:hAnsi="Times New Roman" w:eastAsia="宋体" w:cs="Times New Roman"/>
                  <w:sz w:val="24"/>
                  <w:szCs w:val="24"/>
                  <w:vertAlign w:val="baseline"/>
                  <w:lang w:val="en-US" w:eastAsia="zh-CN"/>
                  <w:rPrChange w:id="299" w:author="......" w:date="2024-03-17T16:24:51Z">
                    <w:rPr>
                      <w:rFonts w:hint="eastAsia" w:ascii="Times New Roman" w:hAnsi="Times New Roman" w:cs="Times New Roman"/>
                      <w:sz w:val="24"/>
                      <w:szCs w:val="24"/>
                      <w:vertAlign w:val="baseline"/>
                      <w:lang w:val="en-US" w:eastAsia="zh-CN"/>
                    </w:rPr>
                  </w:rPrChange>
                </w:rPr>
                <w:t>ITEM_cost_p</w:t>
              </w:r>
            </w:ins>
          </w:p>
        </w:tc>
        <w:tc>
          <w:tcPr>
            <w:tcW w:w="1000" w:type="pct"/>
          </w:tcPr>
          <w:p>
            <w:pPr>
              <w:bidi w:val="0"/>
              <w:rPr>
                <w:ins w:id="300" w:author="......" w:date="2024-03-17T16:24:36Z"/>
                <w:rFonts w:hint="default" w:ascii="Times New Roman" w:hAnsi="Times New Roman" w:eastAsia="宋体" w:cs="Times New Roman"/>
                <w:sz w:val="24"/>
                <w:szCs w:val="24"/>
                <w:vertAlign w:val="baseline"/>
                <w:lang w:val="en-US" w:eastAsia="zh-CN"/>
                <w:rPrChange w:id="301" w:author="......" w:date="2024-03-17T16:24:51Z">
                  <w:rPr>
                    <w:ins w:id="302" w:author="......" w:date="2024-03-17T16:24:36Z"/>
                    <w:rFonts w:hint="default" w:ascii="Times New Roman" w:hAnsi="Times New Roman" w:cs="Times New Roman"/>
                    <w:sz w:val="24"/>
                    <w:szCs w:val="24"/>
                    <w:vertAlign w:val="baseline"/>
                    <w:lang w:val="en-US" w:eastAsia="zh-CN"/>
                  </w:rPr>
                </w:rPrChange>
              </w:rPr>
            </w:pPr>
            <w:ins w:id="303" w:author="......" w:date="2024-03-17T16:24:36Z">
              <w:r>
                <w:rPr>
                  <w:rFonts w:hint="default" w:ascii="Times New Roman" w:hAnsi="Times New Roman" w:eastAsia="宋体" w:cs="Times New Roman"/>
                  <w:sz w:val="24"/>
                  <w:szCs w:val="24"/>
                  <w:vertAlign w:val="baseline"/>
                  <w:lang w:val="en-US" w:eastAsia="zh-CN"/>
                  <w:rPrChange w:id="304" w:author="......" w:date="2024-03-17T16:24:51Z">
                    <w:rPr>
                      <w:rFonts w:hint="eastAsia" w:ascii="Times New Roman" w:hAnsi="Times New Roman" w:cs="Times New Roman"/>
                      <w:sz w:val="24"/>
                      <w:szCs w:val="24"/>
                      <w:vertAlign w:val="baseline"/>
                      <w:lang w:val="en-US" w:eastAsia="zh-CN"/>
                    </w:rPr>
                  </w:rPrChange>
                </w:rPr>
                <w:t>所属项目</w:t>
              </w:r>
            </w:ins>
          </w:p>
        </w:tc>
        <w:tc>
          <w:tcPr>
            <w:tcW w:w="707" w:type="pct"/>
          </w:tcPr>
          <w:p>
            <w:pPr>
              <w:bidi w:val="0"/>
              <w:rPr>
                <w:ins w:id="305" w:author="......" w:date="2024-03-17T16:24:36Z"/>
                <w:rFonts w:hint="default" w:ascii="Times New Roman" w:hAnsi="Times New Roman" w:eastAsia="宋体" w:cs="Times New Roman"/>
                <w:sz w:val="24"/>
                <w:szCs w:val="24"/>
                <w:vertAlign w:val="baseline"/>
                <w:lang w:val="en-US" w:eastAsia="zh-CN"/>
                <w:rPrChange w:id="306" w:author="......" w:date="2024-03-17T16:24:51Z">
                  <w:rPr>
                    <w:ins w:id="307" w:author="......" w:date="2024-03-17T16:24:36Z"/>
                    <w:rFonts w:hint="default" w:ascii="Times New Roman" w:hAnsi="Times New Roman" w:cs="Times New Roman"/>
                    <w:sz w:val="24"/>
                    <w:szCs w:val="24"/>
                    <w:vertAlign w:val="baseline"/>
                    <w:lang w:val="en-US" w:eastAsia="zh-CN"/>
                  </w:rPr>
                </w:rPrChange>
              </w:rPr>
            </w:pPr>
            <w:ins w:id="308" w:author="......" w:date="2024-03-17T16:24:36Z">
              <w:r>
                <w:rPr>
                  <w:rFonts w:hint="default" w:ascii="Times New Roman" w:hAnsi="Times New Roman" w:eastAsia="宋体" w:cs="Times New Roman"/>
                  <w:sz w:val="24"/>
                  <w:szCs w:val="24"/>
                  <w:vertAlign w:val="baseline"/>
                  <w:lang w:val="en-US" w:eastAsia="zh-CN"/>
                  <w:rPrChange w:id="309" w:author="......" w:date="2024-03-17T16:24:51Z">
                    <w:rPr>
                      <w:rFonts w:hint="eastAsia" w:ascii="Times New Roman" w:hAnsi="Times New Roman" w:cs="Times New Roman"/>
                      <w:sz w:val="24"/>
                      <w:szCs w:val="24"/>
                      <w:vertAlign w:val="baseline"/>
                      <w:lang w:val="en-US" w:eastAsia="zh-CN"/>
                    </w:rPr>
                  </w:rPrChange>
                </w:rPr>
                <w:t>Varchar</w:t>
              </w:r>
            </w:ins>
          </w:p>
        </w:tc>
        <w:tc>
          <w:tcPr>
            <w:tcW w:w="760" w:type="pct"/>
          </w:tcPr>
          <w:p>
            <w:pPr>
              <w:bidi w:val="0"/>
              <w:rPr>
                <w:ins w:id="310" w:author="......" w:date="2024-03-17T16:24:36Z"/>
                <w:rFonts w:hint="default" w:ascii="Times New Roman" w:hAnsi="Times New Roman" w:eastAsia="宋体" w:cs="Times New Roman"/>
                <w:sz w:val="24"/>
                <w:szCs w:val="24"/>
                <w:vertAlign w:val="baseline"/>
                <w:lang w:val="en-US" w:eastAsia="zh-CN"/>
                <w:rPrChange w:id="311" w:author="......" w:date="2024-03-17T16:24:51Z">
                  <w:rPr>
                    <w:ins w:id="312" w:author="......" w:date="2024-03-17T16:24:36Z"/>
                    <w:rFonts w:hint="default" w:ascii="Times New Roman" w:hAnsi="Times New Roman" w:cs="Times New Roman"/>
                    <w:sz w:val="24"/>
                    <w:szCs w:val="24"/>
                    <w:vertAlign w:val="baseline"/>
                    <w:lang w:val="en-US" w:eastAsia="zh-CN"/>
                  </w:rPr>
                </w:rPrChange>
              </w:rPr>
            </w:pPr>
            <w:ins w:id="313" w:author="......" w:date="2024-03-17T16:24:36Z">
              <w:r>
                <w:rPr>
                  <w:rFonts w:hint="default" w:ascii="Times New Roman" w:hAnsi="Times New Roman" w:eastAsia="宋体" w:cs="Times New Roman"/>
                  <w:sz w:val="24"/>
                  <w:szCs w:val="24"/>
                  <w:vertAlign w:val="baseline"/>
                  <w:lang w:val="en-US" w:eastAsia="zh-CN"/>
                  <w:rPrChange w:id="314" w:author="......" w:date="2024-03-17T16:24:51Z">
                    <w:rPr>
                      <w:rFonts w:hint="eastAsia" w:ascii="Times New Roman" w:hAnsi="Times New Roman" w:cs="Times New Roman"/>
                      <w:sz w:val="24"/>
                      <w:szCs w:val="24"/>
                      <w:vertAlign w:val="baseline"/>
                      <w:lang w:val="en-US" w:eastAsia="zh-CN"/>
                    </w:rPr>
                  </w:rPrChange>
                </w:rPr>
                <w:t>100</w:t>
              </w:r>
            </w:ins>
          </w:p>
        </w:tc>
        <w:tc>
          <w:tcPr>
            <w:tcW w:w="707" w:type="pct"/>
          </w:tcPr>
          <w:p>
            <w:pPr>
              <w:bidi w:val="0"/>
              <w:rPr>
                <w:ins w:id="315" w:author="......" w:date="2024-03-17T16:24:36Z"/>
                <w:rFonts w:hint="default" w:ascii="Times New Roman" w:hAnsi="Times New Roman" w:eastAsia="宋体" w:cs="Times New Roman"/>
                <w:sz w:val="24"/>
                <w:szCs w:val="24"/>
                <w:vertAlign w:val="baseline"/>
                <w:lang w:val="en-US" w:eastAsia="zh-CN"/>
                <w:rPrChange w:id="316" w:author="......" w:date="2024-03-17T16:24:51Z">
                  <w:rPr>
                    <w:ins w:id="317" w:author="......" w:date="2024-03-17T16:24:36Z"/>
                    <w:rFonts w:hint="default" w:ascii="Times New Roman" w:hAnsi="Times New Roman" w:cs="Times New Roman"/>
                    <w:sz w:val="24"/>
                    <w:szCs w:val="24"/>
                    <w:vertAlign w:val="baseline"/>
                    <w:lang w:val="en-US" w:eastAsia="zh-CN"/>
                  </w:rPr>
                </w:rPrChange>
              </w:rPr>
            </w:pPr>
          </w:p>
        </w:tc>
        <w:tc>
          <w:tcPr>
            <w:tcW w:w="562" w:type="pct"/>
          </w:tcPr>
          <w:p>
            <w:pPr>
              <w:bidi w:val="0"/>
              <w:rPr>
                <w:ins w:id="318" w:author="......" w:date="2024-03-17T16:24:36Z"/>
                <w:rFonts w:hint="default" w:ascii="Times New Roman" w:hAnsi="Times New Roman" w:eastAsia="宋体" w:cs="Times New Roman"/>
                <w:sz w:val="24"/>
                <w:szCs w:val="24"/>
                <w:vertAlign w:val="baseline"/>
                <w:lang w:val="en-US" w:eastAsia="zh-CN"/>
                <w:rPrChange w:id="319" w:author="......" w:date="2024-03-17T16:24:51Z">
                  <w:rPr>
                    <w:ins w:id="320" w:author="......" w:date="2024-03-17T16:24:3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21" w:author="......" w:date="2024-03-17T16:24:36Z"/>
        </w:trPr>
        <w:tc>
          <w:tcPr>
            <w:tcW w:w="415" w:type="pct"/>
          </w:tcPr>
          <w:p>
            <w:pPr>
              <w:bidi w:val="0"/>
              <w:rPr>
                <w:ins w:id="322" w:author="......" w:date="2024-03-17T16:24:36Z"/>
                <w:rFonts w:hint="default" w:ascii="Times New Roman" w:hAnsi="Times New Roman" w:eastAsia="宋体" w:cs="Times New Roman"/>
                <w:sz w:val="24"/>
                <w:szCs w:val="24"/>
                <w:vertAlign w:val="baseline"/>
                <w:lang w:val="en-US" w:eastAsia="zh-CN"/>
                <w:rPrChange w:id="323" w:author="......" w:date="2024-03-17T16:24:51Z">
                  <w:rPr>
                    <w:ins w:id="324" w:author="......" w:date="2024-03-17T16:24:36Z"/>
                    <w:rFonts w:hint="default" w:ascii="Times New Roman" w:hAnsi="Times New Roman" w:cs="Times New Roman"/>
                    <w:sz w:val="24"/>
                    <w:szCs w:val="24"/>
                    <w:vertAlign w:val="baseline"/>
                    <w:lang w:val="en-US" w:eastAsia="zh-CN"/>
                  </w:rPr>
                </w:rPrChange>
              </w:rPr>
            </w:pPr>
            <w:ins w:id="325" w:author="......" w:date="2024-03-17T16:24:36Z">
              <w:r>
                <w:rPr>
                  <w:rFonts w:hint="default" w:ascii="Times New Roman" w:hAnsi="Times New Roman" w:eastAsia="宋体" w:cs="Times New Roman"/>
                  <w:sz w:val="24"/>
                  <w:szCs w:val="24"/>
                  <w:vertAlign w:val="baseline"/>
                  <w:lang w:val="en-US" w:eastAsia="zh-CN"/>
                  <w:rPrChange w:id="326" w:author="......" w:date="2024-03-17T16:24:51Z">
                    <w:rPr>
                      <w:rFonts w:hint="default" w:ascii="Times New Roman" w:hAnsi="Times New Roman" w:cs="Times New Roman"/>
                      <w:sz w:val="24"/>
                      <w:szCs w:val="24"/>
                      <w:vertAlign w:val="baseline"/>
                      <w:lang w:val="en-US" w:eastAsia="zh-CN"/>
                    </w:rPr>
                  </w:rPrChange>
                </w:rPr>
                <w:t>4</w:t>
              </w:r>
            </w:ins>
          </w:p>
        </w:tc>
        <w:tc>
          <w:tcPr>
            <w:tcW w:w="844" w:type="pct"/>
          </w:tcPr>
          <w:p>
            <w:pPr>
              <w:bidi w:val="0"/>
              <w:rPr>
                <w:ins w:id="327" w:author="......" w:date="2024-03-17T16:24:36Z"/>
                <w:rFonts w:hint="default" w:ascii="Times New Roman" w:hAnsi="Times New Roman" w:eastAsia="宋体" w:cs="Times New Roman"/>
                <w:sz w:val="24"/>
                <w:szCs w:val="24"/>
                <w:vertAlign w:val="baseline"/>
                <w:lang w:val="en-US" w:eastAsia="zh-CN"/>
                <w:rPrChange w:id="328" w:author="......" w:date="2024-03-17T16:24:51Z">
                  <w:rPr>
                    <w:ins w:id="329" w:author="......" w:date="2024-03-17T16:24:36Z"/>
                    <w:rFonts w:hint="default" w:ascii="Times New Roman" w:hAnsi="Times New Roman" w:cs="Times New Roman"/>
                    <w:sz w:val="24"/>
                    <w:szCs w:val="24"/>
                    <w:vertAlign w:val="baseline"/>
                    <w:lang w:val="en-US" w:eastAsia="zh-CN"/>
                  </w:rPr>
                </w:rPrChange>
              </w:rPr>
            </w:pPr>
            <w:ins w:id="330" w:author="......" w:date="2024-03-17T16:24:36Z">
              <w:r>
                <w:rPr>
                  <w:rFonts w:hint="default" w:ascii="Times New Roman" w:hAnsi="Times New Roman" w:eastAsia="宋体" w:cs="Times New Roman"/>
                  <w:sz w:val="24"/>
                  <w:szCs w:val="24"/>
                  <w:vertAlign w:val="baseline"/>
                  <w:lang w:val="en-US" w:eastAsia="zh-CN"/>
                  <w:rPrChange w:id="331" w:author="......" w:date="2024-03-17T16:24:51Z">
                    <w:rPr>
                      <w:rFonts w:hint="eastAsia" w:ascii="Times New Roman" w:hAnsi="Times New Roman" w:cs="Times New Roman"/>
                      <w:sz w:val="24"/>
                      <w:szCs w:val="24"/>
                      <w:vertAlign w:val="baseline"/>
                      <w:lang w:val="en-US" w:eastAsia="zh-CN"/>
                    </w:rPr>
                  </w:rPrChange>
                </w:rPr>
                <w:t>SIZE_cost_p</w:t>
              </w:r>
            </w:ins>
          </w:p>
        </w:tc>
        <w:tc>
          <w:tcPr>
            <w:tcW w:w="1000" w:type="pct"/>
          </w:tcPr>
          <w:p>
            <w:pPr>
              <w:bidi w:val="0"/>
              <w:rPr>
                <w:ins w:id="332" w:author="......" w:date="2024-03-17T16:24:36Z"/>
                <w:rFonts w:hint="default" w:ascii="Times New Roman" w:hAnsi="Times New Roman" w:eastAsia="宋体" w:cs="Times New Roman"/>
                <w:sz w:val="24"/>
                <w:szCs w:val="24"/>
                <w:vertAlign w:val="baseline"/>
                <w:lang w:val="en-US" w:eastAsia="zh-CN"/>
                <w:rPrChange w:id="333" w:author="......" w:date="2024-03-17T16:24:51Z">
                  <w:rPr>
                    <w:ins w:id="334" w:author="......" w:date="2024-03-17T16:24:36Z"/>
                    <w:rFonts w:hint="default" w:ascii="Times New Roman" w:hAnsi="Times New Roman" w:cs="Times New Roman"/>
                    <w:sz w:val="24"/>
                    <w:szCs w:val="24"/>
                    <w:vertAlign w:val="baseline"/>
                    <w:lang w:val="en-US" w:eastAsia="zh-CN"/>
                  </w:rPr>
                </w:rPrChange>
              </w:rPr>
            </w:pPr>
            <w:ins w:id="335" w:author="......" w:date="2024-03-17T16:24:36Z">
              <w:r>
                <w:rPr>
                  <w:rFonts w:hint="default" w:ascii="Times New Roman" w:hAnsi="Times New Roman" w:eastAsia="宋体" w:cs="Times New Roman"/>
                  <w:sz w:val="24"/>
                  <w:szCs w:val="24"/>
                  <w:vertAlign w:val="baseline"/>
                  <w:lang w:val="en-US" w:eastAsia="zh-CN"/>
                  <w:rPrChange w:id="336" w:author="......" w:date="2024-03-17T16:24:51Z">
                    <w:rPr>
                      <w:rFonts w:hint="eastAsia" w:ascii="Times New Roman" w:hAnsi="Times New Roman" w:cs="Times New Roman"/>
                      <w:sz w:val="24"/>
                      <w:szCs w:val="24"/>
                      <w:vertAlign w:val="baseline"/>
                      <w:lang w:val="en-US" w:eastAsia="zh-CN"/>
                    </w:rPr>
                  </w:rPrChange>
                </w:rPr>
                <w:t>成本大小</w:t>
              </w:r>
            </w:ins>
          </w:p>
        </w:tc>
        <w:tc>
          <w:tcPr>
            <w:tcW w:w="707" w:type="pct"/>
          </w:tcPr>
          <w:p>
            <w:pPr>
              <w:bidi w:val="0"/>
              <w:rPr>
                <w:ins w:id="337" w:author="......" w:date="2024-03-17T16:24:36Z"/>
                <w:rFonts w:hint="default" w:ascii="Times New Roman" w:hAnsi="Times New Roman" w:eastAsia="宋体" w:cs="Times New Roman"/>
                <w:sz w:val="24"/>
                <w:szCs w:val="24"/>
                <w:vertAlign w:val="baseline"/>
                <w:lang w:val="en-US" w:eastAsia="zh-CN"/>
                <w:rPrChange w:id="338" w:author="......" w:date="2024-03-17T16:24:51Z">
                  <w:rPr>
                    <w:ins w:id="339" w:author="......" w:date="2024-03-17T16:24:36Z"/>
                    <w:rFonts w:hint="default" w:ascii="Times New Roman" w:hAnsi="Times New Roman" w:cs="Times New Roman"/>
                    <w:sz w:val="24"/>
                    <w:szCs w:val="24"/>
                    <w:vertAlign w:val="baseline"/>
                    <w:lang w:val="en-US" w:eastAsia="zh-CN"/>
                  </w:rPr>
                </w:rPrChange>
              </w:rPr>
            </w:pPr>
            <w:ins w:id="340" w:author="......" w:date="2024-03-17T16:24:36Z">
              <w:r>
                <w:rPr>
                  <w:rFonts w:hint="default" w:ascii="Times New Roman" w:hAnsi="Times New Roman" w:eastAsia="宋体" w:cs="Times New Roman"/>
                  <w:sz w:val="24"/>
                  <w:szCs w:val="24"/>
                  <w:vertAlign w:val="baseline"/>
                  <w:lang w:val="en-US" w:eastAsia="zh-CN"/>
                  <w:rPrChange w:id="341" w:author="......" w:date="2024-03-17T16:24:51Z">
                    <w:rPr>
                      <w:rFonts w:hint="eastAsia" w:ascii="Times New Roman" w:hAnsi="Times New Roman" w:cs="Times New Roman"/>
                      <w:sz w:val="24"/>
                      <w:szCs w:val="24"/>
                      <w:vertAlign w:val="baseline"/>
                      <w:lang w:val="en-US" w:eastAsia="zh-CN"/>
                    </w:rPr>
                  </w:rPrChange>
                </w:rPr>
                <w:t>Double</w:t>
              </w:r>
            </w:ins>
          </w:p>
        </w:tc>
        <w:tc>
          <w:tcPr>
            <w:tcW w:w="760" w:type="pct"/>
          </w:tcPr>
          <w:p>
            <w:pPr>
              <w:bidi w:val="0"/>
              <w:rPr>
                <w:ins w:id="342" w:author="......" w:date="2024-03-17T16:24:36Z"/>
                <w:rFonts w:hint="default" w:ascii="Times New Roman" w:hAnsi="Times New Roman" w:eastAsia="宋体" w:cs="Times New Roman"/>
                <w:sz w:val="24"/>
                <w:szCs w:val="24"/>
                <w:vertAlign w:val="baseline"/>
                <w:lang w:val="en-US" w:eastAsia="zh-CN"/>
                <w:rPrChange w:id="343" w:author="......" w:date="2024-03-17T16:24:51Z">
                  <w:rPr>
                    <w:ins w:id="344" w:author="......" w:date="2024-03-17T16:24:36Z"/>
                    <w:rFonts w:hint="default" w:ascii="Times New Roman" w:hAnsi="Times New Roman" w:cs="Times New Roman"/>
                    <w:sz w:val="24"/>
                    <w:szCs w:val="24"/>
                    <w:vertAlign w:val="baseline"/>
                    <w:lang w:val="en-US" w:eastAsia="zh-CN"/>
                  </w:rPr>
                </w:rPrChange>
              </w:rPr>
            </w:pPr>
            <w:ins w:id="345" w:author="......" w:date="2024-03-17T16:24:36Z">
              <w:r>
                <w:rPr>
                  <w:rFonts w:hint="default" w:ascii="Times New Roman" w:hAnsi="Times New Roman" w:eastAsia="宋体" w:cs="Times New Roman"/>
                  <w:sz w:val="24"/>
                  <w:szCs w:val="24"/>
                  <w:vertAlign w:val="baseline"/>
                  <w:lang w:val="en-US" w:eastAsia="zh-CN"/>
                  <w:rPrChange w:id="346" w:author="......" w:date="2024-03-17T16:24:51Z">
                    <w:rPr>
                      <w:rFonts w:hint="eastAsia" w:ascii="Times New Roman" w:hAnsi="Times New Roman" w:cs="Times New Roman"/>
                      <w:sz w:val="24"/>
                      <w:szCs w:val="24"/>
                      <w:vertAlign w:val="baseline"/>
                      <w:lang w:val="en-US" w:eastAsia="zh-CN"/>
                    </w:rPr>
                  </w:rPrChange>
                </w:rPr>
                <w:t>100000000</w:t>
              </w:r>
            </w:ins>
          </w:p>
        </w:tc>
        <w:tc>
          <w:tcPr>
            <w:tcW w:w="707" w:type="pct"/>
          </w:tcPr>
          <w:p>
            <w:pPr>
              <w:bidi w:val="0"/>
              <w:rPr>
                <w:ins w:id="347" w:author="......" w:date="2024-03-17T16:24:36Z"/>
                <w:rFonts w:hint="default" w:ascii="Times New Roman" w:hAnsi="Times New Roman" w:eastAsia="宋体" w:cs="Times New Roman"/>
                <w:sz w:val="24"/>
                <w:szCs w:val="24"/>
                <w:vertAlign w:val="baseline"/>
                <w:lang w:val="en-US" w:eastAsia="zh-CN"/>
                <w:rPrChange w:id="348" w:author="......" w:date="2024-03-17T16:24:51Z">
                  <w:rPr>
                    <w:ins w:id="349" w:author="......" w:date="2024-03-17T16:24:36Z"/>
                    <w:rFonts w:hint="default" w:ascii="Times New Roman" w:hAnsi="Times New Roman" w:cs="Times New Roman"/>
                    <w:sz w:val="24"/>
                    <w:szCs w:val="24"/>
                    <w:vertAlign w:val="baseline"/>
                    <w:lang w:val="en-US" w:eastAsia="zh-CN"/>
                  </w:rPr>
                </w:rPrChange>
              </w:rPr>
            </w:pPr>
          </w:p>
        </w:tc>
        <w:tc>
          <w:tcPr>
            <w:tcW w:w="562" w:type="pct"/>
          </w:tcPr>
          <w:p>
            <w:pPr>
              <w:bidi w:val="0"/>
              <w:rPr>
                <w:ins w:id="350" w:author="......" w:date="2024-03-17T16:24:36Z"/>
                <w:rFonts w:hint="default" w:ascii="Times New Roman" w:hAnsi="Times New Roman" w:eastAsia="宋体" w:cs="Times New Roman"/>
                <w:sz w:val="24"/>
                <w:szCs w:val="24"/>
                <w:vertAlign w:val="baseline"/>
                <w:lang w:val="en-US" w:eastAsia="zh-CN"/>
                <w:rPrChange w:id="351" w:author="......" w:date="2024-03-17T16:24:51Z">
                  <w:rPr>
                    <w:ins w:id="352" w:author="......" w:date="2024-03-17T16:24:36Z"/>
                    <w:rFonts w:hint="default" w:ascii="Times New Roman" w:hAnsi="Times New Roman" w:cs="Times New Roman"/>
                    <w:sz w:val="24"/>
                    <w:szCs w:val="24"/>
                    <w:vertAlign w:val="baseline"/>
                    <w:lang w:val="en-US" w:eastAsia="zh-CN"/>
                  </w:rPr>
                </w:rPrChange>
              </w:rPr>
            </w:pPr>
            <w:ins w:id="353" w:author="......" w:date="2024-03-17T16:24:36Z">
              <w:r>
                <w:rPr>
                  <w:rFonts w:hint="default" w:ascii="Times New Roman" w:hAnsi="Times New Roman" w:eastAsia="宋体" w:cs="Times New Roman"/>
                  <w:sz w:val="24"/>
                  <w:szCs w:val="24"/>
                  <w:vertAlign w:val="baseline"/>
                  <w:lang w:val="en-US" w:eastAsia="zh-CN"/>
                  <w:rPrChange w:id="354" w:author="......" w:date="2024-03-17T16:24:51Z">
                    <w:rPr>
                      <w:rFonts w:hint="eastAsia" w:ascii="Times New Roman" w:hAnsi="Times New Roman" w:cs="Times New Roman"/>
                      <w:sz w:val="24"/>
                      <w:szCs w:val="24"/>
                      <w:vertAlign w:val="baseline"/>
                      <w:lang w:val="en-US" w:eastAsia="zh-CN"/>
                    </w:rPr>
                  </w:rPrChange>
                </w:rPr>
                <w:t>NULL</w:t>
              </w:r>
            </w:ins>
          </w:p>
        </w:tc>
      </w:tr>
    </w:tbl>
    <w:p>
      <w:pPr>
        <w:jc w:val="both"/>
        <w:rPr>
          <w:ins w:id="356" w:author="......" w:date="2024-03-17T16:24:36Z"/>
          <w:rFonts w:hint="default" w:ascii="Times New Roman" w:hAnsi="Times New Roman" w:eastAsia="宋体" w:cs="Times New Roman"/>
          <w:sz w:val="24"/>
          <w:lang w:val="en-US" w:eastAsia="zh-CN"/>
          <w:rPrChange w:id="357" w:author="......" w:date="2024-03-17T16:24:51Z">
            <w:rPr>
              <w:ins w:id="358" w:author="......" w:date="2024-03-17T16:24:36Z"/>
              <w:rFonts w:hint="eastAsia" w:ascii="Times New Roman" w:hAnsi="Times New Roman" w:cs="Times New Roman"/>
              <w:lang w:val="en-US" w:eastAsia="zh-CN"/>
            </w:rPr>
          </w:rPrChange>
        </w:rPr>
        <w:pPrChange w:id="355" w:author="......" w:date="2024-03-17T16:24:40Z">
          <w:pPr>
            <w:jc w:val="center"/>
          </w:pPr>
        </w:pPrChange>
      </w:pPr>
    </w:p>
    <w:p>
      <w:pPr>
        <w:jc w:val="center"/>
        <w:rPr>
          <w:ins w:id="359" w:author="......" w:date="2024-03-17T16:24:36Z"/>
          <w:rFonts w:hint="default" w:ascii="Times New Roman" w:hAnsi="Times New Roman" w:eastAsia="宋体" w:cs="Times New Roman"/>
          <w:sz w:val="24"/>
          <w:lang w:val="en-US" w:eastAsia="zh-CN"/>
          <w:rPrChange w:id="360" w:author="......" w:date="2024-03-17T16:24:51Z">
            <w:rPr>
              <w:ins w:id="361" w:author="......" w:date="2024-03-17T16:24:36Z"/>
              <w:rFonts w:hint="eastAsia" w:ascii="Times New Roman" w:hAnsi="Times New Roman" w:cs="Times New Roman"/>
              <w:lang w:val="en-US" w:eastAsia="zh-CN"/>
            </w:rPr>
          </w:rPrChange>
        </w:rPr>
      </w:pPr>
      <w:ins w:id="362" w:author="......" w:date="2024-03-17T16:24:36Z">
        <w:r>
          <w:rPr>
            <w:rFonts w:hint="default" w:ascii="Times New Roman" w:hAnsi="Times New Roman" w:eastAsia="宋体" w:cs="Times New Roman"/>
            <w:sz w:val="24"/>
            <w:lang w:val="en-US" w:eastAsia="zh-CN"/>
            <w:rPrChange w:id="363" w:author="......" w:date="2024-03-17T16:24:51Z">
              <w:rPr>
                <w:rFonts w:hint="eastAsia" w:ascii="Times New Roman" w:hAnsi="Times New Roman" w:cs="Times New Roman"/>
                <w:lang w:val="en-US" w:eastAsia="zh-CN"/>
              </w:rPr>
            </w:rPrChange>
          </w:rPr>
          <w:t>表3.</w:t>
        </w:r>
      </w:ins>
      <w:r>
        <w:rPr>
          <w:rFonts w:hint="default" w:ascii="Times New Roman" w:hAnsi="Times New Roman" w:eastAsia="宋体" w:cs="Times New Roman"/>
          <w:sz w:val="24"/>
          <w:lang w:val="en-US" w:eastAsia="zh-CN"/>
        </w:rPr>
        <w:t>5</w:t>
      </w:r>
      <w:ins w:id="364" w:author="......" w:date="2024-03-17T16:24:36Z">
        <w:r>
          <w:rPr>
            <w:rFonts w:hint="default" w:ascii="Times New Roman" w:hAnsi="Times New Roman" w:eastAsia="宋体" w:cs="Times New Roman"/>
            <w:sz w:val="24"/>
            <w:lang w:val="en-US" w:eastAsia="zh-CN"/>
            <w:rPrChange w:id="365" w:author="......" w:date="2024-03-17T16:24:51Z">
              <w:rPr>
                <w:rFonts w:hint="eastAsia" w:ascii="Times New Roman" w:hAnsi="Times New Roman" w:cs="Times New Roman"/>
                <w:lang w:val="en-US" w:eastAsia="zh-CN"/>
              </w:rPr>
            </w:rPrChange>
          </w:rPr>
          <w:t xml:space="preserve"> 实际成本信息表</w:t>
        </w:r>
      </w:ins>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
        <w:gridCol w:w="1656"/>
        <w:gridCol w:w="1661"/>
        <w:gridCol w:w="1162"/>
        <w:gridCol w:w="1296"/>
        <w:gridCol w:w="116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66" w:author="......" w:date="2024-03-17T16:24:36Z"/>
        </w:trPr>
        <w:tc>
          <w:tcPr>
            <w:tcW w:w="415" w:type="pct"/>
          </w:tcPr>
          <w:p>
            <w:pPr>
              <w:bidi w:val="0"/>
              <w:rPr>
                <w:ins w:id="367" w:author="......" w:date="2024-03-17T16:24:36Z"/>
                <w:rFonts w:hint="default" w:ascii="Times New Roman" w:hAnsi="Times New Roman" w:eastAsia="宋体" w:cs="Times New Roman"/>
                <w:sz w:val="24"/>
                <w:szCs w:val="24"/>
                <w:vertAlign w:val="baseline"/>
                <w:lang w:val="en-US" w:eastAsia="zh-CN"/>
                <w:rPrChange w:id="368" w:author="......" w:date="2024-03-17T16:24:51Z">
                  <w:rPr>
                    <w:ins w:id="369" w:author="......" w:date="2024-03-17T16:24:36Z"/>
                    <w:rFonts w:hint="default" w:ascii="Times New Roman" w:hAnsi="Times New Roman" w:cs="Times New Roman"/>
                    <w:sz w:val="24"/>
                    <w:szCs w:val="24"/>
                    <w:vertAlign w:val="baseline"/>
                    <w:lang w:val="en-US" w:eastAsia="zh-CN"/>
                  </w:rPr>
                </w:rPrChange>
              </w:rPr>
            </w:pPr>
            <w:ins w:id="370" w:author="......" w:date="2024-03-17T16:24:36Z">
              <w:r>
                <w:rPr>
                  <w:rFonts w:hint="default" w:ascii="Times New Roman" w:hAnsi="Times New Roman" w:eastAsia="宋体" w:cs="Times New Roman"/>
                  <w:sz w:val="24"/>
                  <w:szCs w:val="24"/>
                  <w:vertAlign w:val="baseline"/>
                  <w:lang w:val="en-US" w:eastAsia="zh-CN"/>
                  <w:rPrChange w:id="371" w:author="......" w:date="2024-03-17T16:24:51Z">
                    <w:rPr>
                      <w:rFonts w:hint="default" w:ascii="Times New Roman" w:hAnsi="Times New Roman" w:cs="Times New Roman"/>
                      <w:sz w:val="24"/>
                      <w:szCs w:val="24"/>
                      <w:vertAlign w:val="baseline"/>
                      <w:lang w:val="en-US" w:eastAsia="zh-CN"/>
                    </w:rPr>
                  </w:rPrChange>
                </w:rPr>
                <w:t>编号</w:t>
              </w:r>
            </w:ins>
          </w:p>
        </w:tc>
        <w:tc>
          <w:tcPr>
            <w:tcW w:w="844" w:type="pct"/>
          </w:tcPr>
          <w:p>
            <w:pPr>
              <w:bidi w:val="0"/>
              <w:rPr>
                <w:ins w:id="372" w:author="......" w:date="2024-03-17T16:24:36Z"/>
                <w:rFonts w:hint="default" w:ascii="Times New Roman" w:hAnsi="Times New Roman" w:eastAsia="宋体" w:cs="Times New Roman"/>
                <w:sz w:val="24"/>
                <w:szCs w:val="24"/>
                <w:vertAlign w:val="baseline"/>
                <w:lang w:val="en-US" w:eastAsia="zh-CN"/>
                <w:rPrChange w:id="373" w:author="......" w:date="2024-03-17T16:24:51Z">
                  <w:rPr>
                    <w:ins w:id="374" w:author="......" w:date="2024-03-17T16:24:36Z"/>
                    <w:rFonts w:hint="default" w:ascii="Times New Roman" w:hAnsi="Times New Roman" w:cs="Times New Roman"/>
                    <w:sz w:val="24"/>
                    <w:szCs w:val="24"/>
                    <w:vertAlign w:val="baseline"/>
                    <w:lang w:val="en-US" w:eastAsia="zh-CN"/>
                  </w:rPr>
                </w:rPrChange>
              </w:rPr>
            </w:pPr>
            <w:ins w:id="375" w:author="......" w:date="2024-03-17T16:24:36Z">
              <w:r>
                <w:rPr>
                  <w:rFonts w:hint="default" w:ascii="Times New Roman" w:hAnsi="Times New Roman" w:eastAsia="宋体" w:cs="Times New Roman"/>
                  <w:sz w:val="24"/>
                  <w:szCs w:val="24"/>
                  <w:vertAlign w:val="baseline"/>
                  <w:lang w:val="en-US" w:eastAsia="zh-CN"/>
                  <w:rPrChange w:id="376" w:author="......" w:date="2024-03-17T16:24:51Z">
                    <w:rPr>
                      <w:rFonts w:hint="default" w:ascii="Times New Roman" w:hAnsi="Times New Roman" w:cs="Times New Roman"/>
                      <w:sz w:val="24"/>
                      <w:szCs w:val="24"/>
                      <w:vertAlign w:val="baseline"/>
                      <w:lang w:val="en-US" w:eastAsia="zh-CN"/>
                    </w:rPr>
                  </w:rPrChange>
                </w:rPr>
                <w:t>字段名称</w:t>
              </w:r>
            </w:ins>
          </w:p>
        </w:tc>
        <w:tc>
          <w:tcPr>
            <w:tcW w:w="1000" w:type="pct"/>
          </w:tcPr>
          <w:p>
            <w:pPr>
              <w:bidi w:val="0"/>
              <w:rPr>
                <w:ins w:id="377" w:author="......" w:date="2024-03-17T16:24:36Z"/>
                <w:rFonts w:hint="default" w:ascii="Times New Roman" w:hAnsi="Times New Roman" w:eastAsia="宋体" w:cs="Times New Roman"/>
                <w:sz w:val="24"/>
                <w:szCs w:val="24"/>
                <w:vertAlign w:val="baseline"/>
                <w:lang w:val="en-US" w:eastAsia="zh-CN"/>
                <w:rPrChange w:id="378" w:author="......" w:date="2024-03-17T16:24:51Z">
                  <w:rPr>
                    <w:ins w:id="379" w:author="......" w:date="2024-03-17T16:24:36Z"/>
                    <w:rFonts w:hint="default" w:ascii="Times New Roman" w:hAnsi="Times New Roman" w:cs="Times New Roman"/>
                    <w:sz w:val="24"/>
                    <w:szCs w:val="24"/>
                    <w:vertAlign w:val="baseline"/>
                    <w:lang w:val="en-US" w:eastAsia="zh-CN"/>
                  </w:rPr>
                </w:rPrChange>
              </w:rPr>
            </w:pPr>
            <w:ins w:id="380" w:author="......" w:date="2024-03-17T16:24:36Z">
              <w:r>
                <w:rPr>
                  <w:rFonts w:hint="default" w:ascii="Times New Roman" w:hAnsi="Times New Roman" w:eastAsia="宋体" w:cs="Times New Roman"/>
                  <w:sz w:val="24"/>
                  <w:szCs w:val="24"/>
                  <w:vertAlign w:val="baseline"/>
                  <w:lang w:val="en-US" w:eastAsia="zh-CN"/>
                  <w:rPrChange w:id="381" w:author="......" w:date="2024-03-17T16:24:51Z">
                    <w:rPr>
                      <w:rFonts w:hint="default" w:ascii="Times New Roman" w:hAnsi="Times New Roman" w:cs="Times New Roman"/>
                      <w:sz w:val="24"/>
                      <w:szCs w:val="24"/>
                      <w:vertAlign w:val="baseline"/>
                      <w:lang w:val="en-US" w:eastAsia="zh-CN"/>
                    </w:rPr>
                  </w:rPrChange>
                </w:rPr>
                <w:t>字段含义</w:t>
              </w:r>
            </w:ins>
          </w:p>
        </w:tc>
        <w:tc>
          <w:tcPr>
            <w:tcW w:w="707" w:type="pct"/>
          </w:tcPr>
          <w:p>
            <w:pPr>
              <w:bidi w:val="0"/>
              <w:rPr>
                <w:ins w:id="382" w:author="......" w:date="2024-03-17T16:24:36Z"/>
                <w:rFonts w:hint="default" w:ascii="Times New Roman" w:hAnsi="Times New Roman" w:eastAsia="宋体" w:cs="Times New Roman"/>
                <w:sz w:val="24"/>
                <w:szCs w:val="24"/>
                <w:vertAlign w:val="baseline"/>
                <w:lang w:val="en-US" w:eastAsia="zh-CN"/>
                <w:rPrChange w:id="383" w:author="......" w:date="2024-03-17T16:24:51Z">
                  <w:rPr>
                    <w:ins w:id="384" w:author="......" w:date="2024-03-17T16:24:36Z"/>
                    <w:rFonts w:hint="default" w:ascii="Times New Roman" w:hAnsi="Times New Roman" w:cs="Times New Roman"/>
                    <w:sz w:val="24"/>
                    <w:szCs w:val="24"/>
                    <w:vertAlign w:val="baseline"/>
                    <w:lang w:val="en-US" w:eastAsia="zh-CN"/>
                  </w:rPr>
                </w:rPrChange>
              </w:rPr>
            </w:pPr>
            <w:ins w:id="385" w:author="......" w:date="2024-03-17T16:24:36Z">
              <w:r>
                <w:rPr>
                  <w:rFonts w:hint="default" w:ascii="Times New Roman" w:hAnsi="Times New Roman" w:eastAsia="宋体" w:cs="Times New Roman"/>
                  <w:sz w:val="24"/>
                  <w:szCs w:val="24"/>
                  <w:vertAlign w:val="baseline"/>
                  <w:lang w:val="en-US" w:eastAsia="zh-CN"/>
                  <w:rPrChange w:id="386" w:author="......" w:date="2024-03-17T16:24:51Z">
                    <w:rPr>
                      <w:rFonts w:hint="default" w:ascii="Times New Roman" w:hAnsi="Times New Roman" w:cs="Times New Roman"/>
                      <w:sz w:val="24"/>
                      <w:szCs w:val="24"/>
                      <w:vertAlign w:val="baseline"/>
                      <w:lang w:val="en-US" w:eastAsia="zh-CN"/>
                    </w:rPr>
                  </w:rPrChange>
                </w:rPr>
                <w:t>字段类型</w:t>
              </w:r>
            </w:ins>
          </w:p>
        </w:tc>
        <w:tc>
          <w:tcPr>
            <w:tcW w:w="760" w:type="pct"/>
          </w:tcPr>
          <w:p>
            <w:pPr>
              <w:bidi w:val="0"/>
              <w:rPr>
                <w:ins w:id="387" w:author="......" w:date="2024-03-17T16:24:36Z"/>
                <w:rFonts w:hint="default" w:ascii="Times New Roman" w:hAnsi="Times New Roman" w:eastAsia="宋体" w:cs="Times New Roman"/>
                <w:sz w:val="24"/>
                <w:szCs w:val="24"/>
                <w:vertAlign w:val="baseline"/>
                <w:lang w:val="en-US" w:eastAsia="zh-CN"/>
                <w:rPrChange w:id="388" w:author="......" w:date="2024-03-17T16:24:51Z">
                  <w:rPr>
                    <w:ins w:id="389" w:author="......" w:date="2024-03-17T16:24:36Z"/>
                    <w:rFonts w:hint="default" w:ascii="Times New Roman" w:hAnsi="Times New Roman" w:cs="Times New Roman"/>
                    <w:sz w:val="24"/>
                    <w:szCs w:val="24"/>
                    <w:vertAlign w:val="baseline"/>
                    <w:lang w:val="en-US" w:eastAsia="zh-CN"/>
                  </w:rPr>
                </w:rPrChange>
              </w:rPr>
            </w:pPr>
            <w:ins w:id="390" w:author="......" w:date="2024-03-17T16:24:36Z">
              <w:r>
                <w:rPr>
                  <w:rFonts w:hint="default" w:ascii="Times New Roman" w:hAnsi="Times New Roman" w:eastAsia="宋体" w:cs="Times New Roman"/>
                  <w:sz w:val="24"/>
                  <w:szCs w:val="24"/>
                  <w:vertAlign w:val="baseline"/>
                  <w:lang w:val="en-US" w:eastAsia="zh-CN"/>
                  <w:rPrChange w:id="391" w:author="......" w:date="2024-03-17T16:24:51Z">
                    <w:rPr>
                      <w:rFonts w:hint="default" w:ascii="Times New Roman" w:hAnsi="Times New Roman" w:cs="Times New Roman"/>
                      <w:sz w:val="24"/>
                      <w:szCs w:val="24"/>
                      <w:vertAlign w:val="baseline"/>
                      <w:lang w:val="en-US" w:eastAsia="zh-CN"/>
                    </w:rPr>
                  </w:rPrChange>
                </w:rPr>
                <w:t>字段长度</w:t>
              </w:r>
            </w:ins>
          </w:p>
        </w:tc>
        <w:tc>
          <w:tcPr>
            <w:tcW w:w="707" w:type="pct"/>
          </w:tcPr>
          <w:p>
            <w:pPr>
              <w:bidi w:val="0"/>
              <w:rPr>
                <w:ins w:id="392" w:author="......" w:date="2024-03-17T16:24:36Z"/>
                <w:rFonts w:hint="default" w:ascii="Times New Roman" w:hAnsi="Times New Roman" w:eastAsia="宋体" w:cs="Times New Roman"/>
                <w:sz w:val="24"/>
                <w:szCs w:val="24"/>
                <w:vertAlign w:val="baseline"/>
                <w:lang w:val="en-US" w:eastAsia="zh-CN"/>
                <w:rPrChange w:id="393" w:author="......" w:date="2024-03-17T16:24:51Z">
                  <w:rPr>
                    <w:ins w:id="394" w:author="......" w:date="2024-03-17T16:24:36Z"/>
                    <w:rFonts w:hint="default" w:ascii="Times New Roman" w:hAnsi="Times New Roman" w:cs="Times New Roman"/>
                    <w:sz w:val="24"/>
                    <w:szCs w:val="24"/>
                    <w:vertAlign w:val="baseline"/>
                    <w:lang w:val="en-US" w:eastAsia="zh-CN"/>
                  </w:rPr>
                </w:rPrChange>
              </w:rPr>
            </w:pPr>
            <w:ins w:id="395" w:author="......" w:date="2024-03-17T16:24:36Z">
              <w:r>
                <w:rPr>
                  <w:rFonts w:hint="default" w:ascii="Times New Roman" w:hAnsi="Times New Roman" w:eastAsia="宋体" w:cs="Times New Roman"/>
                  <w:sz w:val="24"/>
                  <w:szCs w:val="24"/>
                  <w:vertAlign w:val="baseline"/>
                  <w:lang w:val="en-US" w:eastAsia="zh-CN"/>
                  <w:rPrChange w:id="396" w:author="......" w:date="2024-03-17T16:24:51Z">
                    <w:rPr>
                      <w:rFonts w:hint="default" w:ascii="Times New Roman" w:hAnsi="Times New Roman" w:cs="Times New Roman"/>
                      <w:sz w:val="24"/>
                      <w:szCs w:val="24"/>
                      <w:vertAlign w:val="baseline"/>
                      <w:lang w:val="en-US" w:eastAsia="zh-CN"/>
                    </w:rPr>
                  </w:rPrChange>
                </w:rPr>
                <w:t>是否主键</w:t>
              </w:r>
            </w:ins>
          </w:p>
        </w:tc>
        <w:tc>
          <w:tcPr>
            <w:tcW w:w="562" w:type="pct"/>
          </w:tcPr>
          <w:p>
            <w:pPr>
              <w:bidi w:val="0"/>
              <w:rPr>
                <w:ins w:id="397" w:author="......" w:date="2024-03-17T16:24:36Z"/>
                <w:rFonts w:hint="default" w:ascii="Times New Roman" w:hAnsi="Times New Roman" w:eastAsia="宋体" w:cs="Times New Roman"/>
                <w:sz w:val="24"/>
                <w:szCs w:val="24"/>
                <w:vertAlign w:val="baseline"/>
                <w:lang w:val="en-US" w:eastAsia="zh-CN"/>
                <w:rPrChange w:id="398" w:author="......" w:date="2024-03-17T16:24:51Z">
                  <w:rPr>
                    <w:ins w:id="399" w:author="......" w:date="2024-03-17T16:24:36Z"/>
                    <w:rFonts w:hint="default" w:ascii="Times New Roman" w:hAnsi="Times New Roman" w:cs="Times New Roman"/>
                    <w:sz w:val="24"/>
                    <w:szCs w:val="24"/>
                    <w:vertAlign w:val="baseline"/>
                    <w:lang w:val="en-US" w:eastAsia="zh-CN"/>
                  </w:rPr>
                </w:rPrChange>
              </w:rPr>
            </w:pPr>
            <w:ins w:id="400" w:author="......" w:date="2024-03-17T16:24:36Z">
              <w:r>
                <w:rPr>
                  <w:rFonts w:hint="default" w:ascii="Times New Roman" w:hAnsi="Times New Roman" w:eastAsia="宋体" w:cs="Times New Roman"/>
                  <w:sz w:val="24"/>
                  <w:szCs w:val="24"/>
                  <w:vertAlign w:val="baseline"/>
                  <w:lang w:val="en-US" w:eastAsia="zh-CN"/>
                  <w:rPrChange w:id="401" w:author="......" w:date="2024-03-17T16:24:51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ins w:id="402" w:author="......" w:date="2024-03-17T16:24:36Z"/>
        </w:trPr>
        <w:tc>
          <w:tcPr>
            <w:tcW w:w="415" w:type="pct"/>
          </w:tcPr>
          <w:p>
            <w:pPr>
              <w:bidi w:val="0"/>
              <w:rPr>
                <w:ins w:id="403" w:author="......" w:date="2024-03-17T16:24:36Z"/>
                <w:rFonts w:hint="default" w:ascii="Times New Roman" w:hAnsi="Times New Roman" w:eastAsia="宋体" w:cs="Times New Roman"/>
                <w:sz w:val="24"/>
                <w:szCs w:val="24"/>
                <w:vertAlign w:val="baseline"/>
                <w:lang w:val="en-US" w:eastAsia="zh-CN"/>
                <w:rPrChange w:id="404" w:author="......" w:date="2024-03-17T16:24:51Z">
                  <w:rPr>
                    <w:ins w:id="405" w:author="......" w:date="2024-03-17T16:24:36Z"/>
                    <w:rFonts w:hint="default" w:ascii="Times New Roman" w:hAnsi="Times New Roman" w:cs="Times New Roman"/>
                    <w:sz w:val="24"/>
                    <w:szCs w:val="24"/>
                    <w:vertAlign w:val="baseline"/>
                    <w:lang w:val="en-US" w:eastAsia="zh-CN"/>
                  </w:rPr>
                </w:rPrChange>
              </w:rPr>
            </w:pPr>
            <w:ins w:id="406" w:author="......" w:date="2024-03-17T16:24:36Z">
              <w:r>
                <w:rPr>
                  <w:rFonts w:hint="default" w:ascii="Times New Roman" w:hAnsi="Times New Roman" w:eastAsia="宋体" w:cs="Times New Roman"/>
                  <w:sz w:val="24"/>
                  <w:szCs w:val="24"/>
                  <w:vertAlign w:val="baseline"/>
                  <w:lang w:val="en-US" w:eastAsia="zh-CN"/>
                  <w:rPrChange w:id="407" w:author="......" w:date="2024-03-17T16:24:51Z">
                    <w:rPr>
                      <w:rFonts w:hint="default" w:ascii="Times New Roman" w:hAnsi="Times New Roman" w:cs="Times New Roman"/>
                      <w:sz w:val="24"/>
                      <w:szCs w:val="24"/>
                      <w:vertAlign w:val="baseline"/>
                      <w:lang w:val="en-US" w:eastAsia="zh-CN"/>
                    </w:rPr>
                  </w:rPrChange>
                </w:rPr>
                <w:t>1</w:t>
              </w:r>
            </w:ins>
          </w:p>
        </w:tc>
        <w:tc>
          <w:tcPr>
            <w:tcW w:w="844" w:type="pct"/>
          </w:tcPr>
          <w:p>
            <w:pPr>
              <w:bidi w:val="0"/>
              <w:rPr>
                <w:ins w:id="408" w:author="......" w:date="2024-03-17T16:24:36Z"/>
                <w:rFonts w:hint="default" w:ascii="Times New Roman" w:hAnsi="Times New Roman" w:eastAsia="宋体" w:cs="Times New Roman"/>
                <w:sz w:val="24"/>
                <w:szCs w:val="24"/>
                <w:vertAlign w:val="baseline"/>
                <w:lang w:val="en-US" w:eastAsia="zh-CN"/>
                <w:rPrChange w:id="409" w:author="......" w:date="2024-03-17T16:24:51Z">
                  <w:rPr>
                    <w:ins w:id="410" w:author="......" w:date="2024-03-17T16:24:36Z"/>
                    <w:rFonts w:hint="default" w:ascii="Times New Roman" w:hAnsi="Times New Roman" w:cs="Times New Roman"/>
                    <w:sz w:val="24"/>
                    <w:szCs w:val="24"/>
                    <w:vertAlign w:val="baseline"/>
                    <w:lang w:val="en-US" w:eastAsia="zh-CN"/>
                  </w:rPr>
                </w:rPrChange>
              </w:rPr>
            </w:pPr>
            <w:ins w:id="411" w:author="......" w:date="2024-03-17T16:24:36Z">
              <w:r>
                <w:rPr>
                  <w:rFonts w:hint="default" w:ascii="Times New Roman" w:hAnsi="Times New Roman" w:eastAsia="宋体" w:cs="Times New Roman"/>
                  <w:sz w:val="24"/>
                  <w:szCs w:val="24"/>
                  <w:vertAlign w:val="baseline"/>
                  <w:lang w:val="en-US" w:eastAsia="zh-CN"/>
                  <w:rPrChange w:id="412" w:author="......" w:date="2024-03-17T16:24:51Z">
                    <w:rPr>
                      <w:rFonts w:hint="default" w:ascii="Times New Roman" w:hAnsi="Times New Roman" w:cs="Times New Roman"/>
                      <w:sz w:val="24"/>
                      <w:szCs w:val="24"/>
                      <w:vertAlign w:val="baseline"/>
                      <w:lang w:val="en-US" w:eastAsia="zh-CN"/>
                    </w:rPr>
                  </w:rPrChange>
                </w:rPr>
                <w:t>ID_</w:t>
              </w:r>
            </w:ins>
            <w:ins w:id="413" w:author="......" w:date="2024-03-17T16:24:36Z">
              <w:r>
                <w:rPr>
                  <w:rFonts w:hint="default" w:ascii="Times New Roman" w:hAnsi="Times New Roman" w:eastAsia="宋体" w:cs="Times New Roman"/>
                  <w:sz w:val="24"/>
                  <w:szCs w:val="24"/>
                  <w:vertAlign w:val="baseline"/>
                  <w:lang w:val="en-US" w:eastAsia="zh-CN"/>
                  <w:rPrChange w:id="414" w:author="......" w:date="2024-03-17T16:24:51Z">
                    <w:rPr>
                      <w:rFonts w:hint="eastAsia" w:ascii="Times New Roman" w:hAnsi="Times New Roman" w:cs="Times New Roman"/>
                      <w:sz w:val="24"/>
                      <w:szCs w:val="24"/>
                      <w:vertAlign w:val="baseline"/>
                      <w:lang w:val="en-US" w:eastAsia="zh-CN"/>
                    </w:rPr>
                  </w:rPrChange>
                </w:rPr>
                <w:t>cost_a</w:t>
              </w:r>
            </w:ins>
          </w:p>
        </w:tc>
        <w:tc>
          <w:tcPr>
            <w:tcW w:w="1000" w:type="pct"/>
          </w:tcPr>
          <w:p>
            <w:pPr>
              <w:bidi w:val="0"/>
              <w:rPr>
                <w:ins w:id="415" w:author="......" w:date="2024-03-17T16:24:36Z"/>
                <w:rFonts w:hint="default" w:ascii="Times New Roman" w:hAnsi="Times New Roman" w:eastAsia="宋体" w:cs="Times New Roman"/>
                <w:sz w:val="24"/>
                <w:szCs w:val="24"/>
                <w:vertAlign w:val="baseline"/>
                <w:lang w:val="en-US" w:eastAsia="zh-CN"/>
                <w:rPrChange w:id="416" w:author="......" w:date="2024-03-17T16:24:51Z">
                  <w:rPr>
                    <w:ins w:id="417" w:author="......" w:date="2024-03-17T16:24:36Z"/>
                    <w:rFonts w:hint="default" w:ascii="Times New Roman" w:hAnsi="Times New Roman" w:cs="Times New Roman"/>
                    <w:sz w:val="24"/>
                    <w:szCs w:val="24"/>
                    <w:vertAlign w:val="baseline"/>
                    <w:lang w:val="en-US" w:eastAsia="zh-CN"/>
                  </w:rPr>
                </w:rPrChange>
              </w:rPr>
            </w:pPr>
            <w:ins w:id="418" w:author="......" w:date="2024-03-17T16:24:36Z">
              <w:r>
                <w:rPr>
                  <w:rFonts w:hint="default" w:ascii="Times New Roman" w:hAnsi="Times New Roman" w:eastAsia="宋体" w:cs="Times New Roman"/>
                  <w:sz w:val="24"/>
                  <w:szCs w:val="24"/>
                  <w:vertAlign w:val="baseline"/>
                  <w:lang w:val="en-US" w:eastAsia="zh-CN"/>
                  <w:rPrChange w:id="419" w:author="......" w:date="2024-03-17T16:24:51Z">
                    <w:rPr>
                      <w:rFonts w:hint="eastAsia" w:ascii="Times New Roman" w:hAnsi="Times New Roman" w:cs="Times New Roman"/>
                      <w:sz w:val="24"/>
                      <w:szCs w:val="24"/>
                      <w:vertAlign w:val="baseline"/>
                      <w:lang w:val="en-US" w:eastAsia="zh-CN"/>
                    </w:rPr>
                  </w:rPrChange>
                </w:rPr>
                <w:t>成本</w:t>
              </w:r>
            </w:ins>
            <w:ins w:id="420" w:author="......" w:date="2024-03-17T16:24:36Z">
              <w:r>
                <w:rPr>
                  <w:rFonts w:hint="default" w:ascii="Times New Roman" w:hAnsi="Times New Roman" w:eastAsia="宋体" w:cs="Times New Roman"/>
                  <w:sz w:val="24"/>
                  <w:szCs w:val="24"/>
                  <w:vertAlign w:val="baseline"/>
                  <w:lang w:val="en-US" w:eastAsia="zh-CN"/>
                  <w:rPrChange w:id="421" w:author="......" w:date="2024-03-17T16:24:51Z">
                    <w:rPr>
                      <w:rFonts w:hint="default" w:ascii="Times New Roman" w:hAnsi="Times New Roman" w:cs="Times New Roman"/>
                      <w:sz w:val="24"/>
                      <w:szCs w:val="24"/>
                      <w:vertAlign w:val="baseline"/>
                      <w:lang w:val="en-US" w:eastAsia="zh-CN"/>
                    </w:rPr>
                  </w:rPrChange>
                </w:rPr>
                <w:t>id</w:t>
              </w:r>
            </w:ins>
          </w:p>
        </w:tc>
        <w:tc>
          <w:tcPr>
            <w:tcW w:w="707" w:type="pct"/>
          </w:tcPr>
          <w:p>
            <w:pPr>
              <w:bidi w:val="0"/>
              <w:rPr>
                <w:ins w:id="422" w:author="......" w:date="2024-03-17T16:24:36Z"/>
                <w:rFonts w:hint="default" w:ascii="Times New Roman" w:hAnsi="Times New Roman" w:eastAsia="宋体" w:cs="Times New Roman"/>
                <w:sz w:val="24"/>
                <w:szCs w:val="24"/>
                <w:vertAlign w:val="baseline"/>
                <w:lang w:val="en-US" w:eastAsia="zh-CN"/>
                <w:rPrChange w:id="423" w:author="......" w:date="2024-03-17T16:24:51Z">
                  <w:rPr>
                    <w:ins w:id="424" w:author="......" w:date="2024-03-17T16:24:36Z"/>
                    <w:rFonts w:hint="default" w:ascii="Times New Roman" w:hAnsi="Times New Roman" w:cs="Times New Roman"/>
                    <w:sz w:val="24"/>
                    <w:szCs w:val="24"/>
                    <w:vertAlign w:val="baseline"/>
                    <w:lang w:val="en-US" w:eastAsia="zh-CN"/>
                  </w:rPr>
                </w:rPrChange>
              </w:rPr>
            </w:pPr>
            <w:ins w:id="425" w:author="......" w:date="2024-03-17T16:24:36Z">
              <w:r>
                <w:rPr>
                  <w:rFonts w:hint="default" w:ascii="Times New Roman" w:hAnsi="Times New Roman" w:eastAsia="宋体" w:cs="Times New Roman"/>
                  <w:sz w:val="24"/>
                  <w:szCs w:val="24"/>
                  <w:vertAlign w:val="baseline"/>
                  <w:lang w:val="en-US" w:eastAsia="zh-CN"/>
                  <w:rPrChange w:id="426" w:author="......" w:date="2024-03-17T16:24:51Z">
                    <w:rPr>
                      <w:rFonts w:hint="default" w:ascii="Times New Roman" w:hAnsi="Times New Roman" w:cs="Times New Roman"/>
                      <w:sz w:val="24"/>
                      <w:szCs w:val="24"/>
                      <w:vertAlign w:val="baseline"/>
                      <w:lang w:val="en-US" w:eastAsia="zh-CN"/>
                    </w:rPr>
                  </w:rPrChange>
                </w:rPr>
                <w:t>Int</w:t>
              </w:r>
            </w:ins>
          </w:p>
        </w:tc>
        <w:tc>
          <w:tcPr>
            <w:tcW w:w="760" w:type="pct"/>
          </w:tcPr>
          <w:p>
            <w:pPr>
              <w:bidi w:val="0"/>
              <w:rPr>
                <w:ins w:id="427" w:author="......" w:date="2024-03-17T16:24:36Z"/>
                <w:rFonts w:hint="default" w:ascii="Times New Roman" w:hAnsi="Times New Roman" w:eastAsia="宋体" w:cs="Times New Roman"/>
                <w:sz w:val="24"/>
                <w:szCs w:val="24"/>
                <w:vertAlign w:val="baseline"/>
                <w:lang w:val="en-US" w:eastAsia="zh-CN"/>
                <w:rPrChange w:id="428" w:author="......" w:date="2024-03-17T16:24:51Z">
                  <w:rPr>
                    <w:ins w:id="429" w:author="......" w:date="2024-03-17T16:24:36Z"/>
                    <w:rFonts w:hint="default" w:ascii="Times New Roman" w:hAnsi="Times New Roman" w:cs="Times New Roman"/>
                    <w:sz w:val="24"/>
                    <w:szCs w:val="24"/>
                    <w:vertAlign w:val="baseline"/>
                    <w:lang w:val="en-US" w:eastAsia="zh-CN"/>
                  </w:rPr>
                </w:rPrChange>
              </w:rPr>
            </w:pPr>
            <w:ins w:id="430" w:author="......" w:date="2024-03-17T16:24:36Z">
              <w:r>
                <w:rPr>
                  <w:rFonts w:hint="default" w:ascii="Times New Roman" w:hAnsi="Times New Roman" w:eastAsia="宋体" w:cs="Times New Roman"/>
                  <w:sz w:val="24"/>
                  <w:szCs w:val="24"/>
                  <w:vertAlign w:val="baseline"/>
                  <w:lang w:val="en-US" w:eastAsia="zh-CN"/>
                  <w:rPrChange w:id="431" w:author="......" w:date="2024-03-17T16:24:51Z">
                    <w:rPr>
                      <w:rFonts w:hint="default" w:ascii="Times New Roman" w:hAnsi="Times New Roman" w:cs="Times New Roman"/>
                      <w:sz w:val="24"/>
                      <w:szCs w:val="24"/>
                      <w:vertAlign w:val="baseline"/>
                      <w:lang w:val="en-US" w:eastAsia="zh-CN"/>
                    </w:rPr>
                  </w:rPrChange>
                </w:rPr>
                <w:t>100</w:t>
              </w:r>
            </w:ins>
            <w:ins w:id="432" w:author="......" w:date="2024-03-17T16:24:36Z">
              <w:r>
                <w:rPr>
                  <w:rFonts w:hint="default" w:ascii="Times New Roman" w:hAnsi="Times New Roman" w:eastAsia="宋体" w:cs="Times New Roman"/>
                  <w:sz w:val="24"/>
                  <w:szCs w:val="24"/>
                  <w:vertAlign w:val="baseline"/>
                  <w:lang w:val="en-US" w:eastAsia="zh-CN"/>
                  <w:rPrChange w:id="433" w:author="......" w:date="2024-03-17T16:24:51Z">
                    <w:rPr>
                      <w:rFonts w:hint="eastAsia" w:ascii="Times New Roman" w:hAnsi="Times New Roman" w:cs="Times New Roman"/>
                      <w:sz w:val="24"/>
                      <w:szCs w:val="24"/>
                      <w:vertAlign w:val="baseline"/>
                      <w:lang w:val="en-US" w:eastAsia="zh-CN"/>
                    </w:rPr>
                  </w:rPrChange>
                </w:rPr>
                <w:t>0</w:t>
              </w:r>
            </w:ins>
          </w:p>
        </w:tc>
        <w:tc>
          <w:tcPr>
            <w:tcW w:w="707" w:type="pct"/>
          </w:tcPr>
          <w:p>
            <w:pPr>
              <w:bidi w:val="0"/>
              <w:rPr>
                <w:ins w:id="434" w:author="......" w:date="2024-03-17T16:24:36Z"/>
                <w:rFonts w:hint="default" w:ascii="Times New Roman" w:hAnsi="Times New Roman" w:eastAsia="宋体" w:cs="Times New Roman"/>
                <w:sz w:val="24"/>
                <w:szCs w:val="24"/>
                <w:vertAlign w:val="baseline"/>
                <w:lang w:val="en-US" w:eastAsia="zh-CN"/>
                <w:rPrChange w:id="435" w:author="......" w:date="2024-03-17T16:24:51Z">
                  <w:rPr>
                    <w:ins w:id="436" w:author="......" w:date="2024-03-17T16:24:36Z"/>
                    <w:rFonts w:hint="default" w:ascii="Times New Roman" w:hAnsi="Times New Roman" w:cs="Times New Roman"/>
                    <w:sz w:val="24"/>
                    <w:szCs w:val="24"/>
                    <w:vertAlign w:val="baseline"/>
                    <w:lang w:val="en-US" w:eastAsia="zh-CN"/>
                  </w:rPr>
                </w:rPrChange>
              </w:rPr>
            </w:pPr>
            <w:ins w:id="437" w:author="......" w:date="2024-03-17T16:24:36Z">
              <w:r>
                <w:rPr>
                  <w:rFonts w:hint="default" w:ascii="Times New Roman" w:hAnsi="Times New Roman" w:eastAsia="宋体" w:cs="Times New Roman"/>
                  <w:sz w:val="24"/>
                  <w:szCs w:val="24"/>
                  <w:vertAlign w:val="baseline"/>
                  <w:lang w:val="en-US" w:eastAsia="zh-CN"/>
                  <w:rPrChange w:id="438" w:author="......" w:date="2024-03-17T16:24:51Z">
                    <w:rPr>
                      <w:rFonts w:hint="default" w:ascii="Times New Roman" w:hAnsi="Times New Roman" w:cs="Times New Roman"/>
                      <w:sz w:val="24"/>
                      <w:szCs w:val="24"/>
                      <w:vertAlign w:val="baseline"/>
                      <w:lang w:val="en-US" w:eastAsia="zh-CN"/>
                    </w:rPr>
                  </w:rPrChange>
                </w:rPr>
                <w:t>√</w:t>
              </w:r>
            </w:ins>
          </w:p>
        </w:tc>
        <w:tc>
          <w:tcPr>
            <w:tcW w:w="562" w:type="pct"/>
          </w:tcPr>
          <w:p>
            <w:pPr>
              <w:bidi w:val="0"/>
              <w:rPr>
                <w:ins w:id="439" w:author="......" w:date="2024-03-17T16:24:36Z"/>
                <w:rFonts w:hint="default" w:ascii="Times New Roman" w:hAnsi="Times New Roman" w:eastAsia="宋体" w:cs="Times New Roman"/>
                <w:sz w:val="24"/>
                <w:szCs w:val="24"/>
                <w:vertAlign w:val="baseline"/>
                <w:lang w:val="en-US" w:eastAsia="zh-CN"/>
                <w:rPrChange w:id="440" w:author="......" w:date="2024-03-17T16:24:51Z">
                  <w:rPr>
                    <w:ins w:id="441" w:author="......" w:date="2024-03-17T16:24:3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442" w:author="......" w:date="2024-03-17T16:24:36Z"/>
        </w:trPr>
        <w:tc>
          <w:tcPr>
            <w:tcW w:w="415" w:type="pct"/>
          </w:tcPr>
          <w:p>
            <w:pPr>
              <w:bidi w:val="0"/>
              <w:rPr>
                <w:ins w:id="443" w:author="......" w:date="2024-03-17T16:24:36Z"/>
                <w:rFonts w:hint="default" w:ascii="Times New Roman" w:hAnsi="Times New Roman" w:eastAsia="宋体" w:cs="Times New Roman"/>
                <w:sz w:val="24"/>
                <w:szCs w:val="24"/>
                <w:vertAlign w:val="baseline"/>
                <w:lang w:val="en-US" w:eastAsia="zh-CN"/>
                <w:rPrChange w:id="444" w:author="......" w:date="2024-03-17T16:24:51Z">
                  <w:rPr>
                    <w:ins w:id="445" w:author="......" w:date="2024-03-17T16:24:36Z"/>
                    <w:rFonts w:hint="default" w:ascii="Times New Roman" w:hAnsi="Times New Roman" w:cs="Times New Roman"/>
                    <w:sz w:val="24"/>
                    <w:szCs w:val="24"/>
                    <w:vertAlign w:val="baseline"/>
                    <w:lang w:val="en-US" w:eastAsia="zh-CN"/>
                  </w:rPr>
                </w:rPrChange>
              </w:rPr>
            </w:pPr>
            <w:ins w:id="446" w:author="......" w:date="2024-03-17T16:24:36Z">
              <w:r>
                <w:rPr>
                  <w:rFonts w:hint="default" w:ascii="Times New Roman" w:hAnsi="Times New Roman" w:eastAsia="宋体" w:cs="Times New Roman"/>
                  <w:sz w:val="24"/>
                  <w:szCs w:val="24"/>
                  <w:vertAlign w:val="baseline"/>
                  <w:lang w:val="en-US" w:eastAsia="zh-CN"/>
                  <w:rPrChange w:id="447" w:author="......" w:date="2024-03-17T16:24:51Z">
                    <w:rPr>
                      <w:rFonts w:hint="default" w:ascii="Times New Roman" w:hAnsi="Times New Roman" w:cs="Times New Roman"/>
                      <w:sz w:val="24"/>
                      <w:szCs w:val="24"/>
                      <w:vertAlign w:val="baseline"/>
                      <w:lang w:val="en-US" w:eastAsia="zh-CN"/>
                    </w:rPr>
                  </w:rPrChange>
                </w:rPr>
                <w:t>2</w:t>
              </w:r>
            </w:ins>
          </w:p>
        </w:tc>
        <w:tc>
          <w:tcPr>
            <w:tcW w:w="844" w:type="pct"/>
          </w:tcPr>
          <w:p>
            <w:pPr>
              <w:bidi w:val="0"/>
              <w:rPr>
                <w:ins w:id="448" w:author="......" w:date="2024-03-17T16:24:36Z"/>
                <w:rFonts w:hint="default" w:ascii="Times New Roman" w:hAnsi="Times New Roman" w:eastAsia="宋体" w:cs="Times New Roman"/>
                <w:sz w:val="24"/>
                <w:szCs w:val="24"/>
                <w:vertAlign w:val="baseline"/>
                <w:lang w:val="en-US" w:eastAsia="zh-CN"/>
                <w:rPrChange w:id="449" w:author="......" w:date="2024-03-17T16:24:51Z">
                  <w:rPr>
                    <w:ins w:id="450" w:author="......" w:date="2024-03-17T16:24:36Z"/>
                    <w:rFonts w:hint="default" w:ascii="Times New Roman" w:hAnsi="Times New Roman" w:cs="Times New Roman"/>
                    <w:sz w:val="24"/>
                    <w:szCs w:val="24"/>
                    <w:vertAlign w:val="baseline"/>
                    <w:lang w:val="en-US" w:eastAsia="zh-CN"/>
                  </w:rPr>
                </w:rPrChange>
              </w:rPr>
            </w:pPr>
            <w:ins w:id="451" w:author="......" w:date="2024-03-17T16:24:36Z">
              <w:r>
                <w:rPr>
                  <w:rFonts w:hint="default" w:ascii="Times New Roman" w:hAnsi="Times New Roman" w:eastAsia="宋体" w:cs="Times New Roman"/>
                  <w:sz w:val="24"/>
                  <w:szCs w:val="24"/>
                  <w:vertAlign w:val="baseline"/>
                  <w:lang w:val="en-US" w:eastAsia="zh-CN"/>
                  <w:rPrChange w:id="452" w:author="......" w:date="2024-03-17T16:24:51Z">
                    <w:rPr>
                      <w:rFonts w:hint="default" w:ascii="Times New Roman" w:hAnsi="Times New Roman" w:cs="Times New Roman"/>
                      <w:sz w:val="24"/>
                      <w:szCs w:val="24"/>
                      <w:vertAlign w:val="baseline"/>
                      <w:lang w:val="en-US" w:eastAsia="zh-CN"/>
                    </w:rPr>
                  </w:rPrChange>
                </w:rPr>
                <w:t>NAME_</w:t>
              </w:r>
            </w:ins>
            <w:ins w:id="453" w:author="......" w:date="2024-03-17T16:24:36Z">
              <w:r>
                <w:rPr>
                  <w:rFonts w:hint="default" w:ascii="Times New Roman" w:hAnsi="Times New Roman" w:eastAsia="宋体" w:cs="Times New Roman"/>
                  <w:sz w:val="24"/>
                  <w:szCs w:val="24"/>
                  <w:vertAlign w:val="baseline"/>
                  <w:lang w:val="en-US" w:eastAsia="zh-CN"/>
                  <w:rPrChange w:id="454" w:author="......" w:date="2024-03-17T16:24:51Z">
                    <w:rPr>
                      <w:rFonts w:hint="eastAsia" w:ascii="Times New Roman" w:hAnsi="Times New Roman" w:cs="Times New Roman"/>
                      <w:sz w:val="24"/>
                      <w:szCs w:val="24"/>
                      <w:vertAlign w:val="baseline"/>
                      <w:lang w:val="en-US" w:eastAsia="zh-CN"/>
                    </w:rPr>
                  </w:rPrChange>
                </w:rPr>
                <w:t>cost_a</w:t>
              </w:r>
            </w:ins>
          </w:p>
        </w:tc>
        <w:tc>
          <w:tcPr>
            <w:tcW w:w="1000" w:type="pct"/>
          </w:tcPr>
          <w:p>
            <w:pPr>
              <w:bidi w:val="0"/>
              <w:rPr>
                <w:ins w:id="455" w:author="......" w:date="2024-03-17T16:24:36Z"/>
                <w:rFonts w:hint="default" w:ascii="Times New Roman" w:hAnsi="Times New Roman" w:eastAsia="宋体" w:cs="Times New Roman"/>
                <w:sz w:val="24"/>
                <w:szCs w:val="24"/>
                <w:vertAlign w:val="baseline"/>
                <w:lang w:val="en-US" w:eastAsia="zh-CN"/>
                <w:rPrChange w:id="456" w:author="......" w:date="2024-03-17T16:24:51Z">
                  <w:rPr>
                    <w:ins w:id="457" w:author="......" w:date="2024-03-17T16:24:36Z"/>
                    <w:rFonts w:hint="default" w:ascii="Times New Roman" w:hAnsi="Times New Roman" w:cs="Times New Roman"/>
                    <w:sz w:val="24"/>
                    <w:szCs w:val="24"/>
                    <w:vertAlign w:val="baseline"/>
                    <w:lang w:val="en-US" w:eastAsia="zh-CN"/>
                  </w:rPr>
                </w:rPrChange>
              </w:rPr>
            </w:pPr>
            <w:ins w:id="458" w:author="......" w:date="2024-03-17T16:24:36Z">
              <w:r>
                <w:rPr>
                  <w:rFonts w:hint="default" w:ascii="Times New Roman" w:hAnsi="Times New Roman" w:eastAsia="宋体" w:cs="Times New Roman"/>
                  <w:sz w:val="24"/>
                  <w:szCs w:val="24"/>
                  <w:vertAlign w:val="baseline"/>
                  <w:lang w:val="en-US" w:eastAsia="zh-CN"/>
                  <w:rPrChange w:id="459" w:author="......" w:date="2024-03-17T16:24:51Z">
                    <w:rPr>
                      <w:rFonts w:hint="eastAsia" w:ascii="Times New Roman" w:hAnsi="Times New Roman" w:cs="Times New Roman"/>
                      <w:sz w:val="24"/>
                      <w:szCs w:val="24"/>
                      <w:vertAlign w:val="baseline"/>
                      <w:lang w:val="en-US" w:eastAsia="zh-CN"/>
                    </w:rPr>
                  </w:rPrChange>
                </w:rPr>
                <w:t>成本</w:t>
              </w:r>
            </w:ins>
            <w:ins w:id="460" w:author="......" w:date="2024-03-17T16:24:36Z">
              <w:r>
                <w:rPr>
                  <w:rFonts w:hint="default" w:ascii="Times New Roman" w:hAnsi="Times New Roman" w:eastAsia="宋体" w:cs="Times New Roman"/>
                  <w:sz w:val="24"/>
                  <w:szCs w:val="24"/>
                  <w:vertAlign w:val="baseline"/>
                  <w:lang w:val="en-US" w:eastAsia="zh-CN"/>
                  <w:rPrChange w:id="461" w:author="......" w:date="2024-03-17T16:24:51Z">
                    <w:rPr>
                      <w:rFonts w:hint="default" w:ascii="Times New Roman" w:hAnsi="Times New Roman" w:cs="Times New Roman"/>
                      <w:sz w:val="24"/>
                      <w:szCs w:val="24"/>
                      <w:vertAlign w:val="baseline"/>
                      <w:lang w:val="en-US" w:eastAsia="zh-CN"/>
                    </w:rPr>
                  </w:rPrChange>
                </w:rPr>
                <w:t>名称</w:t>
              </w:r>
            </w:ins>
          </w:p>
        </w:tc>
        <w:tc>
          <w:tcPr>
            <w:tcW w:w="707" w:type="pct"/>
          </w:tcPr>
          <w:p>
            <w:pPr>
              <w:bidi w:val="0"/>
              <w:rPr>
                <w:ins w:id="462" w:author="......" w:date="2024-03-17T16:24:36Z"/>
                <w:rFonts w:hint="default" w:ascii="Times New Roman" w:hAnsi="Times New Roman" w:eastAsia="宋体" w:cs="Times New Roman"/>
                <w:sz w:val="24"/>
                <w:szCs w:val="24"/>
                <w:vertAlign w:val="baseline"/>
                <w:lang w:val="en-US" w:eastAsia="zh-CN"/>
                <w:rPrChange w:id="463" w:author="......" w:date="2024-03-17T16:24:51Z">
                  <w:rPr>
                    <w:ins w:id="464" w:author="......" w:date="2024-03-17T16:24:36Z"/>
                    <w:rFonts w:hint="default" w:ascii="Times New Roman" w:hAnsi="Times New Roman" w:cs="Times New Roman"/>
                    <w:sz w:val="24"/>
                    <w:szCs w:val="24"/>
                    <w:vertAlign w:val="baseline"/>
                    <w:lang w:val="en-US" w:eastAsia="zh-CN"/>
                  </w:rPr>
                </w:rPrChange>
              </w:rPr>
            </w:pPr>
            <w:ins w:id="465" w:author="......" w:date="2024-03-17T16:24:36Z">
              <w:r>
                <w:rPr>
                  <w:rFonts w:hint="default" w:ascii="Times New Roman" w:hAnsi="Times New Roman" w:eastAsia="宋体" w:cs="Times New Roman"/>
                  <w:sz w:val="24"/>
                  <w:szCs w:val="24"/>
                  <w:vertAlign w:val="baseline"/>
                  <w:lang w:val="en-US" w:eastAsia="zh-CN"/>
                  <w:rPrChange w:id="466" w:author="......" w:date="2024-03-17T16:24:51Z">
                    <w:rPr>
                      <w:rFonts w:hint="default" w:ascii="Times New Roman" w:hAnsi="Times New Roman" w:cs="Times New Roman"/>
                      <w:sz w:val="24"/>
                      <w:szCs w:val="24"/>
                      <w:vertAlign w:val="baseline"/>
                      <w:lang w:val="en-US" w:eastAsia="zh-CN"/>
                    </w:rPr>
                  </w:rPrChange>
                </w:rPr>
                <w:t>Varchar</w:t>
              </w:r>
            </w:ins>
          </w:p>
        </w:tc>
        <w:tc>
          <w:tcPr>
            <w:tcW w:w="760" w:type="pct"/>
          </w:tcPr>
          <w:p>
            <w:pPr>
              <w:bidi w:val="0"/>
              <w:rPr>
                <w:ins w:id="467" w:author="......" w:date="2024-03-17T16:24:36Z"/>
                <w:rFonts w:hint="default" w:ascii="Times New Roman" w:hAnsi="Times New Roman" w:eastAsia="宋体" w:cs="Times New Roman"/>
                <w:sz w:val="24"/>
                <w:szCs w:val="24"/>
                <w:vertAlign w:val="baseline"/>
                <w:lang w:val="en-US" w:eastAsia="zh-CN"/>
                <w:rPrChange w:id="468" w:author="......" w:date="2024-03-17T16:24:51Z">
                  <w:rPr>
                    <w:ins w:id="469" w:author="......" w:date="2024-03-17T16:24:36Z"/>
                    <w:rFonts w:hint="default" w:ascii="Times New Roman" w:hAnsi="Times New Roman" w:cs="Times New Roman"/>
                    <w:sz w:val="24"/>
                    <w:szCs w:val="24"/>
                    <w:vertAlign w:val="baseline"/>
                    <w:lang w:val="en-US" w:eastAsia="zh-CN"/>
                  </w:rPr>
                </w:rPrChange>
              </w:rPr>
            </w:pPr>
            <w:ins w:id="470" w:author="......" w:date="2024-03-17T16:24:36Z">
              <w:r>
                <w:rPr>
                  <w:rFonts w:hint="default" w:ascii="Times New Roman" w:hAnsi="Times New Roman" w:eastAsia="宋体" w:cs="Times New Roman"/>
                  <w:sz w:val="24"/>
                  <w:szCs w:val="24"/>
                  <w:vertAlign w:val="baseline"/>
                  <w:lang w:val="en-US" w:eastAsia="zh-CN"/>
                  <w:rPrChange w:id="471" w:author="......" w:date="2024-03-17T16:24:51Z">
                    <w:rPr>
                      <w:rFonts w:hint="default" w:ascii="Times New Roman" w:hAnsi="Times New Roman" w:cs="Times New Roman"/>
                      <w:sz w:val="24"/>
                      <w:szCs w:val="24"/>
                      <w:vertAlign w:val="baseline"/>
                      <w:lang w:val="en-US" w:eastAsia="zh-CN"/>
                    </w:rPr>
                  </w:rPrChange>
                </w:rPr>
                <w:t>20</w:t>
              </w:r>
            </w:ins>
          </w:p>
        </w:tc>
        <w:tc>
          <w:tcPr>
            <w:tcW w:w="707" w:type="pct"/>
          </w:tcPr>
          <w:p>
            <w:pPr>
              <w:bidi w:val="0"/>
              <w:rPr>
                <w:ins w:id="472" w:author="......" w:date="2024-03-17T16:24:36Z"/>
                <w:rFonts w:hint="default" w:ascii="Times New Roman" w:hAnsi="Times New Roman" w:eastAsia="宋体" w:cs="Times New Roman"/>
                <w:sz w:val="24"/>
                <w:szCs w:val="24"/>
                <w:vertAlign w:val="baseline"/>
                <w:lang w:val="en-US" w:eastAsia="zh-CN"/>
                <w:rPrChange w:id="473" w:author="......" w:date="2024-03-17T16:24:51Z">
                  <w:rPr>
                    <w:ins w:id="474" w:author="......" w:date="2024-03-17T16:24:36Z"/>
                    <w:rFonts w:hint="default" w:ascii="Times New Roman" w:hAnsi="Times New Roman" w:cs="Times New Roman"/>
                    <w:sz w:val="24"/>
                    <w:szCs w:val="24"/>
                    <w:vertAlign w:val="baseline"/>
                    <w:lang w:val="en-US" w:eastAsia="zh-CN"/>
                  </w:rPr>
                </w:rPrChange>
              </w:rPr>
            </w:pPr>
          </w:p>
        </w:tc>
        <w:tc>
          <w:tcPr>
            <w:tcW w:w="562" w:type="pct"/>
          </w:tcPr>
          <w:p>
            <w:pPr>
              <w:bidi w:val="0"/>
              <w:rPr>
                <w:ins w:id="475" w:author="......" w:date="2024-03-17T16:24:36Z"/>
                <w:rFonts w:hint="default" w:ascii="Times New Roman" w:hAnsi="Times New Roman" w:eastAsia="宋体" w:cs="Times New Roman"/>
                <w:sz w:val="24"/>
                <w:szCs w:val="24"/>
                <w:vertAlign w:val="baseline"/>
                <w:lang w:val="en-US" w:eastAsia="zh-CN"/>
                <w:rPrChange w:id="476" w:author="......" w:date="2024-03-17T16:24:51Z">
                  <w:rPr>
                    <w:ins w:id="477" w:author="......" w:date="2024-03-17T16:24:3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78" w:author="......" w:date="2024-03-17T16:24:36Z"/>
        </w:trPr>
        <w:tc>
          <w:tcPr>
            <w:tcW w:w="415" w:type="pct"/>
          </w:tcPr>
          <w:p>
            <w:pPr>
              <w:bidi w:val="0"/>
              <w:rPr>
                <w:ins w:id="479" w:author="......" w:date="2024-03-17T16:24:36Z"/>
                <w:rFonts w:hint="default" w:ascii="Times New Roman" w:hAnsi="Times New Roman" w:eastAsia="宋体" w:cs="Times New Roman"/>
                <w:sz w:val="24"/>
                <w:szCs w:val="24"/>
                <w:vertAlign w:val="baseline"/>
                <w:lang w:val="en-US" w:eastAsia="zh-CN"/>
                <w:rPrChange w:id="480" w:author="......" w:date="2024-03-17T16:24:51Z">
                  <w:rPr>
                    <w:ins w:id="481" w:author="......" w:date="2024-03-17T16:24:36Z"/>
                    <w:rFonts w:hint="default" w:ascii="Times New Roman" w:hAnsi="Times New Roman" w:cs="Times New Roman"/>
                    <w:sz w:val="24"/>
                    <w:szCs w:val="24"/>
                    <w:vertAlign w:val="baseline"/>
                    <w:lang w:val="en-US" w:eastAsia="zh-CN"/>
                  </w:rPr>
                </w:rPrChange>
              </w:rPr>
            </w:pPr>
            <w:ins w:id="482" w:author="......" w:date="2024-03-17T16:24:36Z">
              <w:r>
                <w:rPr>
                  <w:rFonts w:hint="default" w:ascii="Times New Roman" w:hAnsi="Times New Roman" w:eastAsia="宋体" w:cs="Times New Roman"/>
                  <w:sz w:val="24"/>
                  <w:szCs w:val="24"/>
                  <w:vertAlign w:val="baseline"/>
                  <w:lang w:val="en-US" w:eastAsia="zh-CN"/>
                  <w:rPrChange w:id="483" w:author="......" w:date="2024-03-17T16:24:51Z">
                    <w:rPr>
                      <w:rFonts w:hint="default" w:ascii="Times New Roman" w:hAnsi="Times New Roman" w:cs="Times New Roman"/>
                      <w:sz w:val="24"/>
                      <w:szCs w:val="24"/>
                      <w:vertAlign w:val="baseline"/>
                      <w:lang w:val="en-US" w:eastAsia="zh-CN"/>
                    </w:rPr>
                  </w:rPrChange>
                </w:rPr>
                <w:t>3</w:t>
              </w:r>
            </w:ins>
          </w:p>
        </w:tc>
        <w:tc>
          <w:tcPr>
            <w:tcW w:w="844" w:type="pct"/>
          </w:tcPr>
          <w:p>
            <w:pPr>
              <w:bidi w:val="0"/>
              <w:rPr>
                <w:ins w:id="484" w:author="......" w:date="2024-03-17T16:24:36Z"/>
                <w:rFonts w:hint="default" w:ascii="Times New Roman" w:hAnsi="Times New Roman" w:eastAsia="宋体" w:cs="Times New Roman"/>
                <w:sz w:val="24"/>
                <w:szCs w:val="24"/>
                <w:vertAlign w:val="baseline"/>
                <w:lang w:val="en-US" w:eastAsia="zh-CN"/>
                <w:rPrChange w:id="485" w:author="......" w:date="2024-03-17T16:24:51Z">
                  <w:rPr>
                    <w:ins w:id="486" w:author="......" w:date="2024-03-17T16:24:36Z"/>
                    <w:rFonts w:hint="default" w:ascii="Times New Roman" w:hAnsi="Times New Roman" w:cs="Times New Roman"/>
                    <w:sz w:val="24"/>
                    <w:szCs w:val="24"/>
                    <w:vertAlign w:val="baseline"/>
                    <w:lang w:val="en-US" w:eastAsia="zh-CN"/>
                  </w:rPr>
                </w:rPrChange>
              </w:rPr>
            </w:pPr>
            <w:ins w:id="487" w:author="......" w:date="2024-03-17T16:24:36Z">
              <w:r>
                <w:rPr>
                  <w:rFonts w:hint="default" w:ascii="Times New Roman" w:hAnsi="Times New Roman" w:eastAsia="宋体" w:cs="Times New Roman"/>
                  <w:sz w:val="24"/>
                  <w:szCs w:val="24"/>
                  <w:vertAlign w:val="baseline"/>
                  <w:lang w:val="en-US" w:eastAsia="zh-CN"/>
                  <w:rPrChange w:id="488" w:author="......" w:date="2024-03-17T16:24:51Z">
                    <w:rPr>
                      <w:rFonts w:hint="eastAsia" w:ascii="Times New Roman" w:hAnsi="Times New Roman" w:cs="Times New Roman"/>
                      <w:sz w:val="24"/>
                      <w:szCs w:val="24"/>
                      <w:vertAlign w:val="baseline"/>
                      <w:lang w:val="en-US" w:eastAsia="zh-CN"/>
                    </w:rPr>
                  </w:rPrChange>
                </w:rPr>
                <w:t>ITEM_cost_a</w:t>
              </w:r>
            </w:ins>
          </w:p>
        </w:tc>
        <w:tc>
          <w:tcPr>
            <w:tcW w:w="1000" w:type="pct"/>
          </w:tcPr>
          <w:p>
            <w:pPr>
              <w:bidi w:val="0"/>
              <w:rPr>
                <w:ins w:id="489" w:author="......" w:date="2024-03-17T16:24:36Z"/>
                <w:rFonts w:hint="default" w:ascii="Times New Roman" w:hAnsi="Times New Roman" w:eastAsia="宋体" w:cs="Times New Roman"/>
                <w:sz w:val="24"/>
                <w:szCs w:val="24"/>
                <w:vertAlign w:val="baseline"/>
                <w:lang w:val="en-US" w:eastAsia="zh-CN"/>
                <w:rPrChange w:id="490" w:author="......" w:date="2024-03-17T16:24:51Z">
                  <w:rPr>
                    <w:ins w:id="491" w:author="......" w:date="2024-03-17T16:24:36Z"/>
                    <w:rFonts w:hint="default" w:ascii="Times New Roman" w:hAnsi="Times New Roman" w:cs="Times New Roman"/>
                    <w:sz w:val="24"/>
                    <w:szCs w:val="24"/>
                    <w:vertAlign w:val="baseline"/>
                    <w:lang w:val="en-US" w:eastAsia="zh-CN"/>
                  </w:rPr>
                </w:rPrChange>
              </w:rPr>
            </w:pPr>
            <w:ins w:id="492" w:author="......" w:date="2024-03-17T16:24:36Z">
              <w:r>
                <w:rPr>
                  <w:rFonts w:hint="default" w:ascii="Times New Roman" w:hAnsi="Times New Roman" w:eastAsia="宋体" w:cs="Times New Roman"/>
                  <w:sz w:val="24"/>
                  <w:szCs w:val="24"/>
                  <w:vertAlign w:val="baseline"/>
                  <w:lang w:val="en-US" w:eastAsia="zh-CN"/>
                  <w:rPrChange w:id="493" w:author="......" w:date="2024-03-17T16:24:51Z">
                    <w:rPr>
                      <w:rFonts w:hint="eastAsia" w:ascii="Times New Roman" w:hAnsi="Times New Roman" w:cs="Times New Roman"/>
                      <w:sz w:val="24"/>
                      <w:szCs w:val="24"/>
                      <w:vertAlign w:val="baseline"/>
                      <w:lang w:val="en-US" w:eastAsia="zh-CN"/>
                    </w:rPr>
                  </w:rPrChange>
                </w:rPr>
                <w:t>所属项目</w:t>
              </w:r>
            </w:ins>
          </w:p>
        </w:tc>
        <w:tc>
          <w:tcPr>
            <w:tcW w:w="707" w:type="pct"/>
          </w:tcPr>
          <w:p>
            <w:pPr>
              <w:bidi w:val="0"/>
              <w:rPr>
                <w:ins w:id="494" w:author="......" w:date="2024-03-17T16:24:36Z"/>
                <w:rFonts w:hint="default" w:ascii="Times New Roman" w:hAnsi="Times New Roman" w:eastAsia="宋体" w:cs="Times New Roman"/>
                <w:sz w:val="24"/>
                <w:szCs w:val="24"/>
                <w:vertAlign w:val="baseline"/>
                <w:lang w:val="en-US" w:eastAsia="zh-CN"/>
                <w:rPrChange w:id="495" w:author="......" w:date="2024-03-17T16:24:51Z">
                  <w:rPr>
                    <w:ins w:id="496" w:author="......" w:date="2024-03-17T16:24:36Z"/>
                    <w:rFonts w:hint="default" w:ascii="Times New Roman" w:hAnsi="Times New Roman" w:cs="Times New Roman"/>
                    <w:sz w:val="24"/>
                    <w:szCs w:val="24"/>
                    <w:vertAlign w:val="baseline"/>
                    <w:lang w:val="en-US" w:eastAsia="zh-CN"/>
                  </w:rPr>
                </w:rPrChange>
              </w:rPr>
            </w:pPr>
            <w:ins w:id="497" w:author="......" w:date="2024-03-17T16:24:36Z">
              <w:r>
                <w:rPr>
                  <w:rFonts w:hint="default" w:ascii="Times New Roman" w:hAnsi="Times New Roman" w:eastAsia="宋体" w:cs="Times New Roman"/>
                  <w:sz w:val="24"/>
                  <w:szCs w:val="24"/>
                  <w:vertAlign w:val="baseline"/>
                  <w:lang w:val="en-US" w:eastAsia="zh-CN"/>
                  <w:rPrChange w:id="498" w:author="......" w:date="2024-03-17T16:24:51Z">
                    <w:rPr>
                      <w:rFonts w:hint="eastAsia" w:ascii="Times New Roman" w:hAnsi="Times New Roman" w:cs="Times New Roman"/>
                      <w:sz w:val="24"/>
                      <w:szCs w:val="24"/>
                      <w:vertAlign w:val="baseline"/>
                      <w:lang w:val="en-US" w:eastAsia="zh-CN"/>
                    </w:rPr>
                  </w:rPrChange>
                </w:rPr>
                <w:t>Varchar</w:t>
              </w:r>
            </w:ins>
          </w:p>
        </w:tc>
        <w:tc>
          <w:tcPr>
            <w:tcW w:w="760" w:type="pct"/>
          </w:tcPr>
          <w:p>
            <w:pPr>
              <w:bidi w:val="0"/>
              <w:rPr>
                <w:ins w:id="499" w:author="......" w:date="2024-03-17T16:24:36Z"/>
                <w:rFonts w:hint="default" w:ascii="Times New Roman" w:hAnsi="Times New Roman" w:eastAsia="宋体" w:cs="Times New Roman"/>
                <w:sz w:val="24"/>
                <w:szCs w:val="24"/>
                <w:vertAlign w:val="baseline"/>
                <w:lang w:val="en-US" w:eastAsia="zh-CN"/>
                <w:rPrChange w:id="500" w:author="......" w:date="2024-03-17T16:24:51Z">
                  <w:rPr>
                    <w:ins w:id="501" w:author="......" w:date="2024-03-17T16:24:36Z"/>
                    <w:rFonts w:hint="default" w:ascii="Times New Roman" w:hAnsi="Times New Roman" w:cs="Times New Roman"/>
                    <w:sz w:val="24"/>
                    <w:szCs w:val="24"/>
                    <w:vertAlign w:val="baseline"/>
                    <w:lang w:val="en-US" w:eastAsia="zh-CN"/>
                  </w:rPr>
                </w:rPrChange>
              </w:rPr>
            </w:pPr>
            <w:ins w:id="502" w:author="......" w:date="2024-03-17T16:24:36Z">
              <w:r>
                <w:rPr>
                  <w:rFonts w:hint="default" w:ascii="Times New Roman" w:hAnsi="Times New Roman" w:eastAsia="宋体" w:cs="Times New Roman"/>
                  <w:sz w:val="24"/>
                  <w:szCs w:val="24"/>
                  <w:vertAlign w:val="baseline"/>
                  <w:lang w:val="en-US" w:eastAsia="zh-CN"/>
                  <w:rPrChange w:id="503" w:author="......" w:date="2024-03-17T16:24:51Z">
                    <w:rPr>
                      <w:rFonts w:hint="eastAsia" w:ascii="Times New Roman" w:hAnsi="Times New Roman" w:cs="Times New Roman"/>
                      <w:sz w:val="24"/>
                      <w:szCs w:val="24"/>
                      <w:vertAlign w:val="baseline"/>
                      <w:lang w:val="en-US" w:eastAsia="zh-CN"/>
                    </w:rPr>
                  </w:rPrChange>
                </w:rPr>
                <w:t>100</w:t>
              </w:r>
            </w:ins>
          </w:p>
        </w:tc>
        <w:tc>
          <w:tcPr>
            <w:tcW w:w="707" w:type="pct"/>
          </w:tcPr>
          <w:p>
            <w:pPr>
              <w:bidi w:val="0"/>
              <w:rPr>
                <w:ins w:id="504" w:author="......" w:date="2024-03-17T16:24:36Z"/>
                <w:rFonts w:hint="default" w:ascii="Times New Roman" w:hAnsi="Times New Roman" w:eastAsia="宋体" w:cs="Times New Roman"/>
                <w:sz w:val="24"/>
                <w:szCs w:val="24"/>
                <w:vertAlign w:val="baseline"/>
                <w:lang w:val="en-US" w:eastAsia="zh-CN"/>
                <w:rPrChange w:id="505" w:author="......" w:date="2024-03-17T16:24:51Z">
                  <w:rPr>
                    <w:ins w:id="506" w:author="......" w:date="2024-03-17T16:24:36Z"/>
                    <w:rFonts w:hint="default" w:ascii="Times New Roman" w:hAnsi="Times New Roman" w:cs="Times New Roman"/>
                    <w:sz w:val="24"/>
                    <w:szCs w:val="24"/>
                    <w:vertAlign w:val="baseline"/>
                    <w:lang w:val="en-US" w:eastAsia="zh-CN"/>
                  </w:rPr>
                </w:rPrChange>
              </w:rPr>
            </w:pPr>
          </w:p>
        </w:tc>
        <w:tc>
          <w:tcPr>
            <w:tcW w:w="562" w:type="pct"/>
          </w:tcPr>
          <w:p>
            <w:pPr>
              <w:bidi w:val="0"/>
              <w:rPr>
                <w:ins w:id="507" w:author="......" w:date="2024-03-17T16:24:36Z"/>
                <w:rFonts w:hint="default" w:ascii="Times New Roman" w:hAnsi="Times New Roman" w:eastAsia="宋体" w:cs="Times New Roman"/>
                <w:sz w:val="24"/>
                <w:szCs w:val="24"/>
                <w:vertAlign w:val="baseline"/>
                <w:lang w:val="en-US" w:eastAsia="zh-CN"/>
                <w:rPrChange w:id="508" w:author="......" w:date="2024-03-17T16:24:51Z">
                  <w:rPr>
                    <w:ins w:id="509" w:author="......" w:date="2024-03-17T16:24:3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10" w:author="......" w:date="2024-03-17T16:24:36Z"/>
        </w:trPr>
        <w:tc>
          <w:tcPr>
            <w:tcW w:w="415" w:type="pct"/>
          </w:tcPr>
          <w:p>
            <w:pPr>
              <w:bidi w:val="0"/>
              <w:rPr>
                <w:ins w:id="511" w:author="......" w:date="2024-03-17T16:24:36Z"/>
                <w:rFonts w:hint="default" w:ascii="Times New Roman" w:hAnsi="Times New Roman" w:eastAsia="宋体" w:cs="Times New Roman"/>
                <w:sz w:val="24"/>
                <w:szCs w:val="24"/>
                <w:vertAlign w:val="baseline"/>
                <w:lang w:val="en-US" w:eastAsia="zh-CN"/>
                <w:rPrChange w:id="512" w:author="......" w:date="2024-03-17T16:24:51Z">
                  <w:rPr>
                    <w:ins w:id="513" w:author="......" w:date="2024-03-17T16:24:36Z"/>
                    <w:rFonts w:hint="default" w:ascii="Times New Roman" w:hAnsi="Times New Roman" w:cs="Times New Roman"/>
                    <w:sz w:val="24"/>
                    <w:szCs w:val="24"/>
                    <w:vertAlign w:val="baseline"/>
                    <w:lang w:val="en-US" w:eastAsia="zh-CN"/>
                  </w:rPr>
                </w:rPrChange>
              </w:rPr>
            </w:pPr>
            <w:ins w:id="514" w:author="......" w:date="2024-03-17T16:24:36Z">
              <w:r>
                <w:rPr>
                  <w:rFonts w:hint="default" w:ascii="Times New Roman" w:hAnsi="Times New Roman" w:eastAsia="宋体" w:cs="Times New Roman"/>
                  <w:sz w:val="24"/>
                  <w:szCs w:val="24"/>
                  <w:vertAlign w:val="baseline"/>
                  <w:lang w:val="en-US" w:eastAsia="zh-CN"/>
                  <w:rPrChange w:id="515" w:author="......" w:date="2024-03-17T16:24:51Z">
                    <w:rPr>
                      <w:rFonts w:hint="default" w:ascii="Times New Roman" w:hAnsi="Times New Roman" w:cs="Times New Roman"/>
                      <w:sz w:val="24"/>
                      <w:szCs w:val="24"/>
                      <w:vertAlign w:val="baseline"/>
                      <w:lang w:val="en-US" w:eastAsia="zh-CN"/>
                    </w:rPr>
                  </w:rPrChange>
                </w:rPr>
                <w:t>4</w:t>
              </w:r>
            </w:ins>
          </w:p>
        </w:tc>
        <w:tc>
          <w:tcPr>
            <w:tcW w:w="844" w:type="pct"/>
          </w:tcPr>
          <w:p>
            <w:pPr>
              <w:bidi w:val="0"/>
              <w:rPr>
                <w:ins w:id="516" w:author="......" w:date="2024-03-17T16:24:36Z"/>
                <w:rFonts w:hint="default" w:ascii="Times New Roman" w:hAnsi="Times New Roman" w:eastAsia="宋体" w:cs="Times New Roman"/>
                <w:sz w:val="24"/>
                <w:szCs w:val="24"/>
                <w:vertAlign w:val="baseline"/>
                <w:lang w:val="en-US" w:eastAsia="zh-CN"/>
                <w:rPrChange w:id="517" w:author="......" w:date="2024-03-17T16:24:51Z">
                  <w:rPr>
                    <w:ins w:id="518" w:author="......" w:date="2024-03-17T16:24:36Z"/>
                    <w:rFonts w:hint="default" w:ascii="Times New Roman" w:hAnsi="Times New Roman" w:cs="Times New Roman"/>
                    <w:sz w:val="24"/>
                    <w:szCs w:val="24"/>
                    <w:vertAlign w:val="baseline"/>
                    <w:lang w:val="en-US" w:eastAsia="zh-CN"/>
                  </w:rPr>
                </w:rPrChange>
              </w:rPr>
            </w:pPr>
            <w:ins w:id="519" w:author="......" w:date="2024-03-17T16:24:36Z">
              <w:r>
                <w:rPr>
                  <w:rFonts w:hint="default" w:ascii="Times New Roman" w:hAnsi="Times New Roman" w:eastAsia="宋体" w:cs="Times New Roman"/>
                  <w:sz w:val="24"/>
                  <w:szCs w:val="24"/>
                  <w:vertAlign w:val="baseline"/>
                  <w:lang w:val="en-US" w:eastAsia="zh-CN"/>
                  <w:rPrChange w:id="520" w:author="......" w:date="2024-03-17T16:24:51Z">
                    <w:rPr>
                      <w:rFonts w:hint="eastAsia" w:ascii="Times New Roman" w:hAnsi="Times New Roman" w:cs="Times New Roman"/>
                      <w:sz w:val="24"/>
                      <w:szCs w:val="24"/>
                      <w:vertAlign w:val="baseline"/>
                      <w:lang w:val="en-US" w:eastAsia="zh-CN"/>
                    </w:rPr>
                  </w:rPrChange>
                </w:rPr>
                <w:t>SIZE_cost_a</w:t>
              </w:r>
            </w:ins>
          </w:p>
        </w:tc>
        <w:tc>
          <w:tcPr>
            <w:tcW w:w="1000" w:type="pct"/>
          </w:tcPr>
          <w:p>
            <w:pPr>
              <w:bidi w:val="0"/>
              <w:rPr>
                <w:ins w:id="521" w:author="......" w:date="2024-03-17T16:24:36Z"/>
                <w:rFonts w:hint="default" w:ascii="Times New Roman" w:hAnsi="Times New Roman" w:eastAsia="宋体" w:cs="Times New Roman"/>
                <w:sz w:val="24"/>
                <w:szCs w:val="24"/>
                <w:vertAlign w:val="baseline"/>
                <w:lang w:val="en-US" w:eastAsia="zh-CN"/>
                <w:rPrChange w:id="522" w:author="......" w:date="2024-03-17T16:24:51Z">
                  <w:rPr>
                    <w:ins w:id="523" w:author="......" w:date="2024-03-17T16:24:36Z"/>
                    <w:rFonts w:hint="default" w:ascii="Times New Roman" w:hAnsi="Times New Roman" w:cs="Times New Roman"/>
                    <w:sz w:val="24"/>
                    <w:szCs w:val="24"/>
                    <w:vertAlign w:val="baseline"/>
                    <w:lang w:val="en-US" w:eastAsia="zh-CN"/>
                  </w:rPr>
                </w:rPrChange>
              </w:rPr>
            </w:pPr>
            <w:ins w:id="524" w:author="......" w:date="2024-03-17T16:24:36Z">
              <w:r>
                <w:rPr>
                  <w:rFonts w:hint="default" w:ascii="Times New Roman" w:hAnsi="Times New Roman" w:eastAsia="宋体" w:cs="Times New Roman"/>
                  <w:sz w:val="24"/>
                  <w:szCs w:val="24"/>
                  <w:vertAlign w:val="baseline"/>
                  <w:lang w:val="en-US" w:eastAsia="zh-CN"/>
                  <w:rPrChange w:id="525" w:author="......" w:date="2024-03-17T16:24:51Z">
                    <w:rPr>
                      <w:rFonts w:hint="eastAsia" w:ascii="Times New Roman" w:hAnsi="Times New Roman" w:cs="Times New Roman"/>
                      <w:sz w:val="24"/>
                      <w:szCs w:val="24"/>
                      <w:vertAlign w:val="baseline"/>
                      <w:lang w:val="en-US" w:eastAsia="zh-CN"/>
                    </w:rPr>
                  </w:rPrChange>
                </w:rPr>
                <w:t>成本大小</w:t>
              </w:r>
            </w:ins>
          </w:p>
        </w:tc>
        <w:tc>
          <w:tcPr>
            <w:tcW w:w="707" w:type="pct"/>
          </w:tcPr>
          <w:p>
            <w:pPr>
              <w:bidi w:val="0"/>
              <w:rPr>
                <w:ins w:id="526" w:author="......" w:date="2024-03-17T16:24:36Z"/>
                <w:rFonts w:hint="default" w:ascii="Times New Roman" w:hAnsi="Times New Roman" w:eastAsia="宋体" w:cs="Times New Roman"/>
                <w:sz w:val="24"/>
                <w:szCs w:val="24"/>
                <w:vertAlign w:val="baseline"/>
                <w:lang w:val="en-US" w:eastAsia="zh-CN"/>
                <w:rPrChange w:id="527" w:author="......" w:date="2024-03-17T16:24:51Z">
                  <w:rPr>
                    <w:ins w:id="528" w:author="......" w:date="2024-03-17T16:24:36Z"/>
                    <w:rFonts w:hint="default" w:ascii="Times New Roman" w:hAnsi="Times New Roman" w:cs="Times New Roman"/>
                    <w:sz w:val="24"/>
                    <w:szCs w:val="24"/>
                    <w:vertAlign w:val="baseline"/>
                    <w:lang w:val="en-US" w:eastAsia="zh-CN"/>
                  </w:rPr>
                </w:rPrChange>
              </w:rPr>
            </w:pPr>
            <w:ins w:id="529" w:author="......" w:date="2024-03-17T16:24:36Z">
              <w:r>
                <w:rPr>
                  <w:rFonts w:hint="default" w:ascii="Times New Roman" w:hAnsi="Times New Roman" w:eastAsia="宋体" w:cs="Times New Roman"/>
                  <w:sz w:val="24"/>
                  <w:szCs w:val="24"/>
                  <w:vertAlign w:val="baseline"/>
                  <w:lang w:val="en-US" w:eastAsia="zh-CN"/>
                  <w:rPrChange w:id="530" w:author="......" w:date="2024-03-17T16:24:51Z">
                    <w:rPr>
                      <w:rFonts w:hint="eastAsia" w:ascii="Times New Roman" w:hAnsi="Times New Roman" w:cs="Times New Roman"/>
                      <w:sz w:val="24"/>
                      <w:szCs w:val="24"/>
                      <w:vertAlign w:val="baseline"/>
                      <w:lang w:val="en-US" w:eastAsia="zh-CN"/>
                    </w:rPr>
                  </w:rPrChange>
                </w:rPr>
                <w:t>Double</w:t>
              </w:r>
            </w:ins>
          </w:p>
        </w:tc>
        <w:tc>
          <w:tcPr>
            <w:tcW w:w="760" w:type="pct"/>
          </w:tcPr>
          <w:p>
            <w:pPr>
              <w:bidi w:val="0"/>
              <w:rPr>
                <w:ins w:id="531" w:author="......" w:date="2024-03-17T16:24:36Z"/>
                <w:rFonts w:hint="default" w:ascii="Times New Roman" w:hAnsi="Times New Roman" w:eastAsia="宋体" w:cs="Times New Roman"/>
                <w:sz w:val="24"/>
                <w:szCs w:val="24"/>
                <w:vertAlign w:val="baseline"/>
                <w:lang w:val="en-US" w:eastAsia="zh-CN"/>
                <w:rPrChange w:id="532" w:author="......" w:date="2024-03-17T16:24:51Z">
                  <w:rPr>
                    <w:ins w:id="533" w:author="......" w:date="2024-03-17T16:24:36Z"/>
                    <w:rFonts w:hint="default" w:ascii="Times New Roman" w:hAnsi="Times New Roman" w:cs="Times New Roman"/>
                    <w:sz w:val="24"/>
                    <w:szCs w:val="24"/>
                    <w:vertAlign w:val="baseline"/>
                    <w:lang w:val="en-US" w:eastAsia="zh-CN"/>
                  </w:rPr>
                </w:rPrChange>
              </w:rPr>
            </w:pPr>
            <w:ins w:id="534" w:author="......" w:date="2024-03-17T16:24:36Z">
              <w:r>
                <w:rPr>
                  <w:rFonts w:hint="default" w:ascii="Times New Roman" w:hAnsi="Times New Roman" w:eastAsia="宋体" w:cs="Times New Roman"/>
                  <w:sz w:val="24"/>
                  <w:szCs w:val="24"/>
                  <w:vertAlign w:val="baseline"/>
                  <w:lang w:val="en-US" w:eastAsia="zh-CN"/>
                  <w:rPrChange w:id="535" w:author="......" w:date="2024-03-17T16:24:51Z">
                    <w:rPr>
                      <w:rFonts w:hint="eastAsia" w:ascii="Times New Roman" w:hAnsi="Times New Roman" w:cs="Times New Roman"/>
                      <w:sz w:val="24"/>
                      <w:szCs w:val="24"/>
                      <w:vertAlign w:val="baseline"/>
                      <w:lang w:val="en-US" w:eastAsia="zh-CN"/>
                    </w:rPr>
                  </w:rPrChange>
                </w:rPr>
                <w:t>100000000</w:t>
              </w:r>
            </w:ins>
          </w:p>
        </w:tc>
        <w:tc>
          <w:tcPr>
            <w:tcW w:w="707" w:type="pct"/>
          </w:tcPr>
          <w:p>
            <w:pPr>
              <w:bidi w:val="0"/>
              <w:rPr>
                <w:ins w:id="536" w:author="......" w:date="2024-03-17T16:24:36Z"/>
                <w:rFonts w:hint="default" w:ascii="Times New Roman" w:hAnsi="Times New Roman" w:eastAsia="宋体" w:cs="Times New Roman"/>
                <w:sz w:val="24"/>
                <w:szCs w:val="24"/>
                <w:vertAlign w:val="baseline"/>
                <w:lang w:val="en-US" w:eastAsia="zh-CN"/>
                <w:rPrChange w:id="537" w:author="......" w:date="2024-03-17T16:24:51Z">
                  <w:rPr>
                    <w:ins w:id="538" w:author="......" w:date="2024-03-17T16:24:36Z"/>
                    <w:rFonts w:hint="default" w:ascii="Times New Roman" w:hAnsi="Times New Roman" w:cs="Times New Roman"/>
                    <w:sz w:val="24"/>
                    <w:szCs w:val="24"/>
                    <w:vertAlign w:val="baseline"/>
                    <w:lang w:val="en-US" w:eastAsia="zh-CN"/>
                  </w:rPr>
                </w:rPrChange>
              </w:rPr>
            </w:pPr>
          </w:p>
        </w:tc>
        <w:tc>
          <w:tcPr>
            <w:tcW w:w="562" w:type="pct"/>
          </w:tcPr>
          <w:p>
            <w:pPr>
              <w:bidi w:val="0"/>
              <w:rPr>
                <w:ins w:id="539" w:author="......" w:date="2024-03-17T16:24:36Z"/>
                <w:rFonts w:hint="default" w:ascii="Times New Roman" w:hAnsi="Times New Roman" w:eastAsia="宋体" w:cs="Times New Roman"/>
                <w:sz w:val="24"/>
                <w:szCs w:val="24"/>
                <w:vertAlign w:val="baseline"/>
                <w:lang w:val="en-US" w:eastAsia="zh-CN"/>
                <w:rPrChange w:id="540" w:author="......" w:date="2024-03-17T16:24:51Z">
                  <w:rPr>
                    <w:ins w:id="541" w:author="......" w:date="2024-03-17T16:24:36Z"/>
                    <w:rFonts w:hint="default" w:ascii="Times New Roman" w:hAnsi="Times New Roman" w:cs="Times New Roman"/>
                    <w:sz w:val="24"/>
                    <w:szCs w:val="24"/>
                    <w:vertAlign w:val="baseline"/>
                    <w:lang w:val="en-US" w:eastAsia="zh-CN"/>
                  </w:rPr>
                </w:rPrChange>
              </w:rPr>
            </w:pPr>
            <w:ins w:id="542" w:author="......" w:date="2024-03-17T16:24:36Z">
              <w:r>
                <w:rPr>
                  <w:rFonts w:hint="default" w:ascii="Times New Roman" w:hAnsi="Times New Roman" w:eastAsia="宋体" w:cs="Times New Roman"/>
                  <w:sz w:val="24"/>
                  <w:szCs w:val="24"/>
                  <w:vertAlign w:val="baseline"/>
                  <w:lang w:val="en-US" w:eastAsia="zh-CN"/>
                  <w:rPrChange w:id="543" w:author="......" w:date="2024-03-17T16:24:51Z">
                    <w:rPr>
                      <w:rFonts w:hint="eastAsia" w:ascii="Times New Roman" w:hAnsi="Times New Roman" w:cs="Times New Roman"/>
                      <w:sz w:val="24"/>
                      <w:szCs w:val="24"/>
                      <w:vertAlign w:val="baseline"/>
                      <w:lang w:val="en-US" w:eastAsia="zh-CN"/>
                    </w:rPr>
                  </w:rPrChange>
                </w:rPr>
                <w:t>NULL</w:t>
              </w:r>
            </w:ins>
          </w:p>
        </w:tc>
      </w:tr>
    </w:tbl>
    <w:p>
      <w:pPr>
        <w:jc w:val="both"/>
        <w:rPr>
          <w:ins w:id="544" w:author="......" w:date="2024-03-17T16:24:36Z"/>
          <w:rFonts w:hint="default" w:ascii="Times New Roman" w:hAnsi="Times New Roman" w:eastAsia="宋体" w:cs="Times New Roman"/>
          <w:sz w:val="24"/>
          <w:lang w:val="en-US" w:eastAsia="zh-CN"/>
          <w:rPrChange w:id="545" w:author="......" w:date="2024-03-17T16:24:51Z">
            <w:rPr>
              <w:ins w:id="546" w:author="......" w:date="2024-03-17T16:24:36Z"/>
              <w:rFonts w:hint="eastAsia" w:ascii="Times New Roman" w:hAnsi="Times New Roman" w:cs="Times New Roman"/>
              <w:lang w:val="en-US" w:eastAsia="zh-CN"/>
            </w:rPr>
          </w:rPrChange>
        </w:rPr>
      </w:pPr>
    </w:p>
    <w:p>
      <w:pPr>
        <w:rPr>
          <w:rFonts w:hint="default" w:ascii="Times New Roman" w:hAnsi="Times New Roman" w:eastAsia="宋体" w:cs="Times New Roman"/>
          <w:lang w:val="en-US" w:eastAsia="zh-CN"/>
        </w:rPr>
      </w:pPr>
    </w:p>
    <w:p>
      <w:pPr>
        <w:pStyle w:val="5"/>
        <w:bidi w:val="0"/>
        <w:spacing w:before="0" w:beforeAutospacing="0" w:after="0" w:afterAutospacing="0"/>
        <w:rPr>
          <w:ins w:id="547" w:author="......" w:date="2024-03-17T16:42:19Z"/>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质量管理模块</w:t>
      </w:r>
    </w:p>
    <w:p>
      <w:pPr>
        <w:bidi w:val="0"/>
        <w:spacing w:beforeAutospacing="0"/>
        <w:jc w:val="center"/>
        <w:rPr>
          <w:ins w:id="548" w:author="......" w:date="2024-03-17T16:42:19Z"/>
          <w:rFonts w:hint="default" w:ascii="Times New Roman" w:hAnsi="Times New Roman" w:eastAsia="宋体" w:cs="Times New Roman"/>
          <w:sz w:val="24"/>
          <w:szCs w:val="24"/>
          <w:lang w:val="en-US" w:eastAsia="zh-CN"/>
          <w:rPrChange w:id="549" w:author="......" w:date="2024-03-17T16:42:47Z">
            <w:rPr>
              <w:ins w:id="550" w:author="......" w:date="2024-03-17T16:42:19Z"/>
              <w:rFonts w:hint="default" w:ascii="Times New Roman" w:hAnsi="Times New Roman" w:cs="Times New Roman"/>
              <w:sz w:val="22"/>
              <w:szCs w:val="22"/>
              <w:lang w:val="en-US" w:eastAsia="zh-CN"/>
            </w:rPr>
          </w:rPrChange>
        </w:rPr>
      </w:pPr>
      <w:ins w:id="551" w:author="......" w:date="2024-03-17T16:42:19Z">
        <w:r>
          <w:rPr>
            <w:rFonts w:hint="default" w:ascii="Times New Roman" w:hAnsi="Times New Roman" w:eastAsia="宋体" w:cs="Times New Roman"/>
            <w:sz w:val="24"/>
            <w:szCs w:val="24"/>
            <w:lang w:val="en-US" w:eastAsia="zh-CN"/>
            <w:rPrChange w:id="552" w:author="......" w:date="2024-03-17T16:42:47Z">
              <w:rPr>
                <w:rFonts w:hint="default" w:ascii="Times New Roman" w:hAnsi="Times New Roman" w:cs="Times New Roman"/>
                <w:sz w:val="22"/>
                <w:szCs w:val="22"/>
                <w:lang w:val="en-US" w:eastAsia="zh-CN"/>
              </w:rPr>
            </w:rPrChange>
          </w:rPr>
          <w:t>表3</w:t>
        </w:r>
      </w:ins>
      <w:ins w:id="553" w:author="......" w:date="2024-03-17T16:42:19Z">
        <w:r>
          <w:rPr>
            <w:rFonts w:hint="default" w:ascii="Times New Roman" w:hAnsi="Times New Roman" w:eastAsia="宋体" w:cs="Times New Roman"/>
            <w:sz w:val="24"/>
            <w:szCs w:val="24"/>
            <w:lang w:val="en-US" w:eastAsia="zh-CN"/>
            <w:rPrChange w:id="554" w:author="......" w:date="2024-03-17T16:42:47Z">
              <w:rPr>
                <w:rFonts w:hint="eastAsia" w:ascii="Times New Roman" w:hAnsi="Times New Roman" w:cs="Times New Roman"/>
                <w:sz w:val="22"/>
                <w:szCs w:val="22"/>
                <w:lang w:val="en-US" w:eastAsia="zh-CN"/>
              </w:rPr>
            </w:rPrChange>
          </w:rPr>
          <w:t>.</w:t>
        </w:r>
      </w:ins>
      <w:r>
        <w:rPr>
          <w:rFonts w:hint="default" w:ascii="Times New Roman" w:hAnsi="Times New Roman" w:eastAsia="宋体" w:cs="Times New Roman"/>
          <w:sz w:val="24"/>
          <w:szCs w:val="24"/>
          <w:lang w:val="en-US" w:eastAsia="zh-CN"/>
        </w:rPr>
        <w:t>5</w:t>
      </w:r>
      <w:ins w:id="555" w:author="......" w:date="2024-03-17T16:42:19Z">
        <w:r>
          <w:rPr>
            <w:rFonts w:hint="default" w:ascii="Times New Roman" w:hAnsi="Times New Roman" w:eastAsia="宋体" w:cs="Times New Roman"/>
            <w:sz w:val="24"/>
            <w:szCs w:val="24"/>
            <w:lang w:val="en-US" w:eastAsia="zh-CN"/>
            <w:rPrChange w:id="556" w:author="......" w:date="2024-03-17T16:42:47Z">
              <w:rPr>
                <w:rFonts w:hint="default" w:ascii="Times New Roman" w:hAnsi="Times New Roman" w:cs="Times New Roman"/>
                <w:sz w:val="22"/>
                <w:szCs w:val="22"/>
                <w:lang w:val="en-US" w:eastAsia="zh-CN"/>
              </w:rPr>
            </w:rPrChange>
          </w:rPr>
          <w:t xml:space="preserve"> 质量检查情况信息表</w:t>
        </w:r>
      </w:ins>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2"/>
        <w:gridCol w:w="1577"/>
        <w:gridCol w:w="1693"/>
        <w:gridCol w:w="1198"/>
        <w:gridCol w:w="1198"/>
        <w:gridCol w:w="1199"/>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57" w:author="......" w:date="2024-03-17T16:42:19Z"/>
        </w:trPr>
        <w:tc>
          <w:tcPr>
            <w:tcW w:w="420" w:type="pct"/>
          </w:tcPr>
          <w:p>
            <w:pPr>
              <w:bidi w:val="0"/>
              <w:rPr>
                <w:ins w:id="558" w:author="......" w:date="2024-03-17T16:42:19Z"/>
                <w:rFonts w:hint="default" w:ascii="Times New Roman" w:hAnsi="Times New Roman" w:eastAsia="宋体" w:cs="Times New Roman"/>
                <w:sz w:val="24"/>
                <w:szCs w:val="24"/>
                <w:vertAlign w:val="baseline"/>
                <w:lang w:val="en-US" w:eastAsia="zh-CN"/>
                <w:rPrChange w:id="559" w:author="......" w:date="2024-03-17T16:42:47Z">
                  <w:rPr>
                    <w:ins w:id="560" w:author="......" w:date="2024-03-17T16:42:19Z"/>
                    <w:rFonts w:hint="default" w:ascii="Times New Roman" w:hAnsi="Times New Roman" w:cs="Times New Roman"/>
                    <w:sz w:val="24"/>
                    <w:szCs w:val="24"/>
                    <w:vertAlign w:val="baseline"/>
                    <w:lang w:val="en-US" w:eastAsia="zh-CN"/>
                  </w:rPr>
                </w:rPrChange>
              </w:rPr>
            </w:pPr>
            <w:ins w:id="561" w:author="......" w:date="2024-03-17T16:42:19Z">
              <w:r>
                <w:rPr>
                  <w:rFonts w:hint="default" w:ascii="Times New Roman" w:hAnsi="Times New Roman" w:eastAsia="宋体" w:cs="Times New Roman"/>
                  <w:sz w:val="24"/>
                  <w:szCs w:val="24"/>
                  <w:vertAlign w:val="baseline"/>
                  <w:lang w:val="en-US" w:eastAsia="zh-CN"/>
                  <w:rPrChange w:id="562" w:author="......" w:date="2024-03-17T16:42:47Z">
                    <w:rPr>
                      <w:rFonts w:hint="default" w:ascii="Times New Roman" w:hAnsi="Times New Roman" w:cs="Times New Roman"/>
                      <w:sz w:val="24"/>
                      <w:szCs w:val="24"/>
                      <w:vertAlign w:val="baseline"/>
                      <w:lang w:val="en-US" w:eastAsia="zh-CN"/>
                    </w:rPr>
                  </w:rPrChange>
                </w:rPr>
                <w:t>编号</w:t>
              </w:r>
            </w:ins>
          </w:p>
        </w:tc>
        <w:tc>
          <w:tcPr>
            <w:tcW w:w="876" w:type="pct"/>
          </w:tcPr>
          <w:p>
            <w:pPr>
              <w:bidi w:val="0"/>
              <w:rPr>
                <w:ins w:id="563" w:author="......" w:date="2024-03-17T16:42:19Z"/>
                <w:rFonts w:hint="default" w:ascii="Times New Roman" w:hAnsi="Times New Roman" w:eastAsia="宋体" w:cs="Times New Roman"/>
                <w:sz w:val="24"/>
                <w:szCs w:val="24"/>
                <w:vertAlign w:val="baseline"/>
                <w:lang w:val="en-US" w:eastAsia="zh-CN"/>
                <w:rPrChange w:id="564" w:author="......" w:date="2024-03-17T16:42:47Z">
                  <w:rPr>
                    <w:ins w:id="565" w:author="......" w:date="2024-03-17T16:42:19Z"/>
                    <w:rFonts w:hint="default" w:ascii="Times New Roman" w:hAnsi="Times New Roman" w:cs="Times New Roman"/>
                    <w:sz w:val="24"/>
                    <w:szCs w:val="24"/>
                    <w:vertAlign w:val="baseline"/>
                    <w:lang w:val="en-US" w:eastAsia="zh-CN"/>
                  </w:rPr>
                </w:rPrChange>
              </w:rPr>
            </w:pPr>
            <w:ins w:id="566" w:author="......" w:date="2024-03-17T16:42:19Z">
              <w:r>
                <w:rPr>
                  <w:rFonts w:hint="default" w:ascii="Times New Roman" w:hAnsi="Times New Roman" w:eastAsia="宋体" w:cs="Times New Roman"/>
                  <w:sz w:val="24"/>
                  <w:szCs w:val="24"/>
                  <w:vertAlign w:val="baseline"/>
                  <w:lang w:val="en-US" w:eastAsia="zh-CN"/>
                  <w:rPrChange w:id="567" w:author="......" w:date="2024-03-17T16:42:47Z">
                    <w:rPr>
                      <w:rFonts w:hint="default" w:ascii="Times New Roman" w:hAnsi="Times New Roman" w:cs="Times New Roman"/>
                      <w:sz w:val="24"/>
                      <w:szCs w:val="24"/>
                      <w:vertAlign w:val="baseline"/>
                      <w:lang w:val="en-US" w:eastAsia="zh-CN"/>
                    </w:rPr>
                  </w:rPrChange>
                </w:rPr>
                <w:t>字段名称</w:t>
              </w:r>
            </w:ins>
          </w:p>
        </w:tc>
        <w:tc>
          <w:tcPr>
            <w:tcW w:w="1001" w:type="pct"/>
          </w:tcPr>
          <w:p>
            <w:pPr>
              <w:bidi w:val="0"/>
              <w:rPr>
                <w:ins w:id="568" w:author="......" w:date="2024-03-17T16:42:19Z"/>
                <w:rFonts w:hint="default" w:ascii="Times New Roman" w:hAnsi="Times New Roman" w:eastAsia="宋体" w:cs="Times New Roman"/>
                <w:sz w:val="24"/>
                <w:szCs w:val="24"/>
                <w:vertAlign w:val="baseline"/>
                <w:lang w:val="en-US" w:eastAsia="zh-CN"/>
                <w:rPrChange w:id="569" w:author="......" w:date="2024-03-17T16:42:47Z">
                  <w:rPr>
                    <w:ins w:id="570" w:author="......" w:date="2024-03-17T16:42:19Z"/>
                    <w:rFonts w:hint="default" w:ascii="Times New Roman" w:hAnsi="Times New Roman" w:cs="Times New Roman"/>
                    <w:sz w:val="24"/>
                    <w:szCs w:val="24"/>
                    <w:vertAlign w:val="baseline"/>
                    <w:lang w:val="en-US" w:eastAsia="zh-CN"/>
                  </w:rPr>
                </w:rPrChange>
              </w:rPr>
            </w:pPr>
            <w:ins w:id="571" w:author="......" w:date="2024-03-17T16:42:19Z">
              <w:r>
                <w:rPr>
                  <w:rFonts w:hint="default" w:ascii="Times New Roman" w:hAnsi="Times New Roman" w:eastAsia="宋体" w:cs="Times New Roman"/>
                  <w:sz w:val="24"/>
                  <w:szCs w:val="24"/>
                  <w:vertAlign w:val="baseline"/>
                  <w:lang w:val="en-US" w:eastAsia="zh-CN"/>
                  <w:rPrChange w:id="572" w:author="......" w:date="2024-03-17T16:42:47Z">
                    <w:rPr>
                      <w:rFonts w:hint="default" w:ascii="Times New Roman" w:hAnsi="Times New Roman" w:cs="Times New Roman"/>
                      <w:sz w:val="24"/>
                      <w:szCs w:val="24"/>
                      <w:vertAlign w:val="baseline"/>
                      <w:lang w:val="en-US" w:eastAsia="zh-CN"/>
                    </w:rPr>
                  </w:rPrChange>
                </w:rPr>
                <w:t>字段含义</w:t>
              </w:r>
            </w:ins>
          </w:p>
        </w:tc>
        <w:tc>
          <w:tcPr>
            <w:tcW w:w="711" w:type="pct"/>
          </w:tcPr>
          <w:p>
            <w:pPr>
              <w:bidi w:val="0"/>
              <w:rPr>
                <w:ins w:id="573" w:author="......" w:date="2024-03-17T16:42:19Z"/>
                <w:rFonts w:hint="default" w:ascii="Times New Roman" w:hAnsi="Times New Roman" w:eastAsia="宋体" w:cs="Times New Roman"/>
                <w:sz w:val="24"/>
                <w:szCs w:val="24"/>
                <w:vertAlign w:val="baseline"/>
                <w:lang w:val="en-US" w:eastAsia="zh-CN"/>
                <w:rPrChange w:id="574" w:author="......" w:date="2024-03-17T16:42:47Z">
                  <w:rPr>
                    <w:ins w:id="575" w:author="......" w:date="2024-03-17T16:42:19Z"/>
                    <w:rFonts w:hint="default" w:ascii="Times New Roman" w:hAnsi="Times New Roman" w:cs="Times New Roman"/>
                    <w:sz w:val="24"/>
                    <w:szCs w:val="24"/>
                    <w:vertAlign w:val="baseline"/>
                    <w:lang w:val="en-US" w:eastAsia="zh-CN"/>
                  </w:rPr>
                </w:rPrChange>
              </w:rPr>
            </w:pPr>
            <w:ins w:id="576" w:author="......" w:date="2024-03-17T16:42:19Z">
              <w:r>
                <w:rPr>
                  <w:rFonts w:hint="default" w:ascii="Times New Roman" w:hAnsi="Times New Roman" w:eastAsia="宋体" w:cs="Times New Roman"/>
                  <w:sz w:val="24"/>
                  <w:szCs w:val="24"/>
                  <w:vertAlign w:val="baseline"/>
                  <w:lang w:val="en-US" w:eastAsia="zh-CN"/>
                  <w:rPrChange w:id="577" w:author="......" w:date="2024-03-17T16:42:47Z">
                    <w:rPr>
                      <w:rFonts w:hint="default" w:ascii="Times New Roman" w:hAnsi="Times New Roman" w:cs="Times New Roman"/>
                      <w:sz w:val="24"/>
                      <w:szCs w:val="24"/>
                      <w:vertAlign w:val="baseline"/>
                      <w:lang w:val="en-US" w:eastAsia="zh-CN"/>
                    </w:rPr>
                  </w:rPrChange>
                </w:rPr>
                <w:t>字段类型</w:t>
              </w:r>
            </w:ins>
          </w:p>
        </w:tc>
        <w:tc>
          <w:tcPr>
            <w:tcW w:w="711" w:type="pct"/>
          </w:tcPr>
          <w:p>
            <w:pPr>
              <w:bidi w:val="0"/>
              <w:rPr>
                <w:ins w:id="578" w:author="......" w:date="2024-03-17T16:42:19Z"/>
                <w:rFonts w:hint="default" w:ascii="Times New Roman" w:hAnsi="Times New Roman" w:eastAsia="宋体" w:cs="Times New Roman"/>
                <w:sz w:val="24"/>
                <w:szCs w:val="24"/>
                <w:vertAlign w:val="baseline"/>
                <w:lang w:val="en-US" w:eastAsia="zh-CN"/>
                <w:rPrChange w:id="579" w:author="......" w:date="2024-03-17T16:42:47Z">
                  <w:rPr>
                    <w:ins w:id="580" w:author="......" w:date="2024-03-17T16:42:19Z"/>
                    <w:rFonts w:hint="default" w:ascii="Times New Roman" w:hAnsi="Times New Roman" w:cs="Times New Roman"/>
                    <w:sz w:val="24"/>
                    <w:szCs w:val="24"/>
                    <w:vertAlign w:val="baseline"/>
                    <w:lang w:val="en-US" w:eastAsia="zh-CN"/>
                  </w:rPr>
                </w:rPrChange>
              </w:rPr>
            </w:pPr>
            <w:ins w:id="581" w:author="......" w:date="2024-03-17T16:42:19Z">
              <w:r>
                <w:rPr>
                  <w:rFonts w:hint="default" w:ascii="Times New Roman" w:hAnsi="Times New Roman" w:eastAsia="宋体" w:cs="Times New Roman"/>
                  <w:sz w:val="24"/>
                  <w:szCs w:val="24"/>
                  <w:vertAlign w:val="baseline"/>
                  <w:lang w:val="en-US" w:eastAsia="zh-CN"/>
                  <w:rPrChange w:id="582" w:author="......" w:date="2024-03-17T16:42:47Z">
                    <w:rPr>
                      <w:rFonts w:hint="default" w:ascii="Times New Roman" w:hAnsi="Times New Roman" w:cs="Times New Roman"/>
                      <w:sz w:val="24"/>
                      <w:szCs w:val="24"/>
                      <w:vertAlign w:val="baseline"/>
                      <w:lang w:val="en-US" w:eastAsia="zh-CN"/>
                    </w:rPr>
                  </w:rPrChange>
                </w:rPr>
                <w:t>字段长度</w:t>
              </w:r>
            </w:ins>
          </w:p>
        </w:tc>
        <w:tc>
          <w:tcPr>
            <w:tcW w:w="711" w:type="pct"/>
          </w:tcPr>
          <w:p>
            <w:pPr>
              <w:bidi w:val="0"/>
              <w:rPr>
                <w:ins w:id="583" w:author="......" w:date="2024-03-17T16:42:19Z"/>
                <w:rFonts w:hint="default" w:ascii="Times New Roman" w:hAnsi="Times New Roman" w:eastAsia="宋体" w:cs="Times New Roman"/>
                <w:sz w:val="24"/>
                <w:szCs w:val="24"/>
                <w:vertAlign w:val="baseline"/>
                <w:lang w:val="en-US" w:eastAsia="zh-CN"/>
                <w:rPrChange w:id="584" w:author="......" w:date="2024-03-17T16:42:47Z">
                  <w:rPr>
                    <w:ins w:id="585" w:author="......" w:date="2024-03-17T16:42:19Z"/>
                    <w:rFonts w:hint="default" w:ascii="Times New Roman" w:hAnsi="Times New Roman" w:cs="Times New Roman"/>
                    <w:sz w:val="24"/>
                    <w:szCs w:val="24"/>
                    <w:vertAlign w:val="baseline"/>
                    <w:lang w:val="en-US" w:eastAsia="zh-CN"/>
                  </w:rPr>
                </w:rPrChange>
              </w:rPr>
            </w:pPr>
            <w:ins w:id="586" w:author="......" w:date="2024-03-17T16:42:19Z">
              <w:r>
                <w:rPr>
                  <w:rFonts w:hint="default" w:ascii="Times New Roman" w:hAnsi="Times New Roman" w:eastAsia="宋体" w:cs="Times New Roman"/>
                  <w:sz w:val="24"/>
                  <w:szCs w:val="24"/>
                  <w:vertAlign w:val="baseline"/>
                  <w:lang w:val="en-US" w:eastAsia="zh-CN"/>
                  <w:rPrChange w:id="587" w:author="......" w:date="2024-03-17T16:42:47Z">
                    <w:rPr>
                      <w:rFonts w:hint="default" w:ascii="Times New Roman" w:hAnsi="Times New Roman" w:cs="Times New Roman"/>
                      <w:sz w:val="24"/>
                      <w:szCs w:val="24"/>
                      <w:vertAlign w:val="baseline"/>
                      <w:lang w:val="en-US" w:eastAsia="zh-CN"/>
                    </w:rPr>
                  </w:rPrChange>
                </w:rPr>
                <w:t>是否主键</w:t>
              </w:r>
            </w:ins>
          </w:p>
        </w:tc>
        <w:tc>
          <w:tcPr>
            <w:tcW w:w="565" w:type="pct"/>
          </w:tcPr>
          <w:p>
            <w:pPr>
              <w:bidi w:val="0"/>
              <w:rPr>
                <w:ins w:id="588" w:author="......" w:date="2024-03-17T16:42:19Z"/>
                <w:rFonts w:hint="default" w:ascii="Times New Roman" w:hAnsi="Times New Roman" w:eastAsia="宋体" w:cs="Times New Roman"/>
                <w:sz w:val="24"/>
                <w:szCs w:val="24"/>
                <w:vertAlign w:val="baseline"/>
                <w:lang w:val="en-US" w:eastAsia="zh-CN"/>
                <w:rPrChange w:id="589" w:author="......" w:date="2024-03-17T16:42:47Z">
                  <w:rPr>
                    <w:ins w:id="590" w:author="......" w:date="2024-03-17T16:42:19Z"/>
                    <w:rFonts w:hint="default" w:ascii="Times New Roman" w:hAnsi="Times New Roman" w:cs="Times New Roman"/>
                    <w:sz w:val="24"/>
                    <w:szCs w:val="24"/>
                    <w:vertAlign w:val="baseline"/>
                    <w:lang w:val="en-US" w:eastAsia="zh-CN"/>
                  </w:rPr>
                </w:rPrChange>
              </w:rPr>
            </w:pPr>
            <w:ins w:id="591" w:author="......" w:date="2024-03-17T16:42:19Z">
              <w:r>
                <w:rPr>
                  <w:rFonts w:hint="default" w:ascii="Times New Roman" w:hAnsi="Times New Roman" w:eastAsia="宋体" w:cs="Times New Roman"/>
                  <w:sz w:val="24"/>
                  <w:szCs w:val="24"/>
                  <w:vertAlign w:val="baseline"/>
                  <w:lang w:val="en-US" w:eastAsia="zh-CN"/>
                  <w:rPrChange w:id="592" w:author="......" w:date="2024-03-17T16:42:47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ins w:id="593" w:author="......" w:date="2024-03-17T16:42:19Z"/>
        </w:trPr>
        <w:tc>
          <w:tcPr>
            <w:tcW w:w="420" w:type="pct"/>
          </w:tcPr>
          <w:p>
            <w:pPr>
              <w:bidi w:val="0"/>
              <w:rPr>
                <w:ins w:id="594" w:author="......" w:date="2024-03-17T16:42:19Z"/>
                <w:rFonts w:hint="default" w:ascii="Times New Roman" w:hAnsi="Times New Roman" w:eastAsia="宋体" w:cs="Times New Roman"/>
                <w:sz w:val="24"/>
                <w:szCs w:val="24"/>
                <w:vertAlign w:val="baseline"/>
                <w:lang w:val="en-US" w:eastAsia="zh-CN"/>
                <w:rPrChange w:id="595" w:author="......" w:date="2024-03-17T16:42:47Z">
                  <w:rPr>
                    <w:ins w:id="596" w:author="......" w:date="2024-03-17T16:42:19Z"/>
                    <w:rFonts w:hint="default" w:ascii="Times New Roman" w:hAnsi="Times New Roman" w:cs="Times New Roman"/>
                    <w:sz w:val="24"/>
                    <w:szCs w:val="24"/>
                    <w:vertAlign w:val="baseline"/>
                    <w:lang w:val="en-US" w:eastAsia="zh-CN"/>
                  </w:rPr>
                </w:rPrChange>
              </w:rPr>
            </w:pPr>
            <w:ins w:id="597" w:author="......" w:date="2024-03-17T16:42:19Z">
              <w:r>
                <w:rPr>
                  <w:rFonts w:hint="default" w:ascii="Times New Roman" w:hAnsi="Times New Roman" w:eastAsia="宋体" w:cs="Times New Roman"/>
                  <w:sz w:val="24"/>
                  <w:szCs w:val="24"/>
                  <w:vertAlign w:val="baseline"/>
                  <w:lang w:val="en-US" w:eastAsia="zh-CN"/>
                  <w:rPrChange w:id="598" w:author="......" w:date="2024-03-17T16:42:47Z">
                    <w:rPr>
                      <w:rFonts w:hint="default" w:ascii="Times New Roman" w:hAnsi="Times New Roman" w:cs="Times New Roman"/>
                      <w:sz w:val="24"/>
                      <w:szCs w:val="24"/>
                      <w:vertAlign w:val="baseline"/>
                      <w:lang w:val="en-US" w:eastAsia="zh-CN"/>
                    </w:rPr>
                  </w:rPrChange>
                </w:rPr>
                <w:t>1</w:t>
              </w:r>
            </w:ins>
          </w:p>
        </w:tc>
        <w:tc>
          <w:tcPr>
            <w:tcW w:w="876" w:type="pct"/>
          </w:tcPr>
          <w:p>
            <w:pPr>
              <w:bidi w:val="0"/>
              <w:rPr>
                <w:ins w:id="599" w:author="......" w:date="2024-03-17T16:42:19Z"/>
                <w:rFonts w:hint="default" w:ascii="Times New Roman" w:hAnsi="Times New Roman" w:eastAsia="宋体" w:cs="Times New Roman"/>
                <w:sz w:val="24"/>
                <w:szCs w:val="24"/>
                <w:vertAlign w:val="baseline"/>
                <w:lang w:val="en-US" w:eastAsia="zh-CN"/>
                <w:rPrChange w:id="600" w:author="......" w:date="2024-03-17T16:42:47Z">
                  <w:rPr>
                    <w:ins w:id="601" w:author="......" w:date="2024-03-17T16:42:19Z"/>
                    <w:rFonts w:hint="default" w:ascii="Times New Roman" w:hAnsi="Times New Roman" w:cs="Times New Roman"/>
                    <w:sz w:val="24"/>
                    <w:szCs w:val="24"/>
                    <w:vertAlign w:val="baseline"/>
                    <w:lang w:val="en-US" w:eastAsia="zh-CN"/>
                  </w:rPr>
                </w:rPrChange>
              </w:rPr>
            </w:pPr>
            <w:ins w:id="602" w:author="......" w:date="2024-03-17T16:42:19Z">
              <w:r>
                <w:rPr>
                  <w:rFonts w:hint="default" w:ascii="Times New Roman" w:hAnsi="Times New Roman" w:eastAsia="宋体" w:cs="Times New Roman"/>
                  <w:sz w:val="24"/>
                  <w:szCs w:val="24"/>
                  <w:vertAlign w:val="baseline"/>
                  <w:lang w:val="en-US" w:eastAsia="zh-CN"/>
                  <w:rPrChange w:id="603" w:author="......" w:date="2024-03-17T16:42:47Z">
                    <w:rPr>
                      <w:rFonts w:hint="default" w:ascii="Times New Roman" w:hAnsi="Times New Roman" w:cs="Times New Roman"/>
                      <w:sz w:val="24"/>
                      <w:szCs w:val="24"/>
                      <w:vertAlign w:val="baseline"/>
                      <w:lang w:val="en-US" w:eastAsia="zh-CN"/>
                    </w:rPr>
                  </w:rPrChange>
                </w:rPr>
                <w:t>ID_ph_q</w:t>
              </w:r>
            </w:ins>
          </w:p>
        </w:tc>
        <w:tc>
          <w:tcPr>
            <w:tcW w:w="1001" w:type="pct"/>
          </w:tcPr>
          <w:p>
            <w:pPr>
              <w:bidi w:val="0"/>
              <w:rPr>
                <w:ins w:id="604" w:author="......" w:date="2024-03-17T16:42:19Z"/>
                <w:rFonts w:hint="default" w:ascii="Times New Roman" w:hAnsi="Times New Roman" w:eastAsia="宋体" w:cs="Times New Roman"/>
                <w:sz w:val="24"/>
                <w:szCs w:val="24"/>
                <w:vertAlign w:val="baseline"/>
                <w:lang w:val="en-US" w:eastAsia="zh-CN"/>
                <w:rPrChange w:id="605" w:author="......" w:date="2024-03-17T16:42:47Z">
                  <w:rPr>
                    <w:ins w:id="606" w:author="......" w:date="2024-03-17T16:42:19Z"/>
                    <w:rFonts w:hint="default" w:ascii="Times New Roman" w:hAnsi="Times New Roman" w:cs="Times New Roman"/>
                    <w:sz w:val="24"/>
                    <w:szCs w:val="24"/>
                    <w:vertAlign w:val="baseline"/>
                    <w:lang w:val="en-US" w:eastAsia="zh-CN"/>
                  </w:rPr>
                </w:rPrChange>
              </w:rPr>
            </w:pPr>
            <w:ins w:id="607" w:author="......" w:date="2024-03-17T16:42:19Z">
              <w:r>
                <w:rPr>
                  <w:rFonts w:hint="default" w:ascii="Times New Roman" w:hAnsi="Times New Roman" w:eastAsia="宋体" w:cs="Times New Roman"/>
                  <w:sz w:val="24"/>
                  <w:szCs w:val="24"/>
                  <w:vertAlign w:val="baseline"/>
                  <w:lang w:val="en-US" w:eastAsia="zh-CN"/>
                  <w:rPrChange w:id="608" w:author="......" w:date="2024-03-17T16:42:47Z">
                    <w:rPr>
                      <w:rFonts w:hint="default" w:ascii="Times New Roman" w:hAnsi="Times New Roman" w:cs="Times New Roman"/>
                      <w:sz w:val="24"/>
                      <w:szCs w:val="24"/>
                      <w:vertAlign w:val="baseline"/>
                      <w:lang w:val="en-US" w:eastAsia="zh-CN"/>
                    </w:rPr>
                  </w:rPrChange>
                </w:rPr>
                <w:t>质检情况id</w:t>
              </w:r>
            </w:ins>
          </w:p>
        </w:tc>
        <w:tc>
          <w:tcPr>
            <w:tcW w:w="711" w:type="pct"/>
          </w:tcPr>
          <w:p>
            <w:pPr>
              <w:bidi w:val="0"/>
              <w:rPr>
                <w:ins w:id="609" w:author="......" w:date="2024-03-17T16:42:19Z"/>
                <w:rFonts w:hint="default" w:ascii="Times New Roman" w:hAnsi="Times New Roman" w:eastAsia="宋体" w:cs="Times New Roman"/>
                <w:sz w:val="24"/>
                <w:szCs w:val="24"/>
                <w:vertAlign w:val="baseline"/>
                <w:lang w:val="en-US" w:eastAsia="zh-CN"/>
                <w:rPrChange w:id="610" w:author="......" w:date="2024-03-17T16:42:47Z">
                  <w:rPr>
                    <w:ins w:id="611" w:author="......" w:date="2024-03-17T16:42:19Z"/>
                    <w:rFonts w:hint="default" w:ascii="Times New Roman" w:hAnsi="Times New Roman" w:cs="Times New Roman"/>
                    <w:sz w:val="24"/>
                    <w:szCs w:val="24"/>
                    <w:vertAlign w:val="baseline"/>
                    <w:lang w:val="en-US" w:eastAsia="zh-CN"/>
                  </w:rPr>
                </w:rPrChange>
              </w:rPr>
            </w:pPr>
            <w:ins w:id="612" w:author="......" w:date="2024-03-17T16:42:19Z">
              <w:r>
                <w:rPr>
                  <w:rFonts w:hint="default" w:ascii="Times New Roman" w:hAnsi="Times New Roman" w:eastAsia="宋体" w:cs="Times New Roman"/>
                  <w:sz w:val="24"/>
                  <w:szCs w:val="24"/>
                  <w:vertAlign w:val="baseline"/>
                  <w:lang w:val="en-US" w:eastAsia="zh-CN"/>
                  <w:rPrChange w:id="613" w:author="......" w:date="2024-03-17T16:42:47Z">
                    <w:rPr>
                      <w:rFonts w:hint="default" w:ascii="Times New Roman" w:hAnsi="Times New Roman" w:cs="Times New Roman"/>
                      <w:sz w:val="24"/>
                      <w:szCs w:val="24"/>
                      <w:vertAlign w:val="baseline"/>
                      <w:lang w:val="en-US" w:eastAsia="zh-CN"/>
                    </w:rPr>
                  </w:rPrChange>
                </w:rPr>
                <w:t>Int</w:t>
              </w:r>
            </w:ins>
          </w:p>
        </w:tc>
        <w:tc>
          <w:tcPr>
            <w:tcW w:w="711" w:type="pct"/>
          </w:tcPr>
          <w:p>
            <w:pPr>
              <w:bidi w:val="0"/>
              <w:rPr>
                <w:ins w:id="614" w:author="......" w:date="2024-03-17T16:42:19Z"/>
                <w:rFonts w:hint="default" w:ascii="Times New Roman" w:hAnsi="Times New Roman" w:eastAsia="宋体" w:cs="Times New Roman"/>
                <w:sz w:val="24"/>
                <w:szCs w:val="24"/>
                <w:vertAlign w:val="baseline"/>
                <w:lang w:val="en-US" w:eastAsia="zh-CN"/>
                <w:rPrChange w:id="615" w:author="......" w:date="2024-03-17T16:42:47Z">
                  <w:rPr>
                    <w:ins w:id="616" w:author="......" w:date="2024-03-17T16:42:19Z"/>
                    <w:rFonts w:hint="default" w:ascii="Times New Roman" w:hAnsi="Times New Roman" w:cs="Times New Roman"/>
                    <w:sz w:val="24"/>
                    <w:szCs w:val="24"/>
                    <w:vertAlign w:val="baseline"/>
                    <w:lang w:val="en-US" w:eastAsia="zh-CN"/>
                  </w:rPr>
                </w:rPrChange>
              </w:rPr>
            </w:pPr>
            <w:ins w:id="617" w:author="......" w:date="2024-03-17T16:42:19Z">
              <w:r>
                <w:rPr>
                  <w:rFonts w:hint="default" w:ascii="Times New Roman" w:hAnsi="Times New Roman" w:eastAsia="宋体" w:cs="Times New Roman"/>
                  <w:sz w:val="24"/>
                  <w:szCs w:val="24"/>
                  <w:vertAlign w:val="baseline"/>
                  <w:lang w:val="en-US" w:eastAsia="zh-CN"/>
                  <w:rPrChange w:id="618" w:author="......" w:date="2024-03-17T16:42:47Z">
                    <w:rPr>
                      <w:rFonts w:hint="default" w:ascii="Times New Roman" w:hAnsi="Times New Roman" w:cs="Times New Roman"/>
                      <w:sz w:val="24"/>
                      <w:szCs w:val="24"/>
                      <w:vertAlign w:val="baseline"/>
                      <w:lang w:val="en-US" w:eastAsia="zh-CN"/>
                    </w:rPr>
                  </w:rPrChange>
                </w:rPr>
                <w:t>100</w:t>
              </w:r>
            </w:ins>
          </w:p>
        </w:tc>
        <w:tc>
          <w:tcPr>
            <w:tcW w:w="711" w:type="pct"/>
          </w:tcPr>
          <w:p>
            <w:pPr>
              <w:bidi w:val="0"/>
              <w:rPr>
                <w:ins w:id="619" w:author="......" w:date="2024-03-17T16:42:19Z"/>
                <w:rFonts w:hint="default" w:ascii="Times New Roman" w:hAnsi="Times New Roman" w:eastAsia="宋体" w:cs="Times New Roman"/>
                <w:sz w:val="24"/>
                <w:szCs w:val="24"/>
                <w:vertAlign w:val="baseline"/>
                <w:lang w:val="en-US" w:eastAsia="zh-CN"/>
                <w:rPrChange w:id="620" w:author="......" w:date="2024-03-17T16:42:47Z">
                  <w:rPr>
                    <w:ins w:id="621" w:author="......" w:date="2024-03-17T16:42:19Z"/>
                    <w:rFonts w:hint="default" w:ascii="Times New Roman" w:hAnsi="Times New Roman" w:cs="Times New Roman"/>
                    <w:sz w:val="24"/>
                    <w:szCs w:val="24"/>
                    <w:vertAlign w:val="baseline"/>
                    <w:lang w:val="en-US" w:eastAsia="zh-CN"/>
                  </w:rPr>
                </w:rPrChange>
              </w:rPr>
            </w:pPr>
            <w:ins w:id="622" w:author="......" w:date="2024-03-17T16:42:19Z">
              <w:r>
                <w:rPr>
                  <w:rFonts w:hint="default" w:ascii="Times New Roman" w:hAnsi="Times New Roman" w:eastAsia="宋体" w:cs="Times New Roman"/>
                  <w:sz w:val="24"/>
                  <w:szCs w:val="24"/>
                  <w:vertAlign w:val="baseline"/>
                  <w:lang w:val="en-US" w:eastAsia="zh-CN"/>
                  <w:rPrChange w:id="623" w:author="......" w:date="2024-03-17T16:42:47Z">
                    <w:rPr>
                      <w:rFonts w:hint="default" w:ascii="Times New Roman" w:hAnsi="Times New Roman" w:cs="Times New Roman"/>
                      <w:sz w:val="24"/>
                      <w:szCs w:val="24"/>
                      <w:vertAlign w:val="baseline"/>
                      <w:lang w:val="en-US" w:eastAsia="zh-CN"/>
                    </w:rPr>
                  </w:rPrChange>
                </w:rPr>
                <w:t>√</w:t>
              </w:r>
            </w:ins>
          </w:p>
        </w:tc>
        <w:tc>
          <w:tcPr>
            <w:tcW w:w="565" w:type="pct"/>
          </w:tcPr>
          <w:p>
            <w:pPr>
              <w:bidi w:val="0"/>
              <w:rPr>
                <w:ins w:id="624" w:author="......" w:date="2024-03-17T16:42:19Z"/>
                <w:rFonts w:hint="default" w:ascii="Times New Roman" w:hAnsi="Times New Roman" w:eastAsia="宋体" w:cs="Times New Roman"/>
                <w:sz w:val="24"/>
                <w:szCs w:val="24"/>
                <w:vertAlign w:val="baseline"/>
                <w:lang w:val="en-US" w:eastAsia="zh-CN"/>
                <w:rPrChange w:id="625" w:author="......" w:date="2024-03-17T16:42:47Z">
                  <w:rPr>
                    <w:ins w:id="626"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627" w:author="......" w:date="2024-03-17T16:42:19Z"/>
        </w:trPr>
        <w:tc>
          <w:tcPr>
            <w:tcW w:w="420" w:type="pct"/>
          </w:tcPr>
          <w:p>
            <w:pPr>
              <w:bidi w:val="0"/>
              <w:rPr>
                <w:ins w:id="628" w:author="......" w:date="2024-03-17T16:42:19Z"/>
                <w:rFonts w:hint="default" w:ascii="Times New Roman" w:hAnsi="Times New Roman" w:eastAsia="宋体" w:cs="Times New Roman"/>
                <w:sz w:val="24"/>
                <w:szCs w:val="24"/>
                <w:vertAlign w:val="baseline"/>
                <w:lang w:val="en-US" w:eastAsia="zh-CN"/>
                <w:rPrChange w:id="629" w:author="......" w:date="2024-03-17T16:42:47Z">
                  <w:rPr>
                    <w:ins w:id="630" w:author="......" w:date="2024-03-17T16:42:19Z"/>
                    <w:rFonts w:hint="default" w:ascii="Times New Roman" w:hAnsi="Times New Roman" w:cs="Times New Roman"/>
                    <w:sz w:val="24"/>
                    <w:szCs w:val="24"/>
                    <w:vertAlign w:val="baseline"/>
                    <w:lang w:val="en-US" w:eastAsia="zh-CN"/>
                  </w:rPr>
                </w:rPrChange>
              </w:rPr>
            </w:pPr>
            <w:ins w:id="631" w:author="......" w:date="2024-03-17T16:42:19Z">
              <w:r>
                <w:rPr>
                  <w:rFonts w:hint="default" w:ascii="Times New Roman" w:hAnsi="Times New Roman" w:eastAsia="宋体" w:cs="Times New Roman"/>
                  <w:sz w:val="24"/>
                  <w:szCs w:val="24"/>
                  <w:vertAlign w:val="baseline"/>
                  <w:lang w:val="en-US" w:eastAsia="zh-CN"/>
                  <w:rPrChange w:id="632" w:author="......" w:date="2024-03-17T16:42:47Z">
                    <w:rPr>
                      <w:rFonts w:hint="default" w:ascii="Times New Roman" w:hAnsi="Times New Roman" w:cs="Times New Roman"/>
                      <w:sz w:val="24"/>
                      <w:szCs w:val="24"/>
                      <w:vertAlign w:val="baseline"/>
                      <w:lang w:val="en-US" w:eastAsia="zh-CN"/>
                    </w:rPr>
                  </w:rPrChange>
                </w:rPr>
                <w:t>2</w:t>
              </w:r>
            </w:ins>
          </w:p>
        </w:tc>
        <w:tc>
          <w:tcPr>
            <w:tcW w:w="876" w:type="pct"/>
          </w:tcPr>
          <w:p>
            <w:pPr>
              <w:bidi w:val="0"/>
              <w:rPr>
                <w:ins w:id="633" w:author="......" w:date="2024-03-17T16:42:19Z"/>
                <w:rFonts w:hint="default" w:ascii="Times New Roman" w:hAnsi="Times New Roman" w:eastAsia="宋体" w:cs="Times New Roman"/>
                <w:sz w:val="24"/>
                <w:szCs w:val="24"/>
                <w:vertAlign w:val="baseline"/>
                <w:lang w:val="en-US" w:eastAsia="zh-CN"/>
                <w:rPrChange w:id="634" w:author="......" w:date="2024-03-17T16:42:47Z">
                  <w:rPr>
                    <w:ins w:id="635" w:author="......" w:date="2024-03-17T16:42:19Z"/>
                    <w:rFonts w:hint="default" w:ascii="Times New Roman" w:hAnsi="Times New Roman" w:cs="Times New Roman"/>
                    <w:sz w:val="24"/>
                    <w:szCs w:val="24"/>
                    <w:vertAlign w:val="baseline"/>
                    <w:lang w:val="en-US" w:eastAsia="zh-CN"/>
                  </w:rPr>
                </w:rPrChange>
              </w:rPr>
            </w:pPr>
            <w:ins w:id="636" w:author="......" w:date="2024-03-17T16:42:19Z">
              <w:r>
                <w:rPr>
                  <w:rFonts w:hint="default" w:ascii="Times New Roman" w:hAnsi="Times New Roman" w:eastAsia="宋体" w:cs="Times New Roman"/>
                  <w:sz w:val="24"/>
                  <w:szCs w:val="24"/>
                  <w:vertAlign w:val="baseline"/>
                  <w:lang w:val="en-US" w:eastAsia="zh-CN"/>
                  <w:rPrChange w:id="637" w:author="......" w:date="2024-03-17T16:42:47Z">
                    <w:rPr>
                      <w:rFonts w:hint="default" w:ascii="Times New Roman" w:hAnsi="Times New Roman" w:cs="Times New Roman"/>
                      <w:sz w:val="24"/>
                      <w:szCs w:val="24"/>
                      <w:vertAlign w:val="baseline"/>
                      <w:lang w:val="en-US" w:eastAsia="zh-CN"/>
                    </w:rPr>
                  </w:rPrChange>
                </w:rPr>
                <w:t>NAME_ph_q</w:t>
              </w:r>
            </w:ins>
          </w:p>
        </w:tc>
        <w:tc>
          <w:tcPr>
            <w:tcW w:w="1001" w:type="pct"/>
          </w:tcPr>
          <w:p>
            <w:pPr>
              <w:bidi w:val="0"/>
              <w:rPr>
                <w:ins w:id="638" w:author="......" w:date="2024-03-17T16:42:19Z"/>
                <w:rFonts w:hint="default" w:ascii="Times New Roman" w:hAnsi="Times New Roman" w:eastAsia="宋体" w:cs="Times New Roman"/>
                <w:sz w:val="24"/>
                <w:szCs w:val="24"/>
                <w:vertAlign w:val="baseline"/>
                <w:lang w:val="en-US" w:eastAsia="zh-CN"/>
                <w:rPrChange w:id="639" w:author="......" w:date="2024-03-17T16:42:47Z">
                  <w:rPr>
                    <w:ins w:id="640" w:author="......" w:date="2024-03-17T16:42:19Z"/>
                    <w:rFonts w:hint="default" w:ascii="Times New Roman" w:hAnsi="Times New Roman" w:cs="Times New Roman"/>
                    <w:sz w:val="24"/>
                    <w:szCs w:val="24"/>
                    <w:vertAlign w:val="baseline"/>
                    <w:lang w:val="en-US" w:eastAsia="zh-CN"/>
                  </w:rPr>
                </w:rPrChange>
              </w:rPr>
            </w:pPr>
            <w:ins w:id="641" w:author="......" w:date="2024-03-17T16:42:19Z">
              <w:r>
                <w:rPr>
                  <w:rFonts w:hint="default" w:ascii="Times New Roman" w:hAnsi="Times New Roman" w:eastAsia="宋体" w:cs="Times New Roman"/>
                  <w:sz w:val="24"/>
                  <w:szCs w:val="24"/>
                  <w:vertAlign w:val="baseline"/>
                  <w:lang w:val="en-US" w:eastAsia="zh-CN"/>
                  <w:rPrChange w:id="642" w:author="......" w:date="2024-03-17T16:42:47Z">
                    <w:rPr>
                      <w:rFonts w:hint="default" w:ascii="Times New Roman" w:hAnsi="Times New Roman" w:cs="Times New Roman"/>
                      <w:sz w:val="24"/>
                      <w:szCs w:val="24"/>
                      <w:vertAlign w:val="baseline"/>
                      <w:lang w:val="en-US" w:eastAsia="zh-CN"/>
                    </w:rPr>
                  </w:rPrChange>
                </w:rPr>
                <w:t>质检情况名称</w:t>
              </w:r>
            </w:ins>
          </w:p>
        </w:tc>
        <w:tc>
          <w:tcPr>
            <w:tcW w:w="711" w:type="pct"/>
          </w:tcPr>
          <w:p>
            <w:pPr>
              <w:bidi w:val="0"/>
              <w:rPr>
                <w:ins w:id="643" w:author="......" w:date="2024-03-17T16:42:19Z"/>
                <w:rFonts w:hint="default" w:ascii="Times New Roman" w:hAnsi="Times New Roman" w:eastAsia="宋体" w:cs="Times New Roman"/>
                <w:sz w:val="24"/>
                <w:szCs w:val="24"/>
                <w:vertAlign w:val="baseline"/>
                <w:lang w:val="en-US" w:eastAsia="zh-CN"/>
                <w:rPrChange w:id="644" w:author="......" w:date="2024-03-17T16:42:47Z">
                  <w:rPr>
                    <w:ins w:id="645" w:author="......" w:date="2024-03-17T16:42:19Z"/>
                    <w:rFonts w:hint="default" w:ascii="Times New Roman" w:hAnsi="Times New Roman" w:cs="Times New Roman"/>
                    <w:sz w:val="24"/>
                    <w:szCs w:val="24"/>
                    <w:vertAlign w:val="baseline"/>
                    <w:lang w:val="en-US" w:eastAsia="zh-CN"/>
                  </w:rPr>
                </w:rPrChange>
              </w:rPr>
            </w:pPr>
            <w:ins w:id="646" w:author="......" w:date="2024-03-17T16:42:19Z">
              <w:r>
                <w:rPr>
                  <w:rFonts w:hint="default" w:ascii="Times New Roman" w:hAnsi="Times New Roman" w:eastAsia="宋体" w:cs="Times New Roman"/>
                  <w:sz w:val="24"/>
                  <w:szCs w:val="24"/>
                  <w:vertAlign w:val="baseline"/>
                  <w:lang w:val="en-US" w:eastAsia="zh-CN"/>
                  <w:rPrChange w:id="647" w:author="......" w:date="2024-03-17T16:42:47Z">
                    <w:rPr>
                      <w:rFonts w:hint="default" w:ascii="Times New Roman" w:hAnsi="Times New Roman" w:cs="Times New Roman"/>
                      <w:sz w:val="24"/>
                      <w:szCs w:val="24"/>
                      <w:vertAlign w:val="baseline"/>
                      <w:lang w:val="en-US" w:eastAsia="zh-CN"/>
                    </w:rPr>
                  </w:rPrChange>
                </w:rPr>
                <w:t>Varchar</w:t>
              </w:r>
            </w:ins>
          </w:p>
        </w:tc>
        <w:tc>
          <w:tcPr>
            <w:tcW w:w="711" w:type="pct"/>
          </w:tcPr>
          <w:p>
            <w:pPr>
              <w:bidi w:val="0"/>
              <w:rPr>
                <w:ins w:id="648" w:author="......" w:date="2024-03-17T16:42:19Z"/>
                <w:rFonts w:hint="default" w:ascii="Times New Roman" w:hAnsi="Times New Roman" w:eastAsia="宋体" w:cs="Times New Roman"/>
                <w:sz w:val="24"/>
                <w:szCs w:val="24"/>
                <w:vertAlign w:val="baseline"/>
                <w:lang w:val="en-US" w:eastAsia="zh-CN"/>
                <w:rPrChange w:id="649" w:author="......" w:date="2024-03-17T16:42:47Z">
                  <w:rPr>
                    <w:ins w:id="650" w:author="......" w:date="2024-03-17T16:42:19Z"/>
                    <w:rFonts w:hint="default" w:ascii="Times New Roman" w:hAnsi="Times New Roman" w:cs="Times New Roman"/>
                    <w:sz w:val="24"/>
                    <w:szCs w:val="24"/>
                    <w:vertAlign w:val="baseline"/>
                    <w:lang w:val="en-US" w:eastAsia="zh-CN"/>
                  </w:rPr>
                </w:rPrChange>
              </w:rPr>
            </w:pPr>
            <w:ins w:id="651" w:author="......" w:date="2024-03-17T16:42:19Z">
              <w:r>
                <w:rPr>
                  <w:rFonts w:hint="default" w:ascii="Times New Roman" w:hAnsi="Times New Roman" w:eastAsia="宋体" w:cs="Times New Roman"/>
                  <w:sz w:val="24"/>
                  <w:szCs w:val="24"/>
                  <w:vertAlign w:val="baseline"/>
                  <w:lang w:val="en-US" w:eastAsia="zh-CN"/>
                  <w:rPrChange w:id="652" w:author="......" w:date="2024-03-17T16:42:47Z">
                    <w:rPr>
                      <w:rFonts w:hint="default" w:ascii="Times New Roman" w:hAnsi="Times New Roman" w:cs="Times New Roman"/>
                      <w:sz w:val="24"/>
                      <w:szCs w:val="24"/>
                      <w:vertAlign w:val="baseline"/>
                      <w:lang w:val="en-US" w:eastAsia="zh-CN"/>
                    </w:rPr>
                  </w:rPrChange>
                </w:rPr>
                <w:t>20</w:t>
              </w:r>
            </w:ins>
          </w:p>
        </w:tc>
        <w:tc>
          <w:tcPr>
            <w:tcW w:w="711" w:type="pct"/>
          </w:tcPr>
          <w:p>
            <w:pPr>
              <w:bidi w:val="0"/>
              <w:rPr>
                <w:ins w:id="653" w:author="......" w:date="2024-03-17T16:42:19Z"/>
                <w:rFonts w:hint="default" w:ascii="Times New Roman" w:hAnsi="Times New Roman" w:eastAsia="宋体" w:cs="Times New Roman"/>
                <w:sz w:val="24"/>
                <w:szCs w:val="24"/>
                <w:vertAlign w:val="baseline"/>
                <w:lang w:val="en-US" w:eastAsia="zh-CN"/>
                <w:rPrChange w:id="654" w:author="......" w:date="2024-03-17T16:42:47Z">
                  <w:rPr>
                    <w:ins w:id="655" w:author="......" w:date="2024-03-17T16:42:19Z"/>
                    <w:rFonts w:hint="default" w:ascii="Times New Roman" w:hAnsi="Times New Roman" w:cs="Times New Roman"/>
                    <w:sz w:val="24"/>
                    <w:szCs w:val="24"/>
                    <w:vertAlign w:val="baseline"/>
                    <w:lang w:val="en-US" w:eastAsia="zh-CN"/>
                  </w:rPr>
                </w:rPrChange>
              </w:rPr>
            </w:pPr>
          </w:p>
        </w:tc>
        <w:tc>
          <w:tcPr>
            <w:tcW w:w="565" w:type="pct"/>
          </w:tcPr>
          <w:p>
            <w:pPr>
              <w:bidi w:val="0"/>
              <w:rPr>
                <w:ins w:id="656" w:author="......" w:date="2024-03-17T16:42:19Z"/>
                <w:rFonts w:hint="default" w:ascii="Times New Roman" w:hAnsi="Times New Roman" w:eastAsia="宋体" w:cs="Times New Roman"/>
                <w:sz w:val="24"/>
                <w:szCs w:val="24"/>
                <w:vertAlign w:val="baseline"/>
                <w:lang w:val="en-US" w:eastAsia="zh-CN"/>
                <w:rPrChange w:id="657" w:author="......" w:date="2024-03-17T16:42:47Z">
                  <w:rPr>
                    <w:ins w:id="658"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659" w:author="......" w:date="2024-03-17T16:42:19Z"/>
        </w:trPr>
        <w:tc>
          <w:tcPr>
            <w:tcW w:w="420" w:type="pct"/>
          </w:tcPr>
          <w:p>
            <w:pPr>
              <w:bidi w:val="0"/>
              <w:rPr>
                <w:ins w:id="660" w:author="......" w:date="2024-03-17T16:42:19Z"/>
                <w:rFonts w:hint="default" w:ascii="Times New Roman" w:hAnsi="Times New Roman" w:eastAsia="宋体" w:cs="Times New Roman"/>
                <w:sz w:val="24"/>
                <w:szCs w:val="24"/>
                <w:vertAlign w:val="baseline"/>
                <w:lang w:val="en-US" w:eastAsia="zh-CN"/>
                <w:rPrChange w:id="661" w:author="......" w:date="2024-03-17T16:42:47Z">
                  <w:rPr>
                    <w:ins w:id="662" w:author="......" w:date="2024-03-17T16:42:19Z"/>
                    <w:rFonts w:hint="default" w:ascii="Times New Roman" w:hAnsi="Times New Roman" w:cs="Times New Roman"/>
                    <w:sz w:val="24"/>
                    <w:szCs w:val="24"/>
                    <w:vertAlign w:val="baseline"/>
                    <w:lang w:val="en-US" w:eastAsia="zh-CN"/>
                  </w:rPr>
                </w:rPrChange>
              </w:rPr>
            </w:pPr>
            <w:ins w:id="663" w:author="......" w:date="2024-03-17T16:42:19Z">
              <w:r>
                <w:rPr>
                  <w:rFonts w:hint="default" w:ascii="Times New Roman" w:hAnsi="Times New Roman" w:eastAsia="宋体" w:cs="Times New Roman"/>
                  <w:sz w:val="24"/>
                  <w:szCs w:val="24"/>
                  <w:vertAlign w:val="baseline"/>
                  <w:lang w:val="en-US" w:eastAsia="zh-CN"/>
                  <w:rPrChange w:id="664" w:author="......" w:date="2024-03-17T16:42:47Z">
                    <w:rPr>
                      <w:rFonts w:hint="default" w:ascii="Times New Roman" w:hAnsi="Times New Roman" w:cs="Times New Roman"/>
                      <w:sz w:val="24"/>
                      <w:szCs w:val="24"/>
                      <w:vertAlign w:val="baseline"/>
                      <w:lang w:val="en-US" w:eastAsia="zh-CN"/>
                    </w:rPr>
                  </w:rPrChange>
                </w:rPr>
                <w:t>3</w:t>
              </w:r>
            </w:ins>
          </w:p>
        </w:tc>
        <w:tc>
          <w:tcPr>
            <w:tcW w:w="876" w:type="pct"/>
          </w:tcPr>
          <w:p>
            <w:pPr>
              <w:bidi w:val="0"/>
              <w:rPr>
                <w:ins w:id="665" w:author="......" w:date="2024-03-17T16:42:19Z"/>
                <w:rFonts w:hint="default" w:ascii="Times New Roman" w:hAnsi="Times New Roman" w:eastAsia="宋体" w:cs="Times New Roman"/>
                <w:sz w:val="24"/>
                <w:szCs w:val="24"/>
                <w:vertAlign w:val="baseline"/>
                <w:lang w:val="en-US" w:eastAsia="zh-CN"/>
                <w:rPrChange w:id="666" w:author="......" w:date="2024-03-17T16:42:47Z">
                  <w:rPr>
                    <w:ins w:id="667" w:author="......" w:date="2024-03-17T16:42:19Z"/>
                    <w:rFonts w:hint="default" w:ascii="Times New Roman" w:hAnsi="Times New Roman" w:cs="Times New Roman"/>
                    <w:sz w:val="24"/>
                    <w:szCs w:val="24"/>
                    <w:vertAlign w:val="baseline"/>
                    <w:lang w:val="en-US" w:eastAsia="zh-CN"/>
                  </w:rPr>
                </w:rPrChange>
              </w:rPr>
            </w:pPr>
            <w:ins w:id="668" w:author="......" w:date="2024-03-17T16:42:19Z">
              <w:r>
                <w:rPr>
                  <w:rFonts w:hint="default" w:ascii="Times New Roman" w:hAnsi="Times New Roman" w:eastAsia="宋体" w:cs="Times New Roman"/>
                  <w:sz w:val="24"/>
                  <w:szCs w:val="24"/>
                  <w:vertAlign w:val="baseline"/>
                  <w:lang w:val="en-US" w:eastAsia="zh-CN"/>
                  <w:rPrChange w:id="669" w:author="......" w:date="2024-03-17T16:42:47Z">
                    <w:rPr>
                      <w:rFonts w:hint="default" w:ascii="Times New Roman" w:hAnsi="Times New Roman" w:cs="Times New Roman"/>
                      <w:sz w:val="24"/>
                      <w:szCs w:val="24"/>
                      <w:vertAlign w:val="baseline"/>
                      <w:lang w:val="en-US" w:eastAsia="zh-CN"/>
                    </w:rPr>
                  </w:rPrChange>
                </w:rPr>
                <w:t>TIME_ph_q</w:t>
              </w:r>
            </w:ins>
          </w:p>
        </w:tc>
        <w:tc>
          <w:tcPr>
            <w:tcW w:w="1001" w:type="pct"/>
          </w:tcPr>
          <w:p>
            <w:pPr>
              <w:bidi w:val="0"/>
              <w:rPr>
                <w:ins w:id="670" w:author="......" w:date="2024-03-17T16:42:19Z"/>
                <w:rFonts w:hint="default" w:ascii="Times New Roman" w:hAnsi="Times New Roman" w:eastAsia="宋体" w:cs="Times New Roman"/>
                <w:sz w:val="24"/>
                <w:szCs w:val="24"/>
                <w:vertAlign w:val="baseline"/>
                <w:lang w:val="en-US" w:eastAsia="zh-CN"/>
                <w:rPrChange w:id="671" w:author="......" w:date="2024-03-17T16:42:47Z">
                  <w:rPr>
                    <w:ins w:id="672" w:author="......" w:date="2024-03-17T16:42:19Z"/>
                    <w:rFonts w:hint="default" w:ascii="Times New Roman" w:hAnsi="Times New Roman" w:cs="Times New Roman"/>
                    <w:sz w:val="24"/>
                    <w:szCs w:val="24"/>
                    <w:vertAlign w:val="baseline"/>
                    <w:lang w:val="en-US" w:eastAsia="zh-CN"/>
                  </w:rPr>
                </w:rPrChange>
              </w:rPr>
            </w:pPr>
            <w:ins w:id="673" w:author="......" w:date="2024-03-17T16:42:19Z">
              <w:r>
                <w:rPr>
                  <w:rFonts w:hint="default" w:ascii="Times New Roman" w:hAnsi="Times New Roman" w:eastAsia="宋体" w:cs="Times New Roman"/>
                  <w:sz w:val="24"/>
                  <w:szCs w:val="24"/>
                  <w:vertAlign w:val="baseline"/>
                  <w:lang w:val="en-US" w:eastAsia="zh-CN"/>
                  <w:rPrChange w:id="674" w:author="......" w:date="2024-03-17T16:42:47Z">
                    <w:rPr>
                      <w:rFonts w:hint="default" w:ascii="Times New Roman" w:hAnsi="Times New Roman" w:cs="Times New Roman"/>
                      <w:sz w:val="24"/>
                      <w:szCs w:val="24"/>
                      <w:vertAlign w:val="baseline"/>
                      <w:lang w:val="en-US" w:eastAsia="zh-CN"/>
                    </w:rPr>
                  </w:rPrChange>
                </w:rPr>
                <w:t>质检时间</w:t>
              </w:r>
            </w:ins>
          </w:p>
        </w:tc>
        <w:tc>
          <w:tcPr>
            <w:tcW w:w="711" w:type="pct"/>
          </w:tcPr>
          <w:p>
            <w:pPr>
              <w:bidi w:val="0"/>
              <w:rPr>
                <w:ins w:id="675" w:author="......" w:date="2024-03-17T16:42:19Z"/>
                <w:rFonts w:hint="default" w:ascii="Times New Roman" w:hAnsi="Times New Roman" w:eastAsia="宋体" w:cs="Times New Roman"/>
                <w:sz w:val="24"/>
                <w:szCs w:val="24"/>
                <w:vertAlign w:val="baseline"/>
                <w:lang w:val="en-US" w:eastAsia="zh-CN"/>
                <w:rPrChange w:id="676" w:author="......" w:date="2024-03-17T16:42:47Z">
                  <w:rPr>
                    <w:ins w:id="677" w:author="......" w:date="2024-03-17T16:42:19Z"/>
                    <w:rFonts w:hint="default" w:ascii="Times New Roman" w:hAnsi="Times New Roman" w:cs="Times New Roman"/>
                    <w:sz w:val="24"/>
                    <w:szCs w:val="24"/>
                    <w:vertAlign w:val="baseline"/>
                    <w:lang w:val="en-US" w:eastAsia="zh-CN"/>
                  </w:rPr>
                </w:rPrChange>
              </w:rPr>
            </w:pPr>
            <w:ins w:id="678" w:author="......" w:date="2024-03-17T16:42:19Z">
              <w:r>
                <w:rPr>
                  <w:rFonts w:hint="default" w:ascii="Times New Roman" w:hAnsi="Times New Roman" w:eastAsia="宋体" w:cs="Times New Roman"/>
                  <w:sz w:val="24"/>
                  <w:szCs w:val="24"/>
                  <w:vertAlign w:val="baseline"/>
                  <w:lang w:val="en-US" w:eastAsia="zh-CN"/>
                  <w:rPrChange w:id="679" w:author="......" w:date="2024-03-17T16:42:47Z">
                    <w:rPr>
                      <w:rFonts w:hint="default" w:ascii="Times New Roman" w:hAnsi="Times New Roman" w:cs="Times New Roman"/>
                      <w:sz w:val="24"/>
                      <w:szCs w:val="24"/>
                      <w:vertAlign w:val="baseline"/>
                      <w:lang w:val="en-US" w:eastAsia="zh-CN"/>
                    </w:rPr>
                  </w:rPrChange>
                </w:rPr>
                <w:t>Date</w:t>
              </w:r>
            </w:ins>
          </w:p>
        </w:tc>
        <w:tc>
          <w:tcPr>
            <w:tcW w:w="711" w:type="pct"/>
          </w:tcPr>
          <w:p>
            <w:pPr>
              <w:bidi w:val="0"/>
              <w:rPr>
                <w:ins w:id="680" w:author="......" w:date="2024-03-17T16:42:19Z"/>
                <w:rFonts w:hint="default" w:ascii="Times New Roman" w:hAnsi="Times New Roman" w:eastAsia="宋体" w:cs="Times New Roman"/>
                <w:sz w:val="24"/>
                <w:szCs w:val="24"/>
                <w:vertAlign w:val="baseline"/>
                <w:lang w:val="en-US" w:eastAsia="zh-CN"/>
                <w:rPrChange w:id="681" w:author="......" w:date="2024-03-17T16:42:47Z">
                  <w:rPr>
                    <w:ins w:id="682" w:author="......" w:date="2024-03-17T16:42:19Z"/>
                    <w:rFonts w:hint="default" w:ascii="Times New Roman" w:hAnsi="Times New Roman" w:cs="Times New Roman"/>
                    <w:sz w:val="24"/>
                    <w:szCs w:val="24"/>
                    <w:vertAlign w:val="baseline"/>
                    <w:lang w:val="en-US" w:eastAsia="zh-CN"/>
                  </w:rPr>
                </w:rPrChange>
              </w:rPr>
            </w:pPr>
            <w:ins w:id="683" w:author="......" w:date="2024-03-17T16:42:19Z">
              <w:r>
                <w:rPr>
                  <w:rFonts w:hint="default" w:ascii="Times New Roman" w:hAnsi="Times New Roman" w:eastAsia="宋体" w:cs="Times New Roman"/>
                  <w:sz w:val="24"/>
                  <w:szCs w:val="24"/>
                  <w:vertAlign w:val="baseline"/>
                  <w:lang w:val="en-US" w:eastAsia="zh-CN"/>
                  <w:rPrChange w:id="684" w:author="......" w:date="2024-03-17T16:42:47Z">
                    <w:rPr>
                      <w:rFonts w:hint="default" w:ascii="Times New Roman" w:hAnsi="Times New Roman" w:cs="Times New Roman"/>
                      <w:sz w:val="24"/>
                      <w:szCs w:val="24"/>
                      <w:vertAlign w:val="baseline"/>
                      <w:lang w:val="en-US" w:eastAsia="zh-CN"/>
                    </w:rPr>
                  </w:rPrChange>
                </w:rPr>
                <w:t>16</w:t>
              </w:r>
            </w:ins>
          </w:p>
        </w:tc>
        <w:tc>
          <w:tcPr>
            <w:tcW w:w="711" w:type="pct"/>
          </w:tcPr>
          <w:p>
            <w:pPr>
              <w:bidi w:val="0"/>
              <w:rPr>
                <w:ins w:id="685" w:author="......" w:date="2024-03-17T16:42:19Z"/>
                <w:rFonts w:hint="default" w:ascii="Times New Roman" w:hAnsi="Times New Roman" w:eastAsia="宋体" w:cs="Times New Roman"/>
                <w:sz w:val="24"/>
                <w:szCs w:val="24"/>
                <w:vertAlign w:val="baseline"/>
                <w:lang w:val="en-US" w:eastAsia="zh-CN"/>
                <w:rPrChange w:id="686" w:author="......" w:date="2024-03-17T16:42:47Z">
                  <w:rPr>
                    <w:ins w:id="687" w:author="......" w:date="2024-03-17T16:42:19Z"/>
                    <w:rFonts w:hint="default" w:ascii="Times New Roman" w:hAnsi="Times New Roman" w:cs="Times New Roman"/>
                    <w:sz w:val="24"/>
                    <w:szCs w:val="24"/>
                    <w:vertAlign w:val="baseline"/>
                    <w:lang w:val="en-US" w:eastAsia="zh-CN"/>
                  </w:rPr>
                </w:rPrChange>
              </w:rPr>
            </w:pPr>
          </w:p>
        </w:tc>
        <w:tc>
          <w:tcPr>
            <w:tcW w:w="565" w:type="pct"/>
          </w:tcPr>
          <w:p>
            <w:pPr>
              <w:bidi w:val="0"/>
              <w:rPr>
                <w:ins w:id="688" w:author="......" w:date="2024-03-17T16:42:19Z"/>
                <w:rFonts w:hint="default" w:ascii="Times New Roman" w:hAnsi="Times New Roman" w:eastAsia="宋体" w:cs="Times New Roman"/>
                <w:sz w:val="24"/>
                <w:szCs w:val="24"/>
                <w:vertAlign w:val="baseline"/>
                <w:lang w:val="en-US" w:eastAsia="zh-CN"/>
                <w:rPrChange w:id="689" w:author="......" w:date="2024-03-17T16:42:47Z">
                  <w:rPr>
                    <w:ins w:id="690" w:author="......" w:date="2024-03-17T16:42:19Z"/>
                    <w:rFonts w:hint="default" w:ascii="Times New Roman" w:hAnsi="Times New Roman" w:cs="Times New Roman"/>
                    <w:sz w:val="24"/>
                    <w:szCs w:val="24"/>
                    <w:vertAlign w:val="baseline"/>
                    <w:lang w:val="en-US" w:eastAsia="zh-CN"/>
                  </w:rPr>
                </w:rPrChange>
              </w:rPr>
            </w:pPr>
            <w:ins w:id="691" w:author="......" w:date="2024-03-17T16:42:19Z">
              <w:r>
                <w:rPr>
                  <w:rFonts w:hint="default" w:ascii="Times New Roman" w:hAnsi="Times New Roman" w:eastAsia="宋体" w:cs="Times New Roman"/>
                  <w:sz w:val="24"/>
                  <w:szCs w:val="24"/>
                  <w:vertAlign w:val="baseline"/>
                  <w:lang w:val="en-US" w:eastAsia="zh-CN"/>
                  <w:rPrChange w:id="692" w:author="......" w:date="2024-03-17T16:42:47Z">
                    <w:rPr>
                      <w:rFonts w:hint="default" w:ascii="Times New Roman" w:hAnsi="Times New Roman" w:cs="Times New Roman"/>
                      <w:sz w:val="24"/>
                      <w:szCs w:val="24"/>
                      <w:vertAlign w:val="baseline"/>
                      <w:lang w:val="en-US" w:eastAsia="zh-CN"/>
                    </w:rPr>
                  </w:rPrChange>
                </w:rPr>
                <w:t>Date()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693" w:author="......" w:date="2024-03-17T16:42:19Z"/>
        </w:trPr>
        <w:tc>
          <w:tcPr>
            <w:tcW w:w="420" w:type="pct"/>
          </w:tcPr>
          <w:p>
            <w:pPr>
              <w:bidi w:val="0"/>
              <w:rPr>
                <w:ins w:id="694" w:author="......" w:date="2024-03-17T16:42:19Z"/>
                <w:rFonts w:hint="default" w:ascii="Times New Roman" w:hAnsi="Times New Roman" w:eastAsia="宋体" w:cs="Times New Roman"/>
                <w:sz w:val="24"/>
                <w:szCs w:val="24"/>
                <w:vertAlign w:val="baseline"/>
                <w:lang w:val="en-US" w:eastAsia="zh-CN"/>
                <w:rPrChange w:id="695" w:author="......" w:date="2024-03-17T16:42:47Z">
                  <w:rPr>
                    <w:ins w:id="696" w:author="......" w:date="2024-03-17T16:42:19Z"/>
                    <w:rFonts w:hint="default" w:ascii="Times New Roman" w:hAnsi="Times New Roman" w:cs="Times New Roman"/>
                    <w:sz w:val="24"/>
                    <w:szCs w:val="24"/>
                    <w:vertAlign w:val="baseline"/>
                    <w:lang w:val="en-US" w:eastAsia="zh-CN"/>
                  </w:rPr>
                </w:rPrChange>
              </w:rPr>
            </w:pPr>
            <w:ins w:id="697" w:author="......" w:date="2024-03-17T16:42:19Z">
              <w:r>
                <w:rPr>
                  <w:rFonts w:hint="default" w:ascii="Times New Roman" w:hAnsi="Times New Roman" w:eastAsia="宋体" w:cs="Times New Roman"/>
                  <w:sz w:val="24"/>
                  <w:szCs w:val="24"/>
                  <w:vertAlign w:val="baseline"/>
                  <w:lang w:val="en-US" w:eastAsia="zh-CN"/>
                  <w:rPrChange w:id="698" w:author="......" w:date="2024-03-17T16:42:47Z">
                    <w:rPr>
                      <w:rFonts w:hint="default" w:ascii="Times New Roman" w:hAnsi="Times New Roman" w:cs="Times New Roman"/>
                      <w:sz w:val="24"/>
                      <w:szCs w:val="24"/>
                      <w:vertAlign w:val="baseline"/>
                      <w:lang w:val="en-US" w:eastAsia="zh-CN"/>
                    </w:rPr>
                  </w:rPrChange>
                </w:rPr>
                <w:t>4</w:t>
              </w:r>
            </w:ins>
          </w:p>
        </w:tc>
        <w:tc>
          <w:tcPr>
            <w:tcW w:w="876" w:type="pct"/>
          </w:tcPr>
          <w:p>
            <w:pPr>
              <w:bidi w:val="0"/>
              <w:rPr>
                <w:ins w:id="699" w:author="......" w:date="2024-03-17T16:42:19Z"/>
                <w:rFonts w:hint="default" w:ascii="Times New Roman" w:hAnsi="Times New Roman" w:eastAsia="宋体" w:cs="Times New Roman"/>
                <w:sz w:val="24"/>
                <w:szCs w:val="24"/>
                <w:vertAlign w:val="baseline"/>
                <w:lang w:val="en-US" w:eastAsia="zh-CN"/>
                <w:rPrChange w:id="700" w:author="......" w:date="2024-03-17T16:42:47Z">
                  <w:rPr>
                    <w:ins w:id="701" w:author="......" w:date="2024-03-17T16:42:19Z"/>
                    <w:rFonts w:hint="default" w:ascii="Times New Roman" w:hAnsi="Times New Roman" w:cs="Times New Roman"/>
                    <w:sz w:val="24"/>
                    <w:szCs w:val="24"/>
                    <w:vertAlign w:val="baseline"/>
                    <w:lang w:val="en-US" w:eastAsia="zh-CN"/>
                  </w:rPr>
                </w:rPrChange>
              </w:rPr>
            </w:pPr>
            <w:ins w:id="702" w:author="......" w:date="2024-03-17T16:42:19Z">
              <w:r>
                <w:rPr>
                  <w:rFonts w:hint="default" w:ascii="Times New Roman" w:hAnsi="Times New Roman" w:eastAsia="宋体" w:cs="Times New Roman"/>
                  <w:sz w:val="24"/>
                  <w:szCs w:val="24"/>
                  <w:vertAlign w:val="baseline"/>
                  <w:lang w:val="en-US" w:eastAsia="zh-CN"/>
                  <w:rPrChange w:id="703" w:author="......" w:date="2024-03-17T16:42:47Z">
                    <w:rPr>
                      <w:rFonts w:hint="default" w:ascii="Times New Roman" w:hAnsi="Times New Roman" w:cs="Times New Roman"/>
                      <w:sz w:val="24"/>
                      <w:szCs w:val="24"/>
                      <w:vertAlign w:val="baseline"/>
                      <w:lang w:val="en-US" w:eastAsia="zh-CN"/>
                    </w:rPr>
                  </w:rPrChange>
                </w:rPr>
                <w:t>PLACE_ph_q</w:t>
              </w:r>
            </w:ins>
          </w:p>
        </w:tc>
        <w:tc>
          <w:tcPr>
            <w:tcW w:w="1001" w:type="pct"/>
          </w:tcPr>
          <w:p>
            <w:pPr>
              <w:bidi w:val="0"/>
              <w:rPr>
                <w:ins w:id="704" w:author="......" w:date="2024-03-17T16:42:19Z"/>
                <w:rFonts w:hint="default" w:ascii="Times New Roman" w:hAnsi="Times New Roman" w:eastAsia="宋体" w:cs="Times New Roman"/>
                <w:sz w:val="24"/>
                <w:szCs w:val="24"/>
                <w:vertAlign w:val="baseline"/>
                <w:lang w:val="en-US" w:eastAsia="zh-CN"/>
                <w:rPrChange w:id="705" w:author="......" w:date="2024-03-17T16:42:47Z">
                  <w:rPr>
                    <w:ins w:id="706" w:author="......" w:date="2024-03-17T16:42:19Z"/>
                    <w:rFonts w:hint="default" w:ascii="Times New Roman" w:hAnsi="Times New Roman" w:cs="Times New Roman"/>
                    <w:sz w:val="24"/>
                    <w:szCs w:val="24"/>
                    <w:vertAlign w:val="baseline"/>
                    <w:lang w:val="en-US" w:eastAsia="zh-CN"/>
                  </w:rPr>
                </w:rPrChange>
              </w:rPr>
            </w:pPr>
            <w:ins w:id="707" w:author="......" w:date="2024-03-17T16:42:19Z">
              <w:r>
                <w:rPr>
                  <w:rFonts w:hint="default" w:ascii="Times New Roman" w:hAnsi="Times New Roman" w:eastAsia="宋体" w:cs="Times New Roman"/>
                  <w:sz w:val="24"/>
                  <w:szCs w:val="24"/>
                  <w:vertAlign w:val="baseline"/>
                  <w:lang w:val="en-US" w:eastAsia="zh-CN"/>
                  <w:rPrChange w:id="708" w:author="......" w:date="2024-03-17T16:42:47Z">
                    <w:rPr>
                      <w:rFonts w:hint="default" w:ascii="Times New Roman" w:hAnsi="Times New Roman" w:cs="Times New Roman"/>
                      <w:sz w:val="24"/>
                      <w:szCs w:val="24"/>
                      <w:vertAlign w:val="baseline"/>
                      <w:lang w:val="en-US" w:eastAsia="zh-CN"/>
                    </w:rPr>
                  </w:rPrChange>
                </w:rPr>
                <w:t>质检地点</w:t>
              </w:r>
            </w:ins>
          </w:p>
        </w:tc>
        <w:tc>
          <w:tcPr>
            <w:tcW w:w="711" w:type="pct"/>
          </w:tcPr>
          <w:p>
            <w:pPr>
              <w:bidi w:val="0"/>
              <w:rPr>
                <w:ins w:id="709" w:author="......" w:date="2024-03-17T16:42:19Z"/>
                <w:rFonts w:hint="default" w:ascii="Times New Roman" w:hAnsi="Times New Roman" w:eastAsia="宋体" w:cs="Times New Roman"/>
                <w:sz w:val="24"/>
                <w:szCs w:val="24"/>
                <w:vertAlign w:val="baseline"/>
                <w:lang w:val="en-US" w:eastAsia="zh-CN"/>
                <w:rPrChange w:id="710" w:author="......" w:date="2024-03-17T16:42:47Z">
                  <w:rPr>
                    <w:ins w:id="711" w:author="......" w:date="2024-03-17T16:42:19Z"/>
                    <w:rFonts w:hint="default" w:ascii="Times New Roman" w:hAnsi="Times New Roman" w:cs="Times New Roman"/>
                    <w:sz w:val="24"/>
                    <w:szCs w:val="24"/>
                    <w:vertAlign w:val="baseline"/>
                    <w:lang w:val="en-US" w:eastAsia="zh-CN"/>
                  </w:rPr>
                </w:rPrChange>
              </w:rPr>
            </w:pPr>
            <w:ins w:id="712" w:author="......" w:date="2024-03-17T16:42:19Z">
              <w:r>
                <w:rPr>
                  <w:rFonts w:hint="default" w:ascii="Times New Roman" w:hAnsi="Times New Roman" w:eastAsia="宋体" w:cs="Times New Roman"/>
                  <w:sz w:val="24"/>
                  <w:szCs w:val="24"/>
                  <w:vertAlign w:val="baseline"/>
                  <w:lang w:val="en-US" w:eastAsia="zh-CN"/>
                  <w:rPrChange w:id="713" w:author="......" w:date="2024-03-17T16:42:47Z">
                    <w:rPr>
                      <w:rFonts w:hint="default" w:ascii="Times New Roman" w:hAnsi="Times New Roman" w:cs="Times New Roman"/>
                      <w:sz w:val="24"/>
                      <w:szCs w:val="24"/>
                      <w:vertAlign w:val="baseline"/>
                      <w:lang w:val="en-US" w:eastAsia="zh-CN"/>
                    </w:rPr>
                  </w:rPrChange>
                </w:rPr>
                <w:t>Varchar</w:t>
              </w:r>
            </w:ins>
          </w:p>
        </w:tc>
        <w:tc>
          <w:tcPr>
            <w:tcW w:w="711" w:type="pct"/>
          </w:tcPr>
          <w:p>
            <w:pPr>
              <w:bidi w:val="0"/>
              <w:rPr>
                <w:ins w:id="714" w:author="......" w:date="2024-03-17T16:42:19Z"/>
                <w:rFonts w:hint="default" w:ascii="Times New Roman" w:hAnsi="Times New Roman" w:eastAsia="宋体" w:cs="Times New Roman"/>
                <w:sz w:val="24"/>
                <w:szCs w:val="24"/>
                <w:vertAlign w:val="baseline"/>
                <w:lang w:val="en-US" w:eastAsia="zh-CN"/>
                <w:rPrChange w:id="715" w:author="......" w:date="2024-03-17T16:42:47Z">
                  <w:rPr>
                    <w:ins w:id="716" w:author="......" w:date="2024-03-17T16:42:19Z"/>
                    <w:rFonts w:hint="default" w:ascii="Times New Roman" w:hAnsi="Times New Roman" w:cs="Times New Roman"/>
                    <w:sz w:val="24"/>
                    <w:szCs w:val="24"/>
                    <w:vertAlign w:val="baseline"/>
                    <w:lang w:val="en-US" w:eastAsia="zh-CN"/>
                  </w:rPr>
                </w:rPrChange>
              </w:rPr>
            </w:pPr>
            <w:ins w:id="717" w:author="......" w:date="2024-03-17T16:42:19Z">
              <w:r>
                <w:rPr>
                  <w:rFonts w:hint="default" w:ascii="Times New Roman" w:hAnsi="Times New Roman" w:eastAsia="宋体" w:cs="Times New Roman"/>
                  <w:sz w:val="24"/>
                  <w:szCs w:val="24"/>
                  <w:vertAlign w:val="baseline"/>
                  <w:lang w:val="en-US" w:eastAsia="zh-CN"/>
                  <w:rPrChange w:id="718" w:author="......" w:date="2024-03-17T16:42:47Z">
                    <w:rPr>
                      <w:rFonts w:hint="default" w:ascii="Times New Roman" w:hAnsi="Times New Roman" w:cs="Times New Roman"/>
                      <w:sz w:val="24"/>
                      <w:szCs w:val="24"/>
                      <w:vertAlign w:val="baseline"/>
                      <w:lang w:val="en-US" w:eastAsia="zh-CN"/>
                    </w:rPr>
                  </w:rPrChange>
                </w:rPr>
                <w:t>20</w:t>
              </w:r>
            </w:ins>
          </w:p>
        </w:tc>
        <w:tc>
          <w:tcPr>
            <w:tcW w:w="711" w:type="pct"/>
          </w:tcPr>
          <w:p>
            <w:pPr>
              <w:bidi w:val="0"/>
              <w:rPr>
                <w:ins w:id="719" w:author="......" w:date="2024-03-17T16:42:19Z"/>
                <w:rFonts w:hint="default" w:ascii="Times New Roman" w:hAnsi="Times New Roman" w:eastAsia="宋体" w:cs="Times New Roman"/>
                <w:sz w:val="24"/>
                <w:szCs w:val="24"/>
                <w:vertAlign w:val="baseline"/>
                <w:lang w:val="en-US" w:eastAsia="zh-CN"/>
                <w:rPrChange w:id="720" w:author="......" w:date="2024-03-17T16:42:47Z">
                  <w:rPr>
                    <w:ins w:id="721" w:author="......" w:date="2024-03-17T16:42:19Z"/>
                    <w:rFonts w:hint="default" w:ascii="Times New Roman" w:hAnsi="Times New Roman" w:cs="Times New Roman"/>
                    <w:sz w:val="24"/>
                    <w:szCs w:val="24"/>
                    <w:vertAlign w:val="baseline"/>
                    <w:lang w:val="en-US" w:eastAsia="zh-CN"/>
                  </w:rPr>
                </w:rPrChange>
              </w:rPr>
            </w:pPr>
          </w:p>
        </w:tc>
        <w:tc>
          <w:tcPr>
            <w:tcW w:w="565" w:type="pct"/>
          </w:tcPr>
          <w:p>
            <w:pPr>
              <w:bidi w:val="0"/>
              <w:rPr>
                <w:ins w:id="722" w:author="......" w:date="2024-03-17T16:42:19Z"/>
                <w:rFonts w:hint="default" w:ascii="Times New Roman" w:hAnsi="Times New Roman" w:eastAsia="宋体" w:cs="Times New Roman"/>
                <w:sz w:val="24"/>
                <w:szCs w:val="24"/>
                <w:vertAlign w:val="baseline"/>
                <w:lang w:val="en-US" w:eastAsia="zh-CN"/>
                <w:rPrChange w:id="723" w:author="......" w:date="2024-03-17T16:42:47Z">
                  <w:rPr>
                    <w:ins w:id="724"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725" w:author="......" w:date="2024-03-17T16:42:19Z"/>
        </w:trPr>
        <w:tc>
          <w:tcPr>
            <w:tcW w:w="420" w:type="pct"/>
          </w:tcPr>
          <w:p>
            <w:pPr>
              <w:bidi w:val="0"/>
              <w:rPr>
                <w:ins w:id="726" w:author="......" w:date="2024-03-17T16:42:19Z"/>
                <w:rFonts w:hint="default" w:ascii="Times New Roman" w:hAnsi="Times New Roman" w:eastAsia="宋体" w:cs="Times New Roman"/>
                <w:sz w:val="24"/>
                <w:szCs w:val="24"/>
                <w:vertAlign w:val="baseline"/>
                <w:lang w:val="en-US" w:eastAsia="zh-CN"/>
                <w:rPrChange w:id="727" w:author="......" w:date="2024-03-17T16:42:47Z">
                  <w:rPr>
                    <w:ins w:id="728" w:author="......" w:date="2024-03-17T16:42:19Z"/>
                    <w:rFonts w:hint="default" w:ascii="Times New Roman" w:hAnsi="Times New Roman" w:cs="Times New Roman"/>
                    <w:sz w:val="24"/>
                    <w:szCs w:val="24"/>
                    <w:vertAlign w:val="baseline"/>
                    <w:lang w:val="en-US" w:eastAsia="zh-CN"/>
                  </w:rPr>
                </w:rPrChange>
              </w:rPr>
            </w:pPr>
            <w:ins w:id="729" w:author="......" w:date="2024-03-17T16:42:19Z">
              <w:r>
                <w:rPr>
                  <w:rFonts w:hint="default" w:ascii="Times New Roman" w:hAnsi="Times New Roman" w:eastAsia="宋体" w:cs="Times New Roman"/>
                  <w:sz w:val="24"/>
                  <w:szCs w:val="24"/>
                  <w:vertAlign w:val="baseline"/>
                  <w:lang w:val="en-US" w:eastAsia="zh-CN"/>
                  <w:rPrChange w:id="730" w:author="......" w:date="2024-03-17T16:42:47Z">
                    <w:rPr>
                      <w:rFonts w:hint="default" w:ascii="Times New Roman" w:hAnsi="Times New Roman" w:cs="Times New Roman"/>
                      <w:sz w:val="24"/>
                      <w:szCs w:val="24"/>
                      <w:vertAlign w:val="baseline"/>
                      <w:lang w:val="en-US" w:eastAsia="zh-CN"/>
                    </w:rPr>
                  </w:rPrChange>
                </w:rPr>
                <w:t>5</w:t>
              </w:r>
            </w:ins>
          </w:p>
        </w:tc>
        <w:tc>
          <w:tcPr>
            <w:tcW w:w="876" w:type="pct"/>
          </w:tcPr>
          <w:p>
            <w:pPr>
              <w:bidi w:val="0"/>
              <w:rPr>
                <w:ins w:id="731" w:author="......" w:date="2024-03-17T16:42:19Z"/>
                <w:rFonts w:hint="default" w:ascii="Times New Roman" w:hAnsi="Times New Roman" w:eastAsia="宋体" w:cs="Times New Roman"/>
                <w:sz w:val="24"/>
                <w:szCs w:val="24"/>
                <w:vertAlign w:val="baseline"/>
                <w:lang w:val="en-US" w:eastAsia="zh-CN"/>
                <w:rPrChange w:id="732" w:author="......" w:date="2024-03-17T16:42:47Z">
                  <w:rPr>
                    <w:ins w:id="733" w:author="......" w:date="2024-03-17T16:42:19Z"/>
                    <w:rFonts w:hint="default" w:ascii="Times New Roman" w:hAnsi="Times New Roman" w:cs="Times New Roman"/>
                    <w:sz w:val="24"/>
                    <w:szCs w:val="24"/>
                    <w:vertAlign w:val="baseline"/>
                    <w:lang w:val="en-US" w:eastAsia="zh-CN"/>
                  </w:rPr>
                </w:rPrChange>
              </w:rPr>
            </w:pPr>
            <w:ins w:id="734" w:author="......" w:date="2024-03-17T16:42:19Z">
              <w:r>
                <w:rPr>
                  <w:rFonts w:hint="default" w:ascii="Times New Roman" w:hAnsi="Times New Roman" w:eastAsia="宋体" w:cs="Times New Roman"/>
                  <w:sz w:val="24"/>
                  <w:szCs w:val="24"/>
                  <w:vertAlign w:val="baseline"/>
                  <w:lang w:val="en-US" w:eastAsia="zh-CN"/>
                  <w:rPrChange w:id="735" w:author="......" w:date="2024-03-17T16:42:47Z">
                    <w:rPr>
                      <w:rFonts w:hint="default" w:ascii="Times New Roman" w:hAnsi="Times New Roman" w:cs="Times New Roman"/>
                      <w:sz w:val="24"/>
                      <w:szCs w:val="24"/>
                      <w:vertAlign w:val="baseline"/>
                      <w:lang w:val="en-US" w:eastAsia="zh-CN"/>
                    </w:rPr>
                  </w:rPrChange>
                </w:rPr>
                <w:t>MAN_ph_q</w:t>
              </w:r>
            </w:ins>
          </w:p>
        </w:tc>
        <w:tc>
          <w:tcPr>
            <w:tcW w:w="1001" w:type="pct"/>
          </w:tcPr>
          <w:p>
            <w:pPr>
              <w:bidi w:val="0"/>
              <w:rPr>
                <w:ins w:id="736" w:author="......" w:date="2024-03-17T16:42:19Z"/>
                <w:rFonts w:hint="default" w:ascii="Times New Roman" w:hAnsi="Times New Roman" w:eastAsia="宋体" w:cs="Times New Roman"/>
                <w:sz w:val="24"/>
                <w:szCs w:val="24"/>
                <w:vertAlign w:val="baseline"/>
                <w:lang w:val="en-US" w:eastAsia="zh-CN"/>
                <w:rPrChange w:id="737" w:author="......" w:date="2024-03-17T16:42:47Z">
                  <w:rPr>
                    <w:ins w:id="738" w:author="......" w:date="2024-03-17T16:42:19Z"/>
                    <w:rFonts w:hint="default" w:ascii="Times New Roman" w:hAnsi="Times New Roman" w:cs="Times New Roman"/>
                    <w:sz w:val="24"/>
                    <w:szCs w:val="24"/>
                    <w:vertAlign w:val="baseline"/>
                    <w:lang w:val="en-US" w:eastAsia="zh-CN"/>
                  </w:rPr>
                </w:rPrChange>
              </w:rPr>
            </w:pPr>
            <w:ins w:id="739" w:author="......" w:date="2024-03-17T16:42:19Z">
              <w:r>
                <w:rPr>
                  <w:rFonts w:hint="default" w:ascii="Times New Roman" w:hAnsi="Times New Roman" w:eastAsia="宋体" w:cs="Times New Roman"/>
                  <w:sz w:val="24"/>
                  <w:szCs w:val="24"/>
                  <w:vertAlign w:val="baseline"/>
                  <w:lang w:val="en-US" w:eastAsia="zh-CN"/>
                  <w:rPrChange w:id="740" w:author="......" w:date="2024-03-17T16:42:47Z">
                    <w:rPr>
                      <w:rFonts w:hint="default" w:ascii="Times New Roman" w:hAnsi="Times New Roman" w:cs="Times New Roman"/>
                      <w:sz w:val="24"/>
                      <w:szCs w:val="24"/>
                      <w:vertAlign w:val="baseline"/>
                      <w:lang w:val="en-US" w:eastAsia="zh-CN"/>
                    </w:rPr>
                  </w:rPrChange>
                </w:rPr>
                <w:t>质检人员</w:t>
              </w:r>
            </w:ins>
          </w:p>
        </w:tc>
        <w:tc>
          <w:tcPr>
            <w:tcW w:w="711" w:type="pct"/>
          </w:tcPr>
          <w:p>
            <w:pPr>
              <w:bidi w:val="0"/>
              <w:rPr>
                <w:ins w:id="741" w:author="......" w:date="2024-03-17T16:42:19Z"/>
                <w:rFonts w:hint="default" w:ascii="Times New Roman" w:hAnsi="Times New Roman" w:eastAsia="宋体" w:cs="Times New Roman"/>
                <w:sz w:val="24"/>
                <w:szCs w:val="24"/>
                <w:vertAlign w:val="baseline"/>
                <w:lang w:val="en-US" w:eastAsia="zh-CN"/>
                <w:rPrChange w:id="742" w:author="......" w:date="2024-03-17T16:42:47Z">
                  <w:rPr>
                    <w:ins w:id="743" w:author="......" w:date="2024-03-17T16:42:19Z"/>
                    <w:rFonts w:hint="default" w:ascii="Times New Roman" w:hAnsi="Times New Roman" w:cs="Times New Roman"/>
                    <w:sz w:val="24"/>
                    <w:szCs w:val="24"/>
                    <w:vertAlign w:val="baseline"/>
                    <w:lang w:val="en-US" w:eastAsia="zh-CN"/>
                  </w:rPr>
                </w:rPrChange>
              </w:rPr>
            </w:pPr>
            <w:ins w:id="744" w:author="......" w:date="2024-03-17T16:42:19Z">
              <w:r>
                <w:rPr>
                  <w:rFonts w:hint="default" w:ascii="Times New Roman" w:hAnsi="Times New Roman" w:eastAsia="宋体" w:cs="Times New Roman"/>
                  <w:sz w:val="24"/>
                  <w:szCs w:val="24"/>
                  <w:vertAlign w:val="baseline"/>
                  <w:lang w:val="en-US" w:eastAsia="zh-CN"/>
                  <w:rPrChange w:id="745" w:author="......" w:date="2024-03-17T16:42:47Z">
                    <w:rPr>
                      <w:rFonts w:hint="default" w:ascii="Times New Roman" w:hAnsi="Times New Roman" w:cs="Times New Roman"/>
                      <w:sz w:val="24"/>
                      <w:szCs w:val="24"/>
                      <w:vertAlign w:val="baseline"/>
                      <w:lang w:val="en-US" w:eastAsia="zh-CN"/>
                    </w:rPr>
                  </w:rPrChange>
                </w:rPr>
                <w:t>Varchar</w:t>
              </w:r>
            </w:ins>
          </w:p>
        </w:tc>
        <w:tc>
          <w:tcPr>
            <w:tcW w:w="711" w:type="pct"/>
          </w:tcPr>
          <w:p>
            <w:pPr>
              <w:bidi w:val="0"/>
              <w:rPr>
                <w:ins w:id="746" w:author="......" w:date="2024-03-17T16:42:19Z"/>
                <w:rFonts w:hint="default" w:ascii="Times New Roman" w:hAnsi="Times New Roman" w:eastAsia="宋体" w:cs="Times New Roman"/>
                <w:sz w:val="24"/>
                <w:szCs w:val="24"/>
                <w:vertAlign w:val="baseline"/>
                <w:lang w:val="en-US" w:eastAsia="zh-CN"/>
                <w:rPrChange w:id="747" w:author="......" w:date="2024-03-17T16:42:47Z">
                  <w:rPr>
                    <w:ins w:id="748" w:author="......" w:date="2024-03-17T16:42:19Z"/>
                    <w:rFonts w:hint="default" w:ascii="Times New Roman" w:hAnsi="Times New Roman" w:cs="Times New Roman"/>
                    <w:sz w:val="24"/>
                    <w:szCs w:val="24"/>
                    <w:vertAlign w:val="baseline"/>
                    <w:lang w:val="en-US" w:eastAsia="zh-CN"/>
                  </w:rPr>
                </w:rPrChange>
              </w:rPr>
            </w:pPr>
            <w:ins w:id="749" w:author="......" w:date="2024-03-17T16:42:19Z">
              <w:r>
                <w:rPr>
                  <w:rFonts w:hint="default" w:ascii="Times New Roman" w:hAnsi="Times New Roman" w:eastAsia="宋体" w:cs="Times New Roman"/>
                  <w:sz w:val="24"/>
                  <w:szCs w:val="24"/>
                  <w:vertAlign w:val="baseline"/>
                  <w:lang w:val="en-US" w:eastAsia="zh-CN"/>
                  <w:rPrChange w:id="750" w:author="......" w:date="2024-03-17T16:42:47Z">
                    <w:rPr>
                      <w:rFonts w:hint="default" w:ascii="Times New Roman" w:hAnsi="Times New Roman" w:cs="Times New Roman"/>
                      <w:sz w:val="24"/>
                      <w:szCs w:val="24"/>
                      <w:vertAlign w:val="baseline"/>
                      <w:lang w:val="en-US" w:eastAsia="zh-CN"/>
                    </w:rPr>
                  </w:rPrChange>
                </w:rPr>
                <w:t>10</w:t>
              </w:r>
            </w:ins>
          </w:p>
        </w:tc>
        <w:tc>
          <w:tcPr>
            <w:tcW w:w="711" w:type="pct"/>
          </w:tcPr>
          <w:p>
            <w:pPr>
              <w:bidi w:val="0"/>
              <w:rPr>
                <w:ins w:id="751" w:author="......" w:date="2024-03-17T16:42:19Z"/>
                <w:rFonts w:hint="default" w:ascii="Times New Roman" w:hAnsi="Times New Roman" w:eastAsia="宋体" w:cs="Times New Roman"/>
                <w:sz w:val="24"/>
                <w:szCs w:val="24"/>
                <w:vertAlign w:val="baseline"/>
                <w:lang w:val="en-US" w:eastAsia="zh-CN"/>
                <w:rPrChange w:id="752" w:author="......" w:date="2024-03-17T16:42:47Z">
                  <w:rPr>
                    <w:ins w:id="753" w:author="......" w:date="2024-03-17T16:42:19Z"/>
                    <w:rFonts w:hint="default" w:ascii="Times New Roman" w:hAnsi="Times New Roman" w:cs="Times New Roman"/>
                    <w:sz w:val="24"/>
                    <w:szCs w:val="24"/>
                    <w:vertAlign w:val="baseline"/>
                    <w:lang w:val="en-US" w:eastAsia="zh-CN"/>
                  </w:rPr>
                </w:rPrChange>
              </w:rPr>
            </w:pPr>
          </w:p>
        </w:tc>
        <w:tc>
          <w:tcPr>
            <w:tcW w:w="565" w:type="pct"/>
          </w:tcPr>
          <w:p>
            <w:pPr>
              <w:bidi w:val="0"/>
              <w:rPr>
                <w:ins w:id="754" w:author="......" w:date="2024-03-17T16:42:19Z"/>
                <w:rFonts w:hint="default" w:ascii="Times New Roman" w:hAnsi="Times New Roman" w:eastAsia="宋体" w:cs="Times New Roman"/>
                <w:sz w:val="24"/>
                <w:szCs w:val="24"/>
                <w:vertAlign w:val="baseline"/>
                <w:lang w:val="en-US" w:eastAsia="zh-CN"/>
                <w:rPrChange w:id="755" w:author="......" w:date="2024-03-17T16:42:47Z">
                  <w:rPr>
                    <w:ins w:id="756"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757" w:author="......" w:date="2024-03-17T16:42:19Z"/>
        </w:trPr>
        <w:tc>
          <w:tcPr>
            <w:tcW w:w="420" w:type="pct"/>
          </w:tcPr>
          <w:p>
            <w:pPr>
              <w:bidi w:val="0"/>
              <w:rPr>
                <w:ins w:id="758" w:author="......" w:date="2024-03-17T16:42:19Z"/>
                <w:rFonts w:hint="default" w:ascii="Times New Roman" w:hAnsi="Times New Roman" w:eastAsia="宋体" w:cs="Times New Roman"/>
                <w:sz w:val="24"/>
                <w:szCs w:val="24"/>
                <w:vertAlign w:val="baseline"/>
                <w:lang w:val="en-US" w:eastAsia="zh-CN"/>
                <w:rPrChange w:id="759" w:author="......" w:date="2024-03-17T16:42:47Z">
                  <w:rPr>
                    <w:ins w:id="760" w:author="......" w:date="2024-03-17T16:42:19Z"/>
                    <w:rFonts w:hint="default" w:ascii="Times New Roman" w:hAnsi="Times New Roman" w:cs="Times New Roman"/>
                    <w:sz w:val="24"/>
                    <w:szCs w:val="24"/>
                    <w:vertAlign w:val="baseline"/>
                    <w:lang w:val="en-US" w:eastAsia="zh-CN"/>
                  </w:rPr>
                </w:rPrChange>
              </w:rPr>
            </w:pPr>
            <w:ins w:id="761" w:author="......" w:date="2024-03-17T16:42:19Z">
              <w:r>
                <w:rPr>
                  <w:rFonts w:hint="default" w:ascii="Times New Roman" w:hAnsi="Times New Roman" w:eastAsia="宋体" w:cs="Times New Roman"/>
                  <w:sz w:val="24"/>
                  <w:szCs w:val="24"/>
                  <w:vertAlign w:val="baseline"/>
                  <w:lang w:val="en-US" w:eastAsia="zh-CN"/>
                  <w:rPrChange w:id="762" w:author="......" w:date="2024-03-17T16:42:47Z">
                    <w:rPr>
                      <w:rFonts w:hint="default" w:ascii="Times New Roman" w:hAnsi="Times New Roman" w:cs="Times New Roman"/>
                      <w:sz w:val="24"/>
                      <w:szCs w:val="24"/>
                      <w:vertAlign w:val="baseline"/>
                      <w:lang w:val="en-US" w:eastAsia="zh-CN"/>
                    </w:rPr>
                  </w:rPrChange>
                </w:rPr>
                <w:t>6</w:t>
              </w:r>
            </w:ins>
          </w:p>
        </w:tc>
        <w:tc>
          <w:tcPr>
            <w:tcW w:w="876" w:type="pct"/>
          </w:tcPr>
          <w:p>
            <w:pPr>
              <w:bidi w:val="0"/>
              <w:rPr>
                <w:ins w:id="763" w:author="......" w:date="2024-03-17T16:42:19Z"/>
                <w:rFonts w:hint="default" w:ascii="Times New Roman" w:hAnsi="Times New Roman" w:eastAsia="宋体" w:cs="Times New Roman"/>
                <w:sz w:val="24"/>
                <w:szCs w:val="24"/>
                <w:vertAlign w:val="baseline"/>
                <w:lang w:val="en-US" w:eastAsia="zh-CN"/>
                <w:rPrChange w:id="764" w:author="......" w:date="2024-03-17T16:42:47Z">
                  <w:rPr>
                    <w:ins w:id="765" w:author="......" w:date="2024-03-17T16:42:19Z"/>
                    <w:rFonts w:hint="default" w:ascii="Times New Roman" w:hAnsi="Times New Roman" w:cs="Times New Roman"/>
                    <w:sz w:val="24"/>
                    <w:szCs w:val="24"/>
                    <w:vertAlign w:val="baseline"/>
                    <w:lang w:val="en-US" w:eastAsia="zh-CN"/>
                  </w:rPr>
                </w:rPrChange>
              </w:rPr>
            </w:pPr>
            <w:ins w:id="766" w:author="......" w:date="2024-03-17T16:42:19Z">
              <w:r>
                <w:rPr>
                  <w:rFonts w:hint="default" w:ascii="Times New Roman" w:hAnsi="Times New Roman" w:eastAsia="宋体" w:cs="Times New Roman"/>
                  <w:sz w:val="24"/>
                  <w:szCs w:val="24"/>
                  <w:vertAlign w:val="baseline"/>
                  <w:lang w:val="en-US" w:eastAsia="zh-CN"/>
                  <w:rPrChange w:id="767" w:author="......" w:date="2024-03-17T16:42:47Z">
                    <w:rPr>
                      <w:rFonts w:hint="default" w:ascii="Times New Roman" w:hAnsi="Times New Roman" w:cs="Times New Roman"/>
                      <w:sz w:val="24"/>
                      <w:szCs w:val="24"/>
                      <w:vertAlign w:val="baseline"/>
                      <w:lang w:val="en-US" w:eastAsia="zh-CN"/>
                    </w:rPr>
                  </w:rPrChange>
                </w:rPr>
                <w:t>D</w:t>
              </w:r>
            </w:ins>
            <w:ins w:id="768" w:author="......" w:date="2024-03-17T16:42:19Z">
              <w:r>
                <w:rPr>
                  <w:rFonts w:hint="default" w:ascii="Times New Roman" w:hAnsi="Times New Roman" w:eastAsia="宋体" w:cs="Times New Roman"/>
                  <w:sz w:val="24"/>
                  <w:szCs w:val="24"/>
                  <w:vertAlign w:val="baseline"/>
                  <w:lang w:val="de-DE" w:eastAsia="zh-CN"/>
                  <w:rPrChange w:id="769" w:author="......" w:date="2024-03-17T16:42:47Z">
                    <w:rPr>
                      <w:rFonts w:hint="default" w:ascii="Times New Roman" w:hAnsi="Times New Roman" w:cs="Times New Roman"/>
                      <w:sz w:val="24"/>
                      <w:szCs w:val="24"/>
                      <w:vertAlign w:val="baseline"/>
                      <w:lang w:val="de-DE" w:eastAsia="zh-CN"/>
                    </w:rPr>
                  </w:rPrChange>
                </w:rPr>
                <w:t>ES</w:t>
              </w:r>
            </w:ins>
            <w:ins w:id="770" w:author="......" w:date="2024-03-17T16:42:19Z">
              <w:r>
                <w:rPr>
                  <w:rFonts w:hint="default" w:ascii="Times New Roman" w:hAnsi="Times New Roman" w:eastAsia="宋体" w:cs="Times New Roman"/>
                  <w:sz w:val="24"/>
                  <w:szCs w:val="24"/>
                  <w:vertAlign w:val="baseline"/>
                  <w:lang w:val="en-US" w:eastAsia="zh-CN"/>
                  <w:rPrChange w:id="771" w:author="......" w:date="2024-03-17T16:42:47Z">
                    <w:rPr>
                      <w:rFonts w:hint="default" w:ascii="Times New Roman" w:hAnsi="Times New Roman" w:cs="Times New Roman"/>
                      <w:sz w:val="24"/>
                      <w:szCs w:val="24"/>
                      <w:vertAlign w:val="baseline"/>
                      <w:lang w:val="en-US" w:eastAsia="zh-CN"/>
                    </w:rPr>
                  </w:rPrChange>
                </w:rPr>
                <w:t>_ph_q</w:t>
              </w:r>
            </w:ins>
          </w:p>
        </w:tc>
        <w:tc>
          <w:tcPr>
            <w:tcW w:w="1001" w:type="pct"/>
          </w:tcPr>
          <w:p>
            <w:pPr>
              <w:bidi w:val="0"/>
              <w:rPr>
                <w:ins w:id="772" w:author="......" w:date="2024-03-17T16:42:19Z"/>
                <w:rFonts w:hint="default" w:ascii="Times New Roman" w:hAnsi="Times New Roman" w:eastAsia="宋体" w:cs="Times New Roman"/>
                <w:sz w:val="24"/>
                <w:szCs w:val="24"/>
                <w:vertAlign w:val="baseline"/>
                <w:lang w:val="en-US" w:eastAsia="zh-CN"/>
                <w:rPrChange w:id="773" w:author="......" w:date="2024-03-17T16:42:47Z">
                  <w:rPr>
                    <w:ins w:id="774" w:author="......" w:date="2024-03-17T16:42:19Z"/>
                    <w:rFonts w:hint="default" w:ascii="Times New Roman" w:hAnsi="Times New Roman" w:cs="Times New Roman"/>
                    <w:sz w:val="24"/>
                    <w:szCs w:val="24"/>
                    <w:vertAlign w:val="baseline"/>
                    <w:lang w:val="en-US" w:eastAsia="zh-CN"/>
                  </w:rPr>
                </w:rPrChange>
              </w:rPr>
            </w:pPr>
            <w:ins w:id="775" w:author="......" w:date="2024-03-17T16:42:19Z">
              <w:r>
                <w:rPr>
                  <w:rFonts w:hint="default" w:ascii="Times New Roman" w:hAnsi="Times New Roman" w:eastAsia="宋体" w:cs="Times New Roman"/>
                  <w:sz w:val="24"/>
                  <w:szCs w:val="24"/>
                  <w:vertAlign w:val="baseline"/>
                  <w:lang w:val="en-US" w:eastAsia="zh-CN"/>
                  <w:rPrChange w:id="776" w:author="......" w:date="2024-03-17T16:42:47Z">
                    <w:rPr>
                      <w:rFonts w:hint="default" w:ascii="Times New Roman" w:hAnsi="Times New Roman" w:cs="Times New Roman"/>
                      <w:sz w:val="24"/>
                      <w:szCs w:val="24"/>
                      <w:vertAlign w:val="baseline"/>
                      <w:lang w:val="en-US" w:eastAsia="zh-CN"/>
                    </w:rPr>
                  </w:rPrChange>
                </w:rPr>
                <w:t>质检情况描述</w:t>
              </w:r>
            </w:ins>
          </w:p>
        </w:tc>
        <w:tc>
          <w:tcPr>
            <w:tcW w:w="711" w:type="pct"/>
          </w:tcPr>
          <w:p>
            <w:pPr>
              <w:bidi w:val="0"/>
              <w:rPr>
                <w:ins w:id="777" w:author="......" w:date="2024-03-17T16:42:19Z"/>
                <w:rFonts w:hint="default" w:ascii="Times New Roman" w:hAnsi="Times New Roman" w:eastAsia="宋体" w:cs="Times New Roman"/>
                <w:sz w:val="24"/>
                <w:szCs w:val="24"/>
                <w:vertAlign w:val="baseline"/>
                <w:lang w:val="en-US" w:eastAsia="zh-CN"/>
                <w:rPrChange w:id="778" w:author="......" w:date="2024-03-17T16:42:47Z">
                  <w:rPr>
                    <w:ins w:id="779" w:author="......" w:date="2024-03-17T16:42:19Z"/>
                    <w:rFonts w:hint="default" w:ascii="Times New Roman" w:hAnsi="Times New Roman" w:cs="Times New Roman"/>
                    <w:sz w:val="24"/>
                    <w:szCs w:val="24"/>
                    <w:vertAlign w:val="baseline"/>
                    <w:lang w:val="en-US" w:eastAsia="zh-CN"/>
                  </w:rPr>
                </w:rPrChange>
              </w:rPr>
            </w:pPr>
            <w:ins w:id="780" w:author="......" w:date="2024-03-17T16:42:19Z">
              <w:r>
                <w:rPr>
                  <w:rFonts w:hint="default" w:ascii="Times New Roman" w:hAnsi="Times New Roman" w:eastAsia="宋体" w:cs="Times New Roman"/>
                  <w:sz w:val="24"/>
                  <w:szCs w:val="24"/>
                  <w:vertAlign w:val="baseline"/>
                  <w:lang w:val="en-US" w:eastAsia="zh-CN"/>
                  <w:rPrChange w:id="781" w:author="......" w:date="2024-03-17T16:42:47Z">
                    <w:rPr>
                      <w:rFonts w:hint="default" w:ascii="Times New Roman" w:hAnsi="Times New Roman" w:cs="Times New Roman"/>
                      <w:sz w:val="24"/>
                      <w:szCs w:val="24"/>
                      <w:vertAlign w:val="baseline"/>
                      <w:lang w:val="en-US" w:eastAsia="zh-CN"/>
                    </w:rPr>
                  </w:rPrChange>
                </w:rPr>
                <w:t>Varchar</w:t>
              </w:r>
            </w:ins>
          </w:p>
        </w:tc>
        <w:tc>
          <w:tcPr>
            <w:tcW w:w="711" w:type="pct"/>
          </w:tcPr>
          <w:p>
            <w:pPr>
              <w:bidi w:val="0"/>
              <w:rPr>
                <w:ins w:id="782" w:author="......" w:date="2024-03-17T16:42:19Z"/>
                <w:rFonts w:hint="default" w:ascii="Times New Roman" w:hAnsi="Times New Roman" w:eastAsia="宋体" w:cs="Times New Roman"/>
                <w:sz w:val="24"/>
                <w:szCs w:val="24"/>
                <w:vertAlign w:val="baseline"/>
                <w:lang w:val="en-US" w:eastAsia="zh-CN"/>
                <w:rPrChange w:id="783" w:author="......" w:date="2024-03-17T16:42:47Z">
                  <w:rPr>
                    <w:ins w:id="784" w:author="......" w:date="2024-03-17T16:42:19Z"/>
                    <w:rFonts w:hint="default" w:ascii="Times New Roman" w:hAnsi="Times New Roman" w:cs="Times New Roman"/>
                    <w:sz w:val="24"/>
                    <w:szCs w:val="24"/>
                    <w:vertAlign w:val="baseline"/>
                    <w:lang w:val="en-US" w:eastAsia="zh-CN"/>
                  </w:rPr>
                </w:rPrChange>
              </w:rPr>
            </w:pPr>
            <w:ins w:id="785" w:author="......" w:date="2024-03-17T16:42:19Z">
              <w:r>
                <w:rPr>
                  <w:rFonts w:hint="default" w:ascii="Times New Roman" w:hAnsi="Times New Roman" w:eastAsia="宋体" w:cs="Times New Roman"/>
                  <w:sz w:val="24"/>
                  <w:szCs w:val="24"/>
                  <w:vertAlign w:val="baseline"/>
                  <w:lang w:val="en-US" w:eastAsia="zh-CN"/>
                  <w:rPrChange w:id="786" w:author="......" w:date="2024-03-17T16:42:47Z">
                    <w:rPr>
                      <w:rFonts w:hint="default" w:ascii="Times New Roman" w:hAnsi="Times New Roman" w:cs="Times New Roman"/>
                      <w:sz w:val="24"/>
                      <w:szCs w:val="24"/>
                      <w:vertAlign w:val="baseline"/>
                      <w:lang w:val="en-US" w:eastAsia="zh-CN"/>
                    </w:rPr>
                  </w:rPrChange>
                </w:rPr>
                <w:t>1000</w:t>
              </w:r>
            </w:ins>
          </w:p>
        </w:tc>
        <w:tc>
          <w:tcPr>
            <w:tcW w:w="711" w:type="pct"/>
          </w:tcPr>
          <w:p>
            <w:pPr>
              <w:bidi w:val="0"/>
              <w:rPr>
                <w:ins w:id="787" w:author="......" w:date="2024-03-17T16:42:19Z"/>
                <w:rFonts w:hint="default" w:ascii="Times New Roman" w:hAnsi="Times New Roman" w:eastAsia="宋体" w:cs="Times New Roman"/>
                <w:sz w:val="24"/>
                <w:szCs w:val="24"/>
                <w:vertAlign w:val="baseline"/>
                <w:lang w:val="en-US" w:eastAsia="zh-CN"/>
                <w:rPrChange w:id="788" w:author="......" w:date="2024-03-17T16:42:47Z">
                  <w:rPr>
                    <w:ins w:id="789" w:author="......" w:date="2024-03-17T16:42:19Z"/>
                    <w:rFonts w:hint="default" w:ascii="Times New Roman" w:hAnsi="Times New Roman" w:cs="Times New Roman"/>
                    <w:sz w:val="24"/>
                    <w:szCs w:val="24"/>
                    <w:vertAlign w:val="baseline"/>
                    <w:lang w:val="en-US" w:eastAsia="zh-CN"/>
                  </w:rPr>
                </w:rPrChange>
              </w:rPr>
            </w:pPr>
          </w:p>
        </w:tc>
        <w:tc>
          <w:tcPr>
            <w:tcW w:w="565" w:type="pct"/>
          </w:tcPr>
          <w:p>
            <w:pPr>
              <w:bidi w:val="0"/>
              <w:rPr>
                <w:ins w:id="790" w:author="......" w:date="2024-03-17T16:42:19Z"/>
                <w:rFonts w:hint="default" w:ascii="Times New Roman" w:hAnsi="Times New Roman" w:eastAsia="宋体" w:cs="Times New Roman"/>
                <w:sz w:val="24"/>
                <w:szCs w:val="24"/>
                <w:vertAlign w:val="baseline"/>
                <w:lang w:val="en-US" w:eastAsia="zh-CN"/>
                <w:rPrChange w:id="791" w:author="......" w:date="2024-03-17T16:42:47Z">
                  <w:rPr>
                    <w:ins w:id="792" w:author="......" w:date="2024-03-17T16:42:19Z"/>
                    <w:rFonts w:hint="default" w:ascii="Times New Roman" w:hAnsi="Times New Roman" w:cs="Times New Roman"/>
                    <w:sz w:val="24"/>
                    <w:szCs w:val="24"/>
                    <w:vertAlign w:val="baseline"/>
                    <w:lang w:val="en-US" w:eastAsia="zh-CN"/>
                  </w:rPr>
                </w:rPrChange>
              </w:rPr>
            </w:pPr>
            <w:ins w:id="793" w:author="......" w:date="2024-03-17T16:42:19Z">
              <w:r>
                <w:rPr>
                  <w:rFonts w:hint="default" w:ascii="Times New Roman" w:hAnsi="Times New Roman" w:eastAsia="宋体" w:cs="Times New Roman"/>
                  <w:sz w:val="24"/>
                  <w:szCs w:val="24"/>
                  <w:vertAlign w:val="baseline"/>
                  <w:lang w:val="en-US" w:eastAsia="zh-CN"/>
                  <w:rPrChange w:id="794" w:author="......" w:date="2024-03-17T16:42:47Z">
                    <w:rPr>
                      <w:rFonts w:hint="default" w:ascii="Times New Roman" w:hAnsi="Times New Roman" w:cs="Times New Roman"/>
                      <w:sz w:val="24"/>
                      <w:szCs w:val="24"/>
                      <w:vertAlign w:val="baseline"/>
                      <w:lang w:val="en-US" w:eastAsia="zh-CN"/>
                    </w:rPr>
                  </w:rPrChange>
                </w:rPr>
                <w:t>NULL</w:t>
              </w:r>
            </w:ins>
          </w:p>
        </w:tc>
      </w:tr>
    </w:tbl>
    <w:p>
      <w:pPr>
        <w:bidi w:val="0"/>
        <w:rPr>
          <w:ins w:id="795" w:author="......" w:date="2024-03-17T16:42:19Z"/>
          <w:rFonts w:hint="default" w:ascii="Times New Roman" w:hAnsi="Times New Roman" w:eastAsia="宋体" w:cs="Times New Roman"/>
          <w:sz w:val="24"/>
          <w:szCs w:val="24"/>
          <w:lang w:val="en-US" w:eastAsia="zh-CN"/>
          <w:rPrChange w:id="796" w:author="......" w:date="2024-03-17T16:42:47Z">
            <w:rPr>
              <w:ins w:id="797" w:author="......" w:date="2024-03-17T16:42:19Z"/>
              <w:rFonts w:hint="default" w:ascii="Times New Roman" w:hAnsi="Times New Roman" w:cs="Times New Roman"/>
              <w:sz w:val="24"/>
              <w:szCs w:val="24"/>
              <w:lang w:val="en-US" w:eastAsia="zh-CN"/>
            </w:rPr>
          </w:rPrChange>
        </w:rPr>
      </w:pPr>
    </w:p>
    <w:p>
      <w:pPr>
        <w:bidi w:val="0"/>
        <w:jc w:val="center"/>
        <w:rPr>
          <w:ins w:id="798" w:author="......" w:date="2024-03-17T16:42:19Z"/>
          <w:rFonts w:hint="default" w:ascii="Times New Roman" w:hAnsi="Times New Roman" w:eastAsia="宋体" w:cs="Times New Roman"/>
          <w:sz w:val="24"/>
          <w:szCs w:val="24"/>
          <w:lang w:val="en-US" w:eastAsia="zh-CN"/>
          <w:rPrChange w:id="799" w:author="......" w:date="2024-03-17T16:42:47Z">
            <w:rPr>
              <w:ins w:id="800" w:author="......" w:date="2024-03-17T16:42:19Z"/>
              <w:rFonts w:hint="default" w:ascii="Times New Roman" w:hAnsi="Times New Roman" w:cs="Times New Roman"/>
              <w:sz w:val="22"/>
              <w:szCs w:val="22"/>
              <w:lang w:val="en-US" w:eastAsia="zh-CN"/>
            </w:rPr>
          </w:rPrChange>
        </w:rPr>
      </w:pPr>
      <w:ins w:id="801" w:author="......" w:date="2024-03-17T16:42:19Z">
        <w:r>
          <w:rPr>
            <w:rFonts w:hint="default" w:ascii="Times New Roman" w:hAnsi="Times New Roman" w:eastAsia="宋体" w:cs="Times New Roman"/>
            <w:sz w:val="24"/>
            <w:szCs w:val="24"/>
            <w:lang w:val="en-US" w:eastAsia="zh-CN"/>
            <w:rPrChange w:id="802" w:author="......" w:date="2024-03-17T16:42:47Z">
              <w:rPr>
                <w:rFonts w:hint="default" w:ascii="Times New Roman" w:hAnsi="Times New Roman" w:cs="Times New Roman"/>
                <w:sz w:val="22"/>
                <w:szCs w:val="22"/>
                <w:lang w:val="en-US" w:eastAsia="zh-CN"/>
              </w:rPr>
            </w:rPrChange>
          </w:rPr>
          <w:t>表3</w:t>
        </w:r>
      </w:ins>
      <w:ins w:id="803" w:author="......" w:date="2024-03-17T16:42:19Z">
        <w:r>
          <w:rPr>
            <w:rFonts w:hint="default" w:ascii="Times New Roman" w:hAnsi="Times New Roman" w:eastAsia="宋体" w:cs="Times New Roman"/>
            <w:sz w:val="24"/>
            <w:szCs w:val="24"/>
            <w:lang w:val="en-US" w:eastAsia="zh-CN"/>
            <w:rPrChange w:id="804" w:author="......" w:date="2024-03-17T16:42:47Z">
              <w:rPr>
                <w:rFonts w:hint="eastAsia" w:ascii="Times New Roman" w:hAnsi="Times New Roman" w:cs="Times New Roman"/>
                <w:sz w:val="22"/>
                <w:szCs w:val="22"/>
                <w:lang w:val="en-US" w:eastAsia="zh-CN"/>
              </w:rPr>
            </w:rPrChange>
          </w:rPr>
          <w:t>.</w:t>
        </w:r>
      </w:ins>
      <w:r>
        <w:rPr>
          <w:rFonts w:hint="default" w:ascii="Times New Roman" w:hAnsi="Times New Roman" w:eastAsia="宋体" w:cs="Times New Roman"/>
          <w:sz w:val="24"/>
          <w:szCs w:val="24"/>
          <w:lang w:val="en-US" w:eastAsia="zh-CN"/>
        </w:rPr>
        <w:t>7</w:t>
      </w:r>
      <w:ins w:id="805" w:author="......" w:date="2024-03-17T16:42:19Z">
        <w:r>
          <w:rPr>
            <w:rFonts w:hint="default" w:ascii="Times New Roman" w:hAnsi="Times New Roman" w:eastAsia="宋体" w:cs="Times New Roman"/>
            <w:sz w:val="24"/>
            <w:szCs w:val="24"/>
            <w:lang w:val="en-US" w:eastAsia="zh-CN"/>
            <w:rPrChange w:id="806" w:author="......" w:date="2024-03-17T16:42:47Z">
              <w:rPr>
                <w:rFonts w:hint="default" w:ascii="Times New Roman" w:hAnsi="Times New Roman" w:cs="Times New Roman"/>
                <w:sz w:val="22"/>
                <w:szCs w:val="22"/>
                <w:lang w:val="en-US" w:eastAsia="zh-CN"/>
              </w:rPr>
            </w:rPrChange>
          </w:rPr>
          <w:t xml:space="preserve"> 质量检查报告信息表</w:t>
        </w:r>
      </w:ins>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1470"/>
        <w:gridCol w:w="1714"/>
        <w:gridCol w:w="1216"/>
        <w:gridCol w:w="1216"/>
        <w:gridCol w:w="1216"/>
        <w:gridCol w:w="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07" w:author="......" w:date="2024-03-17T16:42:19Z"/>
        </w:trPr>
        <w:tc>
          <w:tcPr>
            <w:tcW w:w="423" w:type="pct"/>
          </w:tcPr>
          <w:p>
            <w:pPr>
              <w:bidi w:val="0"/>
              <w:rPr>
                <w:ins w:id="808" w:author="......" w:date="2024-03-17T16:42:19Z"/>
                <w:rFonts w:hint="default" w:ascii="Times New Roman" w:hAnsi="Times New Roman" w:eastAsia="宋体" w:cs="Times New Roman"/>
                <w:sz w:val="24"/>
                <w:szCs w:val="24"/>
                <w:vertAlign w:val="baseline"/>
                <w:lang w:val="en-US" w:eastAsia="zh-CN"/>
                <w:rPrChange w:id="809" w:author="......" w:date="2024-03-17T16:42:47Z">
                  <w:rPr>
                    <w:ins w:id="810" w:author="......" w:date="2024-03-17T16:42:19Z"/>
                    <w:rFonts w:hint="default" w:ascii="Times New Roman" w:hAnsi="Times New Roman" w:cs="Times New Roman"/>
                    <w:sz w:val="24"/>
                    <w:szCs w:val="24"/>
                    <w:vertAlign w:val="baseline"/>
                    <w:lang w:val="en-US" w:eastAsia="zh-CN"/>
                  </w:rPr>
                </w:rPrChange>
              </w:rPr>
            </w:pPr>
            <w:ins w:id="811" w:author="......" w:date="2024-03-17T16:42:19Z">
              <w:r>
                <w:rPr>
                  <w:rFonts w:hint="default" w:ascii="Times New Roman" w:hAnsi="Times New Roman" w:eastAsia="宋体" w:cs="Times New Roman"/>
                  <w:sz w:val="24"/>
                  <w:szCs w:val="24"/>
                  <w:vertAlign w:val="baseline"/>
                  <w:lang w:val="en-US" w:eastAsia="zh-CN"/>
                  <w:rPrChange w:id="812" w:author="......" w:date="2024-03-17T16:42:47Z">
                    <w:rPr>
                      <w:rFonts w:hint="default" w:ascii="Times New Roman" w:hAnsi="Times New Roman" w:cs="Times New Roman"/>
                      <w:sz w:val="24"/>
                      <w:szCs w:val="24"/>
                      <w:vertAlign w:val="baseline"/>
                      <w:lang w:val="en-US" w:eastAsia="zh-CN"/>
                    </w:rPr>
                  </w:rPrChange>
                </w:rPr>
                <w:t>编号</w:t>
              </w:r>
            </w:ins>
          </w:p>
        </w:tc>
        <w:tc>
          <w:tcPr>
            <w:tcW w:w="852" w:type="pct"/>
          </w:tcPr>
          <w:p>
            <w:pPr>
              <w:bidi w:val="0"/>
              <w:rPr>
                <w:ins w:id="813" w:author="......" w:date="2024-03-17T16:42:19Z"/>
                <w:rFonts w:hint="default" w:ascii="Times New Roman" w:hAnsi="Times New Roman" w:eastAsia="宋体" w:cs="Times New Roman"/>
                <w:sz w:val="24"/>
                <w:szCs w:val="24"/>
                <w:vertAlign w:val="baseline"/>
                <w:lang w:val="en-US" w:eastAsia="zh-CN"/>
                <w:rPrChange w:id="814" w:author="......" w:date="2024-03-17T16:42:47Z">
                  <w:rPr>
                    <w:ins w:id="815" w:author="......" w:date="2024-03-17T16:42:19Z"/>
                    <w:rFonts w:hint="default" w:ascii="Times New Roman" w:hAnsi="Times New Roman" w:cs="Times New Roman"/>
                    <w:sz w:val="24"/>
                    <w:szCs w:val="24"/>
                    <w:vertAlign w:val="baseline"/>
                    <w:lang w:val="en-US" w:eastAsia="zh-CN"/>
                  </w:rPr>
                </w:rPrChange>
              </w:rPr>
            </w:pPr>
            <w:ins w:id="816" w:author="......" w:date="2024-03-17T16:42:19Z">
              <w:r>
                <w:rPr>
                  <w:rFonts w:hint="default" w:ascii="Times New Roman" w:hAnsi="Times New Roman" w:eastAsia="宋体" w:cs="Times New Roman"/>
                  <w:sz w:val="24"/>
                  <w:szCs w:val="24"/>
                  <w:vertAlign w:val="baseline"/>
                  <w:lang w:val="en-US" w:eastAsia="zh-CN"/>
                  <w:rPrChange w:id="817" w:author="......" w:date="2024-03-17T16:42:47Z">
                    <w:rPr>
                      <w:rFonts w:hint="default" w:ascii="Times New Roman" w:hAnsi="Times New Roman" w:cs="Times New Roman"/>
                      <w:sz w:val="24"/>
                      <w:szCs w:val="24"/>
                      <w:vertAlign w:val="baseline"/>
                      <w:lang w:val="en-US" w:eastAsia="zh-CN"/>
                    </w:rPr>
                  </w:rPrChange>
                </w:rPr>
                <w:t>字段名称</w:t>
              </w:r>
            </w:ins>
          </w:p>
        </w:tc>
        <w:tc>
          <w:tcPr>
            <w:tcW w:w="1007" w:type="pct"/>
          </w:tcPr>
          <w:p>
            <w:pPr>
              <w:bidi w:val="0"/>
              <w:rPr>
                <w:ins w:id="818" w:author="......" w:date="2024-03-17T16:42:19Z"/>
                <w:rFonts w:hint="default" w:ascii="Times New Roman" w:hAnsi="Times New Roman" w:eastAsia="宋体" w:cs="Times New Roman"/>
                <w:sz w:val="24"/>
                <w:szCs w:val="24"/>
                <w:vertAlign w:val="baseline"/>
                <w:lang w:val="en-US" w:eastAsia="zh-CN"/>
                <w:rPrChange w:id="819" w:author="......" w:date="2024-03-17T16:42:47Z">
                  <w:rPr>
                    <w:ins w:id="820" w:author="......" w:date="2024-03-17T16:42:19Z"/>
                    <w:rFonts w:hint="default" w:ascii="Times New Roman" w:hAnsi="Times New Roman" w:cs="Times New Roman"/>
                    <w:sz w:val="24"/>
                    <w:szCs w:val="24"/>
                    <w:vertAlign w:val="baseline"/>
                    <w:lang w:val="en-US" w:eastAsia="zh-CN"/>
                  </w:rPr>
                </w:rPrChange>
              </w:rPr>
            </w:pPr>
            <w:ins w:id="821" w:author="......" w:date="2024-03-17T16:42:19Z">
              <w:r>
                <w:rPr>
                  <w:rFonts w:hint="default" w:ascii="Times New Roman" w:hAnsi="Times New Roman" w:eastAsia="宋体" w:cs="Times New Roman"/>
                  <w:sz w:val="24"/>
                  <w:szCs w:val="24"/>
                  <w:vertAlign w:val="baseline"/>
                  <w:lang w:val="en-US" w:eastAsia="zh-CN"/>
                  <w:rPrChange w:id="822" w:author="......" w:date="2024-03-17T16:42:47Z">
                    <w:rPr>
                      <w:rFonts w:hint="default" w:ascii="Times New Roman" w:hAnsi="Times New Roman" w:cs="Times New Roman"/>
                      <w:sz w:val="24"/>
                      <w:szCs w:val="24"/>
                      <w:vertAlign w:val="baseline"/>
                      <w:lang w:val="en-US" w:eastAsia="zh-CN"/>
                    </w:rPr>
                  </w:rPrChange>
                </w:rPr>
                <w:t>字段含义</w:t>
              </w:r>
            </w:ins>
          </w:p>
        </w:tc>
        <w:tc>
          <w:tcPr>
            <w:tcW w:w="715" w:type="pct"/>
          </w:tcPr>
          <w:p>
            <w:pPr>
              <w:bidi w:val="0"/>
              <w:rPr>
                <w:ins w:id="823" w:author="......" w:date="2024-03-17T16:42:19Z"/>
                <w:rFonts w:hint="default" w:ascii="Times New Roman" w:hAnsi="Times New Roman" w:eastAsia="宋体" w:cs="Times New Roman"/>
                <w:sz w:val="24"/>
                <w:szCs w:val="24"/>
                <w:vertAlign w:val="baseline"/>
                <w:lang w:val="en-US" w:eastAsia="zh-CN"/>
                <w:rPrChange w:id="824" w:author="......" w:date="2024-03-17T16:42:47Z">
                  <w:rPr>
                    <w:ins w:id="825" w:author="......" w:date="2024-03-17T16:42:19Z"/>
                    <w:rFonts w:hint="default" w:ascii="Times New Roman" w:hAnsi="Times New Roman" w:cs="Times New Roman"/>
                    <w:sz w:val="24"/>
                    <w:szCs w:val="24"/>
                    <w:vertAlign w:val="baseline"/>
                    <w:lang w:val="en-US" w:eastAsia="zh-CN"/>
                  </w:rPr>
                </w:rPrChange>
              </w:rPr>
            </w:pPr>
            <w:ins w:id="826" w:author="......" w:date="2024-03-17T16:42:19Z">
              <w:r>
                <w:rPr>
                  <w:rFonts w:hint="default" w:ascii="Times New Roman" w:hAnsi="Times New Roman" w:eastAsia="宋体" w:cs="Times New Roman"/>
                  <w:sz w:val="24"/>
                  <w:szCs w:val="24"/>
                  <w:vertAlign w:val="baseline"/>
                  <w:lang w:val="en-US" w:eastAsia="zh-CN"/>
                  <w:rPrChange w:id="827" w:author="......" w:date="2024-03-17T16:42:47Z">
                    <w:rPr>
                      <w:rFonts w:hint="default" w:ascii="Times New Roman" w:hAnsi="Times New Roman" w:cs="Times New Roman"/>
                      <w:sz w:val="24"/>
                      <w:szCs w:val="24"/>
                      <w:vertAlign w:val="baseline"/>
                      <w:lang w:val="en-US" w:eastAsia="zh-CN"/>
                    </w:rPr>
                  </w:rPrChange>
                </w:rPr>
                <w:t>字段类型</w:t>
              </w:r>
            </w:ins>
          </w:p>
        </w:tc>
        <w:tc>
          <w:tcPr>
            <w:tcW w:w="715" w:type="pct"/>
          </w:tcPr>
          <w:p>
            <w:pPr>
              <w:bidi w:val="0"/>
              <w:rPr>
                <w:ins w:id="828" w:author="......" w:date="2024-03-17T16:42:19Z"/>
                <w:rFonts w:hint="default" w:ascii="Times New Roman" w:hAnsi="Times New Roman" w:eastAsia="宋体" w:cs="Times New Roman"/>
                <w:sz w:val="24"/>
                <w:szCs w:val="24"/>
                <w:vertAlign w:val="baseline"/>
                <w:lang w:val="en-US" w:eastAsia="zh-CN"/>
                <w:rPrChange w:id="829" w:author="......" w:date="2024-03-17T16:42:47Z">
                  <w:rPr>
                    <w:ins w:id="830" w:author="......" w:date="2024-03-17T16:42:19Z"/>
                    <w:rFonts w:hint="default" w:ascii="Times New Roman" w:hAnsi="Times New Roman" w:cs="Times New Roman"/>
                    <w:sz w:val="24"/>
                    <w:szCs w:val="24"/>
                    <w:vertAlign w:val="baseline"/>
                    <w:lang w:val="en-US" w:eastAsia="zh-CN"/>
                  </w:rPr>
                </w:rPrChange>
              </w:rPr>
            </w:pPr>
            <w:ins w:id="831" w:author="......" w:date="2024-03-17T16:42:19Z">
              <w:r>
                <w:rPr>
                  <w:rFonts w:hint="default" w:ascii="Times New Roman" w:hAnsi="Times New Roman" w:eastAsia="宋体" w:cs="Times New Roman"/>
                  <w:sz w:val="24"/>
                  <w:szCs w:val="24"/>
                  <w:vertAlign w:val="baseline"/>
                  <w:lang w:val="en-US" w:eastAsia="zh-CN"/>
                  <w:rPrChange w:id="832" w:author="......" w:date="2024-03-17T16:42:47Z">
                    <w:rPr>
                      <w:rFonts w:hint="default" w:ascii="Times New Roman" w:hAnsi="Times New Roman" w:cs="Times New Roman"/>
                      <w:sz w:val="24"/>
                      <w:szCs w:val="24"/>
                      <w:vertAlign w:val="baseline"/>
                      <w:lang w:val="en-US" w:eastAsia="zh-CN"/>
                    </w:rPr>
                  </w:rPrChange>
                </w:rPr>
                <w:t>字段长度</w:t>
              </w:r>
            </w:ins>
          </w:p>
        </w:tc>
        <w:tc>
          <w:tcPr>
            <w:tcW w:w="715" w:type="pct"/>
          </w:tcPr>
          <w:p>
            <w:pPr>
              <w:bidi w:val="0"/>
              <w:rPr>
                <w:ins w:id="833" w:author="......" w:date="2024-03-17T16:42:19Z"/>
                <w:rFonts w:hint="default" w:ascii="Times New Roman" w:hAnsi="Times New Roman" w:eastAsia="宋体" w:cs="Times New Roman"/>
                <w:sz w:val="24"/>
                <w:szCs w:val="24"/>
                <w:vertAlign w:val="baseline"/>
                <w:lang w:val="en-US" w:eastAsia="zh-CN"/>
                <w:rPrChange w:id="834" w:author="......" w:date="2024-03-17T16:42:47Z">
                  <w:rPr>
                    <w:ins w:id="835" w:author="......" w:date="2024-03-17T16:42:19Z"/>
                    <w:rFonts w:hint="default" w:ascii="Times New Roman" w:hAnsi="Times New Roman" w:cs="Times New Roman"/>
                    <w:sz w:val="24"/>
                    <w:szCs w:val="24"/>
                    <w:vertAlign w:val="baseline"/>
                    <w:lang w:val="en-US" w:eastAsia="zh-CN"/>
                  </w:rPr>
                </w:rPrChange>
              </w:rPr>
            </w:pPr>
            <w:ins w:id="836" w:author="......" w:date="2024-03-17T16:42:19Z">
              <w:r>
                <w:rPr>
                  <w:rFonts w:hint="default" w:ascii="Times New Roman" w:hAnsi="Times New Roman" w:eastAsia="宋体" w:cs="Times New Roman"/>
                  <w:sz w:val="24"/>
                  <w:szCs w:val="24"/>
                  <w:vertAlign w:val="baseline"/>
                  <w:lang w:val="en-US" w:eastAsia="zh-CN"/>
                  <w:rPrChange w:id="837" w:author="......" w:date="2024-03-17T16:42:47Z">
                    <w:rPr>
                      <w:rFonts w:hint="default" w:ascii="Times New Roman" w:hAnsi="Times New Roman" w:cs="Times New Roman"/>
                      <w:sz w:val="24"/>
                      <w:szCs w:val="24"/>
                      <w:vertAlign w:val="baseline"/>
                      <w:lang w:val="en-US" w:eastAsia="zh-CN"/>
                    </w:rPr>
                  </w:rPrChange>
                </w:rPr>
                <w:t>是否主键</w:t>
              </w:r>
            </w:ins>
          </w:p>
        </w:tc>
        <w:tc>
          <w:tcPr>
            <w:tcW w:w="569" w:type="pct"/>
          </w:tcPr>
          <w:p>
            <w:pPr>
              <w:bidi w:val="0"/>
              <w:rPr>
                <w:ins w:id="838" w:author="......" w:date="2024-03-17T16:42:19Z"/>
                <w:rFonts w:hint="default" w:ascii="Times New Roman" w:hAnsi="Times New Roman" w:eastAsia="宋体" w:cs="Times New Roman"/>
                <w:sz w:val="24"/>
                <w:szCs w:val="24"/>
                <w:vertAlign w:val="baseline"/>
                <w:lang w:val="en-US" w:eastAsia="zh-CN"/>
                <w:rPrChange w:id="839" w:author="......" w:date="2024-03-17T16:42:47Z">
                  <w:rPr>
                    <w:ins w:id="840" w:author="......" w:date="2024-03-17T16:42:19Z"/>
                    <w:rFonts w:hint="default" w:ascii="Times New Roman" w:hAnsi="Times New Roman" w:cs="Times New Roman"/>
                    <w:sz w:val="24"/>
                    <w:szCs w:val="24"/>
                    <w:vertAlign w:val="baseline"/>
                    <w:lang w:val="en-US" w:eastAsia="zh-CN"/>
                  </w:rPr>
                </w:rPrChange>
              </w:rPr>
            </w:pPr>
            <w:ins w:id="841" w:author="......" w:date="2024-03-17T16:42:19Z">
              <w:r>
                <w:rPr>
                  <w:rFonts w:hint="default" w:ascii="Times New Roman" w:hAnsi="Times New Roman" w:eastAsia="宋体" w:cs="Times New Roman"/>
                  <w:sz w:val="24"/>
                  <w:szCs w:val="24"/>
                  <w:vertAlign w:val="baseline"/>
                  <w:lang w:val="en-US" w:eastAsia="zh-CN"/>
                  <w:rPrChange w:id="842" w:author="......" w:date="2024-03-17T16:42:47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ins w:id="843" w:author="......" w:date="2024-03-17T16:42:19Z"/>
        </w:trPr>
        <w:tc>
          <w:tcPr>
            <w:tcW w:w="423" w:type="pct"/>
          </w:tcPr>
          <w:p>
            <w:pPr>
              <w:bidi w:val="0"/>
              <w:rPr>
                <w:ins w:id="844" w:author="......" w:date="2024-03-17T16:42:19Z"/>
                <w:rFonts w:hint="default" w:ascii="Times New Roman" w:hAnsi="Times New Roman" w:eastAsia="宋体" w:cs="Times New Roman"/>
                <w:sz w:val="24"/>
                <w:szCs w:val="24"/>
                <w:vertAlign w:val="baseline"/>
                <w:lang w:val="en-US" w:eastAsia="zh-CN"/>
                <w:rPrChange w:id="845" w:author="......" w:date="2024-03-17T16:42:47Z">
                  <w:rPr>
                    <w:ins w:id="846" w:author="......" w:date="2024-03-17T16:42:19Z"/>
                    <w:rFonts w:hint="default" w:ascii="Times New Roman" w:hAnsi="Times New Roman" w:cs="Times New Roman"/>
                    <w:sz w:val="24"/>
                    <w:szCs w:val="24"/>
                    <w:vertAlign w:val="baseline"/>
                    <w:lang w:val="en-US" w:eastAsia="zh-CN"/>
                  </w:rPr>
                </w:rPrChange>
              </w:rPr>
            </w:pPr>
            <w:ins w:id="847" w:author="......" w:date="2024-03-17T16:42:19Z">
              <w:r>
                <w:rPr>
                  <w:rFonts w:hint="default" w:ascii="Times New Roman" w:hAnsi="Times New Roman" w:eastAsia="宋体" w:cs="Times New Roman"/>
                  <w:sz w:val="24"/>
                  <w:szCs w:val="24"/>
                  <w:vertAlign w:val="baseline"/>
                  <w:lang w:val="en-US" w:eastAsia="zh-CN"/>
                  <w:rPrChange w:id="848" w:author="......" w:date="2024-03-17T16:42:47Z">
                    <w:rPr>
                      <w:rFonts w:hint="default" w:ascii="Times New Roman" w:hAnsi="Times New Roman" w:cs="Times New Roman"/>
                      <w:sz w:val="24"/>
                      <w:szCs w:val="24"/>
                      <w:vertAlign w:val="baseline"/>
                      <w:lang w:val="en-US" w:eastAsia="zh-CN"/>
                    </w:rPr>
                  </w:rPrChange>
                </w:rPr>
                <w:t>1</w:t>
              </w:r>
            </w:ins>
          </w:p>
        </w:tc>
        <w:tc>
          <w:tcPr>
            <w:tcW w:w="852" w:type="pct"/>
          </w:tcPr>
          <w:p>
            <w:pPr>
              <w:bidi w:val="0"/>
              <w:rPr>
                <w:ins w:id="849" w:author="......" w:date="2024-03-17T16:42:19Z"/>
                <w:rFonts w:hint="default" w:ascii="Times New Roman" w:hAnsi="Times New Roman" w:eastAsia="宋体" w:cs="Times New Roman"/>
                <w:sz w:val="24"/>
                <w:szCs w:val="24"/>
                <w:vertAlign w:val="baseline"/>
                <w:lang w:val="en-US" w:eastAsia="zh-CN"/>
                <w:rPrChange w:id="850" w:author="......" w:date="2024-03-17T16:42:47Z">
                  <w:rPr>
                    <w:ins w:id="851" w:author="......" w:date="2024-03-17T16:42:19Z"/>
                    <w:rFonts w:hint="default" w:ascii="Times New Roman" w:hAnsi="Times New Roman" w:cs="Times New Roman"/>
                    <w:sz w:val="24"/>
                    <w:szCs w:val="24"/>
                    <w:vertAlign w:val="baseline"/>
                    <w:lang w:val="en-US" w:eastAsia="zh-CN"/>
                  </w:rPr>
                </w:rPrChange>
              </w:rPr>
            </w:pPr>
            <w:ins w:id="852" w:author="......" w:date="2024-03-17T16:42:19Z">
              <w:r>
                <w:rPr>
                  <w:rFonts w:hint="default" w:ascii="Times New Roman" w:hAnsi="Times New Roman" w:eastAsia="宋体" w:cs="Times New Roman"/>
                  <w:sz w:val="24"/>
                  <w:szCs w:val="24"/>
                  <w:vertAlign w:val="baseline"/>
                  <w:lang w:val="en-US" w:eastAsia="zh-CN"/>
                  <w:rPrChange w:id="853" w:author="......" w:date="2024-03-17T16:42:47Z">
                    <w:rPr>
                      <w:rFonts w:hint="default" w:ascii="Times New Roman" w:hAnsi="Times New Roman" w:cs="Times New Roman"/>
                      <w:sz w:val="24"/>
                      <w:szCs w:val="24"/>
                      <w:vertAlign w:val="baseline"/>
                      <w:lang w:val="en-US" w:eastAsia="zh-CN"/>
                    </w:rPr>
                  </w:rPrChange>
                </w:rPr>
                <w:t>ID_re_q</w:t>
              </w:r>
            </w:ins>
          </w:p>
        </w:tc>
        <w:tc>
          <w:tcPr>
            <w:tcW w:w="1007" w:type="pct"/>
          </w:tcPr>
          <w:p>
            <w:pPr>
              <w:bidi w:val="0"/>
              <w:rPr>
                <w:ins w:id="854" w:author="......" w:date="2024-03-17T16:42:19Z"/>
                <w:rFonts w:hint="default" w:ascii="Times New Roman" w:hAnsi="Times New Roman" w:eastAsia="宋体" w:cs="Times New Roman"/>
                <w:sz w:val="24"/>
                <w:szCs w:val="24"/>
                <w:vertAlign w:val="baseline"/>
                <w:lang w:val="en-US" w:eastAsia="zh-CN"/>
                <w:rPrChange w:id="855" w:author="......" w:date="2024-03-17T16:42:47Z">
                  <w:rPr>
                    <w:ins w:id="856" w:author="......" w:date="2024-03-17T16:42:19Z"/>
                    <w:rFonts w:hint="default" w:ascii="Times New Roman" w:hAnsi="Times New Roman" w:cs="Times New Roman"/>
                    <w:sz w:val="24"/>
                    <w:szCs w:val="24"/>
                    <w:vertAlign w:val="baseline"/>
                    <w:lang w:val="en-US" w:eastAsia="zh-CN"/>
                  </w:rPr>
                </w:rPrChange>
              </w:rPr>
            </w:pPr>
            <w:ins w:id="857" w:author="......" w:date="2024-03-17T16:42:19Z">
              <w:r>
                <w:rPr>
                  <w:rFonts w:hint="default" w:ascii="Times New Roman" w:hAnsi="Times New Roman" w:eastAsia="宋体" w:cs="Times New Roman"/>
                  <w:sz w:val="24"/>
                  <w:szCs w:val="24"/>
                  <w:vertAlign w:val="baseline"/>
                  <w:lang w:val="en-US" w:eastAsia="zh-CN"/>
                  <w:rPrChange w:id="858" w:author="......" w:date="2024-03-17T16:42:47Z">
                    <w:rPr>
                      <w:rFonts w:hint="default" w:ascii="Times New Roman" w:hAnsi="Times New Roman" w:cs="Times New Roman"/>
                      <w:sz w:val="24"/>
                      <w:szCs w:val="24"/>
                      <w:vertAlign w:val="baseline"/>
                      <w:lang w:val="en-US" w:eastAsia="zh-CN"/>
                    </w:rPr>
                  </w:rPrChange>
                </w:rPr>
                <w:t>质检报告id</w:t>
              </w:r>
            </w:ins>
          </w:p>
        </w:tc>
        <w:tc>
          <w:tcPr>
            <w:tcW w:w="715" w:type="pct"/>
          </w:tcPr>
          <w:p>
            <w:pPr>
              <w:bidi w:val="0"/>
              <w:rPr>
                <w:ins w:id="859" w:author="......" w:date="2024-03-17T16:42:19Z"/>
                <w:rFonts w:hint="default" w:ascii="Times New Roman" w:hAnsi="Times New Roman" w:eastAsia="宋体" w:cs="Times New Roman"/>
                <w:sz w:val="24"/>
                <w:szCs w:val="24"/>
                <w:vertAlign w:val="baseline"/>
                <w:lang w:val="en-US" w:eastAsia="zh-CN"/>
                <w:rPrChange w:id="860" w:author="......" w:date="2024-03-17T16:42:47Z">
                  <w:rPr>
                    <w:ins w:id="861" w:author="......" w:date="2024-03-17T16:42:19Z"/>
                    <w:rFonts w:hint="default" w:ascii="Times New Roman" w:hAnsi="Times New Roman" w:cs="Times New Roman"/>
                    <w:sz w:val="24"/>
                    <w:szCs w:val="24"/>
                    <w:vertAlign w:val="baseline"/>
                    <w:lang w:val="en-US" w:eastAsia="zh-CN"/>
                  </w:rPr>
                </w:rPrChange>
              </w:rPr>
            </w:pPr>
            <w:ins w:id="862" w:author="......" w:date="2024-03-17T16:42:19Z">
              <w:r>
                <w:rPr>
                  <w:rFonts w:hint="default" w:ascii="Times New Roman" w:hAnsi="Times New Roman" w:eastAsia="宋体" w:cs="Times New Roman"/>
                  <w:sz w:val="24"/>
                  <w:szCs w:val="24"/>
                  <w:vertAlign w:val="baseline"/>
                  <w:lang w:val="en-US" w:eastAsia="zh-CN"/>
                  <w:rPrChange w:id="863" w:author="......" w:date="2024-03-17T16:42:47Z">
                    <w:rPr>
                      <w:rFonts w:hint="default" w:ascii="Times New Roman" w:hAnsi="Times New Roman" w:cs="Times New Roman"/>
                      <w:sz w:val="24"/>
                      <w:szCs w:val="24"/>
                      <w:vertAlign w:val="baseline"/>
                      <w:lang w:val="en-US" w:eastAsia="zh-CN"/>
                    </w:rPr>
                  </w:rPrChange>
                </w:rPr>
                <w:t>Int</w:t>
              </w:r>
            </w:ins>
          </w:p>
        </w:tc>
        <w:tc>
          <w:tcPr>
            <w:tcW w:w="715" w:type="pct"/>
          </w:tcPr>
          <w:p>
            <w:pPr>
              <w:bidi w:val="0"/>
              <w:rPr>
                <w:ins w:id="864" w:author="......" w:date="2024-03-17T16:42:19Z"/>
                <w:rFonts w:hint="default" w:ascii="Times New Roman" w:hAnsi="Times New Roman" w:eastAsia="宋体" w:cs="Times New Roman"/>
                <w:sz w:val="24"/>
                <w:szCs w:val="24"/>
                <w:vertAlign w:val="baseline"/>
                <w:lang w:val="en-US" w:eastAsia="zh-CN"/>
                <w:rPrChange w:id="865" w:author="......" w:date="2024-03-17T16:42:47Z">
                  <w:rPr>
                    <w:ins w:id="866" w:author="......" w:date="2024-03-17T16:42:19Z"/>
                    <w:rFonts w:hint="default" w:ascii="Times New Roman" w:hAnsi="Times New Roman" w:cs="Times New Roman"/>
                    <w:sz w:val="24"/>
                    <w:szCs w:val="24"/>
                    <w:vertAlign w:val="baseline"/>
                    <w:lang w:val="en-US" w:eastAsia="zh-CN"/>
                  </w:rPr>
                </w:rPrChange>
              </w:rPr>
            </w:pPr>
            <w:ins w:id="867" w:author="......" w:date="2024-03-17T16:42:19Z">
              <w:r>
                <w:rPr>
                  <w:rFonts w:hint="default" w:ascii="Times New Roman" w:hAnsi="Times New Roman" w:eastAsia="宋体" w:cs="Times New Roman"/>
                  <w:sz w:val="24"/>
                  <w:szCs w:val="24"/>
                  <w:vertAlign w:val="baseline"/>
                  <w:lang w:val="en-US" w:eastAsia="zh-CN"/>
                  <w:rPrChange w:id="868" w:author="......" w:date="2024-03-17T16:42:47Z">
                    <w:rPr>
                      <w:rFonts w:hint="default" w:ascii="Times New Roman" w:hAnsi="Times New Roman" w:cs="Times New Roman"/>
                      <w:sz w:val="24"/>
                      <w:szCs w:val="24"/>
                      <w:vertAlign w:val="baseline"/>
                      <w:lang w:val="en-US" w:eastAsia="zh-CN"/>
                    </w:rPr>
                  </w:rPrChange>
                </w:rPr>
                <w:t>100</w:t>
              </w:r>
            </w:ins>
          </w:p>
        </w:tc>
        <w:tc>
          <w:tcPr>
            <w:tcW w:w="715" w:type="pct"/>
          </w:tcPr>
          <w:p>
            <w:pPr>
              <w:bidi w:val="0"/>
              <w:rPr>
                <w:ins w:id="869" w:author="......" w:date="2024-03-17T16:42:19Z"/>
                <w:rFonts w:hint="default" w:ascii="Times New Roman" w:hAnsi="Times New Roman" w:eastAsia="宋体" w:cs="Times New Roman"/>
                <w:sz w:val="24"/>
                <w:szCs w:val="24"/>
                <w:vertAlign w:val="baseline"/>
                <w:lang w:val="en-US" w:eastAsia="zh-CN"/>
                <w:rPrChange w:id="870" w:author="......" w:date="2024-03-17T16:42:47Z">
                  <w:rPr>
                    <w:ins w:id="871" w:author="......" w:date="2024-03-17T16:42:19Z"/>
                    <w:rFonts w:hint="default" w:ascii="Times New Roman" w:hAnsi="Times New Roman" w:cs="Times New Roman"/>
                    <w:sz w:val="24"/>
                    <w:szCs w:val="24"/>
                    <w:vertAlign w:val="baseline"/>
                    <w:lang w:val="en-US" w:eastAsia="zh-CN"/>
                  </w:rPr>
                </w:rPrChange>
              </w:rPr>
            </w:pPr>
            <w:ins w:id="872" w:author="......" w:date="2024-03-17T16:42:19Z">
              <w:r>
                <w:rPr>
                  <w:rFonts w:hint="default" w:ascii="Times New Roman" w:hAnsi="Times New Roman" w:eastAsia="宋体" w:cs="Times New Roman"/>
                  <w:sz w:val="24"/>
                  <w:szCs w:val="24"/>
                  <w:vertAlign w:val="baseline"/>
                  <w:lang w:val="en-US" w:eastAsia="zh-CN"/>
                  <w:rPrChange w:id="873" w:author="......" w:date="2024-03-17T16:42:47Z">
                    <w:rPr>
                      <w:rFonts w:hint="default" w:ascii="Times New Roman" w:hAnsi="Times New Roman" w:cs="Times New Roman"/>
                      <w:sz w:val="24"/>
                      <w:szCs w:val="24"/>
                      <w:vertAlign w:val="baseline"/>
                      <w:lang w:val="en-US" w:eastAsia="zh-CN"/>
                    </w:rPr>
                  </w:rPrChange>
                </w:rPr>
                <w:t>√</w:t>
              </w:r>
            </w:ins>
          </w:p>
        </w:tc>
        <w:tc>
          <w:tcPr>
            <w:tcW w:w="569" w:type="pct"/>
          </w:tcPr>
          <w:p>
            <w:pPr>
              <w:bidi w:val="0"/>
              <w:rPr>
                <w:ins w:id="874" w:author="......" w:date="2024-03-17T16:42:19Z"/>
                <w:rFonts w:hint="default" w:ascii="Times New Roman" w:hAnsi="Times New Roman" w:eastAsia="宋体" w:cs="Times New Roman"/>
                <w:sz w:val="24"/>
                <w:szCs w:val="24"/>
                <w:vertAlign w:val="baseline"/>
                <w:lang w:val="en-US" w:eastAsia="zh-CN"/>
                <w:rPrChange w:id="875" w:author="......" w:date="2024-03-17T16:42:47Z">
                  <w:rPr>
                    <w:ins w:id="876"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877" w:author="......" w:date="2024-03-17T16:42:19Z"/>
        </w:trPr>
        <w:tc>
          <w:tcPr>
            <w:tcW w:w="423" w:type="pct"/>
          </w:tcPr>
          <w:p>
            <w:pPr>
              <w:bidi w:val="0"/>
              <w:rPr>
                <w:ins w:id="878" w:author="......" w:date="2024-03-17T16:42:19Z"/>
                <w:rFonts w:hint="default" w:ascii="Times New Roman" w:hAnsi="Times New Roman" w:eastAsia="宋体" w:cs="Times New Roman"/>
                <w:sz w:val="24"/>
                <w:szCs w:val="24"/>
                <w:vertAlign w:val="baseline"/>
                <w:lang w:val="en-US" w:eastAsia="zh-CN"/>
                <w:rPrChange w:id="879" w:author="......" w:date="2024-03-17T16:42:47Z">
                  <w:rPr>
                    <w:ins w:id="880" w:author="......" w:date="2024-03-17T16:42:19Z"/>
                    <w:rFonts w:hint="default" w:ascii="Times New Roman" w:hAnsi="Times New Roman" w:cs="Times New Roman"/>
                    <w:sz w:val="24"/>
                    <w:szCs w:val="24"/>
                    <w:vertAlign w:val="baseline"/>
                    <w:lang w:val="en-US" w:eastAsia="zh-CN"/>
                  </w:rPr>
                </w:rPrChange>
              </w:rPr>
            </w:pPr>
            <w:ins w:id="881" w:author="......" w:date="2024-03-17T16:42:19Z">
              <w:r>
                <w:rPr>
                  <w:rFonts w:hint="default" w:ascii="Times New Roman" w:hAnsi="Times New Roman" w:eastAsia="宋体" w:cs="Times New Roman"/>
                  <w:sz w:val="24"/>
                  <w:szCs w:val="24"/>
                  <w:vertAlign w:val="baseline"/>
                  <w:lang w:val="en-US" w:eastAsia="zh-CN"/>
                  <w:rPrChange w:id="882" w:author="......" w:date="2024-03-17T16:42:47Z">
                    <w:rPr>
                      <w:rFonts w:hint="default" w:ascii="Times New Roman" w:hAnsi="Times New Roman" w:cs="Times New Roman"/>
                      <w:sz w:val="24"/>
                      <w:szCs w:val="24"/>
                      <w:vertAlign w:val="baseline"/>
                      <w:lang w:val="en-US" w:eastAsia="zh-CN"/>
                    </w:rPr>
                  </w:rPrChange>
                </w:rPr>
                <w:t>2</w:t>
              </w:r>
            </w:ins>
          </w:p>
        </w:tc>
        <w:tc>
          <w:tcPr>
            <w:tcW w:w="852" w:type="pct"/>
          </w:tcPr>
          <w:p>
            <w:pPr>
              <w:bidi w:val="0"/>
              <w:rPr>
                <w:ins w:id="883" w:author="......" w:date="2024-03-17T16:42:19Z"/>
                <w:rFonts w:hint="default" w:ascii="Times New Roman" w:hAnsi="Times New Roman" w:eastAsia="宋体" w:cs="Times New Roman"/>
                <w:sz w:val="24"/>
                <w:szCs w:val="24"/>
                <w:vertAlign w:val="baseline"/>
                <w:lang w:val="en-US" w:eastAsia="zh-CN"/>
                <w:rPrChange w:id="884" w:author="......" w:date="2024-03-17T16:42:47Z">
                  <w:rPr>
                    <w:ins w:id="885" w:author="......" w:date="2024-03-17T16:42:19Z"/>
                    <w:rFonts w:hint="default" w:ascii="Times New Roman" w:hAnsi="Times New Roman" w:cs="Times New Roman"/>
                    <w:sz w:val="24"/>
                    <w:szCs w:val="24"/>
                    <w:vertAlign w:val="baseline"/>
                    <w:lang w:val="en-US" w:eastAsia="zh-CN"/>
                  </w:rPr>
                </w:rPrChange>
              </w:rPr>
            </w:pPr>
            <w:ins w:id="886" w:author="......" w:date="2024-03-17T16:42:19Z">
              <w:r>
                <w:rPr>
                  <w:rFonts w:hint="default" w:ascii="Times New Roman" w:hAnsi="Times New Roman" w:eastAsia="宋体" w:cs="Times New Roman"/>
                  <w:sz w:val="24"/>
                  <w:szCs w:val="24"/>
                  <w:vertAlign w:val="baseline"/>
                  <w:lang w:val="en-US" w:eastAsia="zh-CN"/>
                  <w:rPrChange w:id="887" w:author="......" w:date="2024-03-17T16:42:47Z">
                    <w:rPr>
                      <w:rFonts w:hint="default" w:ascii="Times New Roman" w:hAnsi="Times New Roman" w:cs="Times New Roman"/>
                      <w:sz w:val="24"/>
                      <w:szCs w:val="24"/>
                      <w:vertAlign w:val="baseline"/>
                      <w:lang w:val="en-US" w:eastAsia="zh-CN"/>
                    </w:rPr>
                  </w:rPrChange>
                </w:rPr>
                <w:t>NAME_re_q</w:t>
              </w:r>
            </w:ins>
          </w:p>
        </w:tc>
        <w:tc>
          <w:tcPr>
            <w:tcW w:w="1007" w:type="pct"/>
          </w:tcPr>
          <w:p>
            <w:pPr>
              <w:bidi w:val="0"/>
              <w:rPr>
                <w:ins w:id="888" w:author="......" w:date="2024-03-17T16:42:19Z"/>
                <w:rFonts w:hint="default" w:ascii="Times New Roman" w:hAnsi="Times New Roman" w:eastAsia="宋体" w:cs="Times New Roman"/>
                <w:sz w:val="24"/>
                <w:szCs w:val="24"/>
                <w:vertAlign w:val="baseline"/>
                <w:lang w:val="en-US" w:eastAsia="zh-CN"/>
                <w:rPrChange w:id="889" w:author="......" w:date="2024-03-17T16:42:47Z">
                  <w:rPr>
                    <w:ins w:id="890" w:author="......" w:date="2024-03-17T16:42:19Z"/>
                    <w:rFonts w:hint="default" w:ascii="Times New Roman" w:hAnsi="Times New Roman" w:cs="Times New Roman"/>
                    <w:sz w:val="24"/>
                    <w:szCs w:val="24"/>
                    <w:vertAlign w:val="baseline"/>
                    <w:lang w:val="en-US" w:eastAsia="zh-CN"/>
                  </w:rPr>
                </w:rPrChange>
              </w:rPr>
            </w:pPr>
            <w:ins w:id="891" w:author="......" w:date="2024-03-17T16:42:19Z">
              <w:r>
                <w:rPr>
                  <w:rFonts w:hint="default" w:ascii="Times New Roman" w:hAnsi="Times New Roman" w:eastAsia="宋体" w:cs="Times New Roman"/>
                  <w:sz w:val="24"/>
                  <w:szCs w:val="24"/>
                  <w:vertAlign w:val="baseline"/>
                  <w:lang w:val="en-US" w:eastAsia="zh-CN"/>
                  <w:rPrChange w:id="892" w:author="......" w:date="2024-03-17T16:42:47Z">
                    <w:rPr>
                      <w:rFonts w:hint="default" w:ascii="Times New Roman" w:hAnsi="Times New Roman" w:cs="Times New Roman"/>
                      <w:sz w:val="24"/>
                      <w:szCs w:val="24"/>
                      <w:vertAlign w:val="baseline"/>
                      <w:lang w:val="en-US" w:eastAsia="zh-CN"/>
                    </w:rPr>
                  </w:rPrChange>
                </w:rPr>
                <w:t>质检报告名称</w:t>
              </w:r>
            </w:ins>
          </w:p>
        </w:tc>
        <w:tc>
          <w:tcPr>
            <w:tcW w:w="715" w:type="pct"/>
          </w:tcPr>
          <w:p>
            <w:pPr>
              <w:bidi w:val="0"/>
              <w:rPr>
                <w:ins w:id="893" w:author="......" w:date="2024-03-17T16:42:19Z"/>
                <w:rFonts w:hint="default" w:ascii="Times New Roman" w:hAnsi="Times New Roman" w:eastAsia="宋体" w:cs="Times New Roman"/>
                <w:sz w:val="24"/>
                <w:szCs w:val="24"/>
                <w:vertAlign w:val="baseline"/>
                <w:lang w:val="en-US" w:eastAsia="zh-CN"/>
                <w:rPrChange w:id="894" w:author="......" w:date="2024-03-17T16:42:47Z">
                  <w:rPr>
                    <w:ins w:id="895" w:author="......" w:date="2024-03-17T16:42:19Z"/>
                    <w:rFonts w:hint="default" w:ascii="Times New Roman" w:hAnsi="Times New Roman" w:cs="Times New Roman"/>
                    <w:sz w:val="24"/>
                    <w:szCs w:val="24"/>
                    <w:vertAlign w:val="baseline"/>
                    <w:lang w:val="en-US" w:eastAsia="zh-CN"/>
                  </w:rPr>
                </w:rPrChange>
              </w:rPr>
            </w:pPr>
            <w:ins w:id="896" w:author="......" w:date="2024-03-17T16:42:19Z">
              <w:r>
                <w:rPr>
                  <w:rFonts w:hint="default" w:ascii="Times New Roman" w:hAnsi="Times New Roman" w:eastAsia="宋体" w:cs="Times New Roman"/>
                  <w:sz w:val="24"/>
                  <w:szCs w:val="24"/>
                  <w:vertAlign w:val="baseline"/>
                  <w:lang w:val="en-US" w:eastAsia="zh-CN"/>
                  <w:rPrChange w:id="897" w:author="......" w:date="2024-03-17T16:42:47Z">
                    <w:rPr>
                      <w:rFonts w:hint="default" w:ascii="Times New Roman" w:hAnsi="Times New Roman" w:cs="Times New Roman"/>
                      <w:sz w:val="24"/>
                      <w:szCs w:val="24"/>
                      <w:vertAlign w:val="baseline"/>
                      <w:lang w:val="en-US" w:eastAsia="zh-CN"/>
                    </w:rPr>
                  </w:rPrChange>
                </w:rPr>
                <w:t>Varchar</w:t>
              </w:r>
            </w:ins>
          </w:p>
        </w:tc>
        <w:tc>
          <w:tcPr>
            <w:tcW w:w="715" w:type="pct"/>
          </w:tcPr>
          <w:p>
            <w:pPr>
              <w:bidi w:val="0"/>
              <w:rPr>
                <w:ins w:id="898" w:author="......" w:date="2024-03-17T16:42:19Z"/>
                <w:rFonts w:hint="default" w:ascii="Times New Roman" w:hAnsi="Times New Roman" w:eastAsia="宋体" w:cs="Times New Roman"/>
                <w:sz w:val="24"/>
                <w:szCs w:val="24"/>
                <w:vertAlign w:val="baseline"/>
                <w:lang w:val="en-US" w:eastAsia="zh-CN"/>
                <w:rPrChange w:id="899" w:author="......" w:date="2024-03-17T16:42:47Z">
                  <w:rPr>
                    <w:ins w:id="900" w:author="......" w:date="2024-03-17T16:42:19Z"/>
                    <w:rFonts w:hint="default" w:ascii="Times New Roman" w:hAnsi="Times New Roman" w:cs="Times New Roman"/>
                    <w:sz w:val="24"/>
                    <w:szCs w:val="24"/>
                    <w:vertAlign w:val="baseline"/>
                    <w:lang w:val="en-US" w:eastAsia="zh-CN"/>
                  </w:rPr>
                </w:rPrChange>
              </w:rPr>
            </w:pPr>
            <w:ins w:id="901" w:author="......" w:date="2024-03-17T16:42:19Z">
              <w:r>
                <w:rPr>
                  <w:rFonts w:hint="default" w:ascii="Times New Roman" w:hAnsi="Times New Roman" w:eastAsia="宋体" w:cs="Times New Roman"/>
                  <w:sz w:val="24"/>
                  <w:szCs w:val="24"/>
                  <w:vertAlign w:val="baseline"/>
                  <w:lang w:val="en-US" w:eastAsia="zh-CN"/>
                  <w:rPrChange w:id="902" w:author="......" w:date="2024-03-17T16:42:47Z">
                    <w:rPr>
                      <w:rFonts w:hint="default" w:ascii="Times New Roman" w:hAnsi="Times New Roman" w:cs="Times New Roman"/>
                      <w:sz w:val="24"/>
                      <w:szCs w:val="24"/>
                      <w:vertAlign w:val="baseline"/>
                      <w:lang w:val="en-US" w:eastAsia="zh-CN"/>
                    </w:rPr>
                  </w:rPrChange>
                </w:rPr>
                <w:t>20</w:t>
              </w:r>
            </w:ins>
          </w:p>
        </w:tc>
        <w:tc>
          <w:tcPr>
            <w:tcW w:w="715" w:type="pct"/>
          </w:tcPr>
          <w:p>
            <w:pPr>
              <w:bidi w:val="0"/>
              <w:rPr>
                <w:ins w:id="903" w:author="......" w:date="2024-03-17T16:42:19Z"/>
                <w:rFonts w:hint="default" w:ascii="Times New Roman" w:hAnsi="Times New Roman" w:eastAsia="宋体" w:cs="Times New Roman"/>
                <w:sz w:val="24"/>
                <w:szCs w:val="24"/>
                <w:vertAlign w:val="baseline"/>
                <w:lang w:val="en-US" w:eastAsia="zh-CN"/>
                <w:rPrChange w:id="904" w:author="......" w:date="2024-03-17T16:42:47Z">
                  <w:rPr>
                    <w:ins w:id="905" w:author="......" w:date="2024-03-17T16:42:19Z"/>
                    <w:rFonts w:hint="default" w:ascii="Times New Roman" w:hAnsi="Times New Roman" w:cs="Times New Roman"/>
                    <w:sz w:val="24"/>
                    <w:szCs w:val="24"/>
                    <w:vertAlign w:val="baseline"/>
                    <w:lang w:val="en-US" w:eastAsia="zh-CN"/>
                  </w:rPr>
                </w:rPrChange>
              </w:rPr>
            </w:pPr>
          </w:p>
        </w:tc>
        <w:tc>
          <w:tcPr>
            <w:tcW w:w="569" w:type="pct"/>
          </w:tcPr>
          <w:p>
            <w:pPr>
              <w:bidi w:val="0"/>
              <w:rPr>
                <w:ins w:id="906" w:author="......" w:date="2024-03-17T16:42:19Z"/>
                <w:rFonts w:hint="default" w:ascii="Times New Roman" w:hAnsi="Times New Roman" w:eastAsia="宋体" w:cs="Times New Roman"/>
                <w:sz w:val="24"/>
                <w:szCs w:val="24"/>
                <w:vertAlign w:val="baseline"/>
                <w:lang w:val="en-US" w:eastAsia="zh-CN"/>
                <w:rPrChange w:id="907" w:author="......" w:date="2024-03-17T16:42:47Z">
                  <w:rPr>
                    <w:ins w:id="908"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09" w:author="......" w:date="2024-03-17T16:42:19Z"/>
        </w:trPr>
        <w:tc>
          <w:tcPr>
            <w:tcW w:w="423" w:type="pct"/>
          </w:tcPr>
          <w:p>
            <w:pPr>
              <w:bidi w:val="0"/>
              <w:rPr>
                <w:ins w:id="910" w:author="......" w:date="2024-03-17T16:42:19Z"/>
                <w:rFonts w:hint="default" w:ascii="Times New Roman" w:hAnsi="Times New Roman" w:eastAsia="宋体" w:cs="Times New Roman"/>
                <w:sz w:val="24"/>
                <w:szCs w:val="24"/>
                <w:vertAlign w:val="baseline"/>
                <w:lang w:val="en-US" w:eastAsia="zh-CN"/>
                <w:rPrChange w:id="911" w:author="......" w:date="2024-03-17T16:42:47Z">
                  <w:rPr>
                    <w:ins w:id="912" w:author="......" w:date="2024-03-17T16:42:19Z"/>
                    <w:rFonts w:hint="default" w:ascii="Times New Roman" w:hAnsi="Times New Roman" w:cs="Times New Roman"/>
                    <w:sz w:val="24"/>
                    <w:szCs w:val="24"/>
                    <w:vertAlign w:val="baseline"/>
                    <w:lang w:val="en-US" w:eastAsia="zh-CN"/>
                  </w:rPr>
                </w:rPrChange>
              </w:rPr>
            </w:pPr>
            <w:ins w:id="913" w:author="......" w:date="2024-03-17T16:42:19Z">
              <w:r>
                <w:rPr>
                  <w:rFonts w:hint="default" w:ascii="Times New Roman" w:hAnsi="Times New Roman" w:eastAsia="宋体" w:cs="Times New Roman"/>
                  <w:sz w:val="24"/>
                  <w:szCs w:val="24"/>
                  <w:vertAlign w:val="baseline"/>
                  <w:lang w:val="en-US" w:eastAsia="zh-CN"/>
                  <w:rPrChange w:id="914" w:author="......" w:date="2024-03-17T16:42:47Z">
                    <w:rPr>
                      <w:rFonts w:hint="default" w:ascii="Times New Roman" w:hAnsi="Times New Roman" w:cs="Times New Roman"/>
                      <w:sz w:val="24"/>
                      <w:szCs w:val="24"/>
                      <w:vertAlign w:val="baseline"/>
                      <w:lang w:val="en-US" w:eastAsia="zh-CN"/>
                    </w:rPr>
                  </w:rPrChange>
                </w:rPr>
                <w:t>3</w:t>
              </w:r>
            </w:ins>
          </w:p>
        </w:tc>
        <w:tc>
          <w:tcPr>
            <w:tcW w:w="852" w:type="pct"/>
          </w:tcPr>
          <w:p>
            <w:pPr>
              <w:bidi w:val="0"/>
              <w:rPr>
                <w:ins w:id="915" w:author="......" w:date="2024-03-17T16:42:19Z"/>
                <w:rFonts w:hint="default" w:ascii="Times New Roman" w:hAnsi="Times New Roman" w:eastAsia="宋体" w:cs="Times New Roman"/>
                <w:sz w:val="24"/>
                <w:szCs w:val="24"/>
                <w:vertAlign w:val="baseline"/>
                <w:lang w:val="en-US" w:eastAsia="zh-CN"/>
                <w:rPrChange w:id="916" w:author="......" w:date="2024-03-17T16:42:47Z">
                  <w:rPr>
                    <w:ins w:id="917" w:author="......" w:date="2024-03-17T16:42:19Z"/>
                    <w:rFonts w:hint="default" w:ascii="Times New Roman" w:hAnsi="Times New Roman" w:cs="Times New Roman"/>
                    <w:sz w:val="24"/>
                    <w:szCs w:val="24"/>
                    <w:vertAlign w:val="baseline"/>
                    <w:lang w:val="en-US" w:eastAsia="zh-CN"/>
                  </w:rPr>
                </w:rPrChange>
              </w:rPr>
            </w:pPr>
            <w:ins w:id="918" w:author="......" w:date="2024-03-17T16:42:19Z">
              <w:r>
                <w:rPr>
                  <w:rFonts w:hint="default" w:ascii="Times New Roman" w:hAnsi="Times New Roman" w:eastAsia="宋体" w:cs="Times New Roman"/>
                  <w:sz w:val="24"/>
                  <w:szCs w:val="24"/>
                  <w:vertAlign w:val="baseline"/>
                  <w:lang w:val="en-US" w:eastAsia="zh-CN"/>
                  <w:rPrChange w:id="919" w:author="......" w:date="2024-03-17T16:42:47Z">
                    <w:rPr>
                      <w:rFonts w:hint="default" w:ascii="Times New Roman" w:hAnsi="Times New Roman" w:cs="Times New Roman"/>
                      <w:sz w:val="24"/>
                      <w:szCs w:val="24"/>
                      <w:vertAlign w:val="baseline"/>
                      <w:lang w:val="en-US" w:eastAsia="zh-CN"/>
                    </w:rPr>
                  </w:rPrChange>
                </w:rPr>
                <w:t>TIME_re_q</w:t>
              </w:r>
            </w:ins>
          </w:p>
        </w:tc>
        <w:tc>
          <w:tcPr>
            <w:tcW w:w="1007" w:type="pct"/>
          </w:tcPr>
          <w:p>
            <w:pPr>
              <w:bidi w:val="0"/>
              <w:rPr>
                <w:ins w:id="920" w:author="......" w:date="2024-03-17T16:42:19Z"/>
                <w:rFonts w:hint="default" w:ascii="Times New Roman" w:hAnsi="Times New Roman" w:eastAsia="宋体" w:cs="Times New Roman"/>
                <w:sz w:val="24"/>
                <w:szCs w:val="24"/>
                <w:vertAlign w:val="baseline"/>
                <w:lang w:val="en-US" w:eastAsia="zh-CN"/>
                <w:rPrChange w:id="921" w:author="......" w:date="2024-03-17T16:42:47Z">
                  <w:rPr>
                    <w:ins w:id="922" w:author="......" w:date="2024-03-17T16:42:19Z"/>
                    <w:rFonts w:hint="default" w:ascii="Times New Roman" w:hAnsi="Times New Roman" w:cs="Times New Roman"/>
                    <w:sz w:val="24"/>
                    <w:szCs w:val="24"/>
                    <w:vertAlign w:val="baseline"/>
                    <w:lang w:val="en-US" w:eastAsia="zh-CN"/>
                  </w:rPr>
                </w:rPrChange>
              </w:rPr>
            </w:pPr>
            <w:ins w:id="923" w:author="......" w:date="2024-03-17T16:42:19Z">
              <w:r>
                <w:rPr>
                  <w:rFonts w:hint="default" w:ascii="Times New Roman" w:hAnsi="Times New Roman" w:eastAsia="宋体" w:cs="Times New Roman"/>
                  <w:sz w:val="24"/>
                  <w:szCs w:val="24"/>
                  <w:vertAlign w:val="baseline"/>
                  <w:lang w:val="en-US" w:eastAsia="zh-CN"/>
                  <w:rPrChange w:id="924" w:author="......" w:date="2024-03-17T16:42:47Z">
                    <w:rPr>
                      <w:rFonts w:hint="default" w:ascii="Times New Roman" w:hAnsi="Times New Roman" w:cs="Times New Roman"/>
                      <w:sz w:val="24"/>
                      <w:szCs w:val="24"/>
                      <w:vertAlign w:val="baseline"/>
                      <w:lang w:val="en-US" w:eastAsia="zh-CN"/>
                    </w:rPr>
                  </w:rPrChange>
                </w:rPr>
                <w:t>上传时间</w:t>
              </w:r>
            </w:ins>
          </w:p>
        </w:tc>
        <w:tc>
          <w:tcPr>
            <w:tcW w:w="715" w:type="pct"/>
          </w:tcPr>
          <w:p>
            <w:pPr>
              <w:bidi w:val="0"/>
              <w:rPr>
                <w:ins w:id="925" w:author="......" w:date="2024-03-17T16:42:19Z"/>
                <w:rFonts w:hint="default" w:ascii="Times New Roman" w:hAnsi="Times New Roman" w:eastAsia="宋体" w:cs="Times New Roman"/>
                <w:sz w:val="24"/>
                <w:szCs w:val="24"/>
                <w:vertAlign w:val="baseline"/>
                <w:lang w:val="en-US" w:eastAsia="zh-CN"/>
                <w:rPrChange w:id="926" w:author="......" w:date="2024-03-17T16:42:47Z">
                  <w:rPr>
                    <w:ins w:id="927" w:author="......" w:date="2024-03-17T16:42:19Z"/>
                    <w:rFonts w:hint="default" w:ascii="Times New Roman" w:hAnsi="Times New Roman" w:cs="Times New Roman"/>
                    <w:sz w:val="24"/>
                    <w:szCs w:val="24"/>
                    <w:vertAlign w:val="baseline"/>
                    <w:lang w:val="en-US" w:eastAsia="zh-CN"/>
                  </w:rPr>
                </w:rPrChange>
              </w:rPr>
            </w:pPr>
            <w:ins w:id="928" w:author="......" w:date="2024-03-17T16:42:19Z">
              <w:r>
                <w:rPr>
                  <w:rFonts w:hint="default" w:ascii="Times New Roman" w:hAnsi="Times New Roman" w:eastAsia="宋体" w:cs="Times New Roman"/>
                  <w:sz w:val="24"/>
                  <w:szCs w:val="24"/>
                  <w:vertAlign w:val="baseline"/>
                  <w:lang w:val="en-US" w:eastAsia="zh-CN"/>
                  <w:rPrChange w:id="929" w:author="......" w:date="2024-03-17T16:42:47Z">
                    <w:rPr>
                      <w:rFonts w:hint="default" w:ascii="Times New Roman" w:hAnsi="Times New Roman" w:cs="Times New Roman"/>
                      <w:sz w:val="24"/>
                      <w:szCs w:val="24"/>
                      <w:vertAlign w:val="baseline"/>
                      <w:lang w:val="en-US" w:eastAsia="zh-CN"/>
                    </w:rPr>
                  </w:rPrChange>
                </w:rPr>
                <w:t>Date</w:t>
              </w:r>
            </w:ins>
          </w:p>
        </w:tc>
        <w:tc>
          <w:tcPr>
            <w:tcW w:w="715" w:type="pct"/>
          </w:tcPr>
          <w:p>
            <w:pPr>
              <w:bidi w:val="0"/>
              <w:rPr>
                <w:ins w:id="930" w:author="......" w:date="2024-03-17T16:42:19Z"/>
                <w:rFonts w:hint="default" w:ascii="Times New Roman" w:hAnsi="Times New Roman" w:eastAsia="宋体" w:cs="Times New Roman"/>
                <w:sz w:val="24"/>
                <w:szCs w:val="24"/>
                <w:vertAlign w:val="baseline"/>
                <w:lang w:val="en-US" w:eastAsia="zh-CN"/>
                <w:rPrChange w:id="931" w:author="......" w:date="2024-03-17T16:42:47Z">
                  <w:rPr>
                    <w:ins w:id="932" w:author="......" w:date="2024-03-17T16:42:19Z"/>
                    <w:rFonts w:hint="default" w:ascii="Times New Roman" w:hAnsi="Times New Roman" w:cs="Times New Roman"/>
                    <w:sz w:val="24"/>
                    <w:szCs w:val="24"/>
                    <w:vertAlign w:val="baseline"/>
                    <w:lang w:val="en-US" w:eastAsia="zh-CN"/>
                  </w:rPr>
                </w:rPrChange>
              </w:rPr>
            </w:pPr>
            <w:ins w:id="933" w:author="......" w:date="2024-03-17T16:42:19Z">
              <w:r>
                <w:rPr>
                  <w:rFonts w:hint="default" w:ascii="Times New Roman" w:hAnsi="Times New Roman" w:eastAsia="宋体" w:cs="Times New Roman"/>
                  <w:sz w:val="24"/>
                  <w:szCs w:val="24"/>
                  <w:vertAlign w:val="baseline"/>
                  <w:lang w:val="en-US" w:eastAsia="zh-CN"/>
                  <w:rPrChange w:id="934" w:author="......" w:date="2024-03-17T16:42:47Z">
                    <w:rPr>
                      <w:rFonts w:hint="default" w:ascii="Times New Roman" w:hAnsi="Times New Roman" w:cs="Times New Roman"/>
                      <w:sz w:val="24"/>
                      <w:szCs w:val="24"/>
                      <w:vertAlign w:val="baseline"/>
                      <w:lang w:val="en-US" w:eastAsia="zh-CN"/>
                    </w:rPr>
                  </w:rPrChange>
                </w:rPr>
                <w:t>16</w:t>
              </w:r>
            </w:ins>
          </w:p>
        </w:tc>
        <w:tc>
          <w:tcPr>
            <w:tcW w:w="715" w:type="pct"/>
          </w:tcPr>
          <w:p>
            <w:pPr>
              <w:bidi w:val="0"/>
              <w:rPr>
                <w:ins w:id="935" w:author="......" w:date="2024-03-17T16:42:19Z"/>
                <w:rFonts w:hint="default" w:ascii="Times New Roman" w:hAnsi="Times New Roman" w:eastAsia="宋体" w:cs="Times New Roman"/>
                <w:sz w:val="24"/>
                <w:szCs w:val="24"/>
                <w:vertAlign w:val="baseline"/>
                <w:lang w:val="en-US" w:eastAsia="zh-CN"/>
                <w:rPrChange w:id="936" w:author="......" w:date="2024-03-17T16:42:47Z">
                  <w:rPr>
                    <w:ins w:id="937" w:author="......" w:date="2024-03-17T16:42:19Z"/>
                    <w:rFonts w:hint="default" w:ascii="Times New Roman" w:hAnsi="Times New Roman" w:cs="Times New Roman"/>
                    <w:sz w:val="24"/>
                    <w:szCs w:val="24"/>
                    <w:vertAlign w:val="baseline"/>
                    <w:lang w:val="en-US" w:eastAsia="zh-CN"/>
                  </w:rPr>
                </w:rPrChange>
              </w:rPr>
            </w:pPr>
          </w:p>
        </w:tc>
        <w:tc>
          <w:tcPr>
            <w:tcW w:w="569" w:type="pct"/>
          </w:tcPr>
          <w:p>
            <w:pPr>
              <w:bidi w:val="0"/>
              <w:rPr>
                <w:ins w:id="938" w:author="......" w:date="2024-03-17T16:42:19Z"/>
                <w:rFonts w:hint="default" w:ascii="Times New Roman" w:hAnsi="Times New Roman" w:eastAsia="宋体" w:cs="Times New Roman"/>
                <w:sz w:val="24"/>
                <w:szCs w:val="24"/>
                <w:vertAlign w:val="baseline"/>
                <w:lang w:val="en-US" w:eastAsia="zh-CN"/>
                <w:rPrChange w:id="939" w:author="......" w:date="2024-03-17T16:42:47Z">
                  <w:rPr>
                    <w:ins w:id="940" w:author="......" w:date="2024-03-17T16:42:19Z"/>
                    <w:rFonts w:hint="default" w:ascii="Times New Roman" w:hAnsi="Times New Roman" w:cs="Times New Roman"/>
                    <w:sz w:val="24"/>
                    <w:szCs w:val="24"/>
                    <w:vertAlign w:val="baseline"/>
                    <w:lang w:val="en-US" w:eastAsia="zh-CN"/>
                  </w:rPr>
                </w:rPrChange>
              </w:rPr>
            </w:pPr>
            <w:ins w:id="941" w:author="......" w:date="2024-03-17T16:42:19Z">
              <w:r>
                <w:rPr>
                  <w:rFonts w:hint="default" w:ascii="Times New Roman" w:hAnsi="Times New Roman" w:eastAsia="宋体" w:cs="Times New Roman"/>
                  <w:sz w:val="24"/>
                  <w:szCs w:val="24"/>
                  <w:vertAlign w:val="baseline"/>
                  <w:lang w:val="en-US" w:eastAsia="zh-CN"/>
                  <w:rPrChange w:id="942" w:author="......" w:date="2024-03-17T16:42:47Z">
                    <w:rPr>
                      <w:rFonts w:hint="default" w:ascii="Times New Roman" w:hAnsi="Times New Roman" w:cs="Times New Roman"/>
                      <w:sz w:val="24"/>
                      <w:szCs w:val="24"/>
                      <w:vertAlign w:val="baseline"/>
                      <w:lang w:val="en-US" w:eastAsia="zh-CN"/>
                    </w:rPr>
                  </w:rPrChange>
                </w:rPr>
                <w:t>Date()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43" w:author="......" w:date="2024-03-17T16:42:19Z"/>
        </w:trPr>
        <w:tc>
          <w:tcPr>
            <w:tcW w:w="423" w:type="pct"/>
          </w:tcPr>
          <w:p>
            <w:pPr>
              <w:bidi w:val="0"/>
              <w:rPr>
                <w:ins w:id="944" w:author="......" w:date="2024-03-17T16:42:19Z"/>
                <w:rFonts w:hint="default" w:ascii="Times New Roman" w:hAnsi="Times New Roman" w:eastAsia="宋体" w:cs="Times New Roman"/>
                <w:sz w:val="24"/>
                <w:szCs w:val="24"/>
                <w:vertAlign w:val="baseline"/>
                <w:lang w:val="en-US" w:eastAsia="zh-CN"/>
                <w:rPrChange w:id="945" w:author="......" w:date="2024-03-17T16:42:47Z">
                  <w:rPr>
                    <w:ins w:id="946" w:author="......" w:date="2024-03-17T16:42:19Z"/>
                    <w:rFonts w:hint="default" w:ascii="Times New Roman" w:hAnsi="Times New Roman" w:cs="Times New Roman"/>
                    <w:sz w:val="24"/>
                    <w:szCs w:val="24"/>
                    <w:vertAlign w:val="baseline"/>
                    <w:lang w:val="en-US" w:eastAsia="zh-CN"/>
                  </w:rPr>
                </w:rPrChange>
              </w:rPr>
            </w:pPr>
            <w:ins w:id="947" w:author="......" w:date="2024-03-17T16:42:19Z">
              <w:r>
                <w:rPr>
                  <w:rFonts w:hint="default" w:ascii="Times New Roman" w:hAnsi="Times New Roman" w:eastAsia="宋体" w:cs="Times New Roman"/>
                  <w:sz w:val="24"/>
                  <w:szCs w:val="24"/>
                  <w:vertAlign w:val="baseline"/>
                  <w:lang w:val="en-US" w:eastAsia="zh-CN"/>
                  <w:rPrChange w:id="948" w:author="......" w:date="2024-03-17T16:42:47Z">
                    <w:rPr>
                      <w:rFonts w:hint="default" w:ascii="Times New Roman" w:hAnsi="Times New Roman" w:cs="Times New Roman"/>
                      <w:sz w:val="24"/>
                      <w:szCs w:val="24"/>
                      <w:vertAlign w:val="baseline"/>
                      <w:lang w:val="en-US" w:eastAsia="zh-CN"/>
                    </w:rPr>
                  </w:rPrChange>
                </w:rPr>
                <w:t>4</w:t>
              </w:r>
            </w:ins>
          </w:p>
        </w:tc>
        <w:tc>
          <w:tcPr>
            <w:tcW w:w="852" w:type="pct"/>
          </w:tcPr>
          <w:p>
            <w:pPr>
              <w:bidi w:val="0"/>
              <w:rPr>
                <w:ins w:id="949" w:author="......" w:date="2024-03-17T16:42:19Z"/>
                <w:rFonts w:hint="default" w:ascii="Times New Roman" w:hAnsi="Times New Roman" w:eastAsia="宋体" w:cs="Times New Roman"/>
                <w:sz w:val="24"/>
                <w:szCs w:val="24"/>
                <w:vertAlign w:val="baseline"/>
                <w:lang w:val="en-US" w:eastAsia="zh-CN"/>
                <w:rPrChange w:id="950" w:author="......" w:date="2024-03-17T16:42:47Z">
                  <w:rPr>
                    <w:ins w:id="951" w:author="......" w:date="2024-03-17T16:42:19Z"/>
                    <w:rFonts w:hint="default" w:ascii="Times New Roman" w:hAnsi="Times New Roman" w:cs="Times New Roman"/>
                    <w:sz w:val="24"/>
                    <w:szCs w:val="24"/>
                    <w:vertAlign w:val="baseline"/>
                    <w:lang w:val="en-US" w:eastAsia="zh-CN"/>
                  </w:rPr>
                </w:rPrChange>
              </w:rPr>
            </w:pPr>
            <w:ins w:id="952" w:author="......" w:date="2024-03-17T16:42:19Z">
              <w:r>
                <w:rPr>
                  <w:rFonts w:hint="default" w:ascii="Times New Roman" w:hAnsi="Times New Roman" w:eastAsia="宋体" w:cs="Times New Roman"/>
                  <w:sz w:val="24"/>
                  <w:szCs w:val="24"/>
                  <w:vertAlign w:val="baseline"/>
                  <w:lang w:val="en-US" w:eastAsia="zh-CN"/>
                  <w:rPrChange w:id="953" w:author="......" w:date="2024-03-17T16:42:47Z">
                    <w:rPr>
                      <w:rFonts w:hint="default" w:ascii="Times New Roman" w:hAnsi="Times New Roman" w:cs="Times New Roman"/>
                      <w:sz w:val="24"/>
                      <w:szCs w:val="24"/>
                      <w:vertAlign w:val="baseline"/>
                      <w:lang w:val="en-US" w:eastAsia="zh-CN"/>
                    </w:rPr>
                  </w:rPrChange>
                </w:rPr>
                <w:t>MAN__re_q</w:t>
              </w:r>
            </w:ins>
          </w:p>
        </w:tc>
        <w:tc>
          <w:tcPr>
            <w:tcW w:w="1007" w:type="pct"/>
          </w:tcPr>
          <w:p>
            <w:pPr>
              <w:bidi w:val="0"/>
              <w:rPr>
                <w:ins w:id="954" w:author="......" w:date="2024-03-17T16:42:19Z"/>
                <w:rFonts w:hint="default" w:ascii="Times New Roman" w:hAnsi="Times New Roman" w:eastAsia="宋体" w:cs="Times New Roman"/>
                <w:sz w:val="24"/>
                <w:szCs w:val="24"/>
                <w:vertAlign w:val="baseline"/>
                <w:lang w:val="en-US" w:eastAsia="zh-CN"/>
                <w:rPrChange w:id="955" w:author="......" w:date="2024-03-17T16:42:47Z">
                  <w:rPr>
                    <w:ins w:id="956" w:author="......" w:date="2024-03-17T16:42:19Z"/>
                    <w:rFonts w:hint="default" w:ascii="Times New Roman" w:hAnsi="Times New Roman" w:cs="Times New Roman"/>
                    <w:sz w:val="24"/>
                    <w:szCs w:val="24"/>
                    <w:vertAlign w:val="baseline"/>
                    <w:lang w:val="en-US" w:eastAsia="zh-CN"/>
                  </w:rPr>
                </w:rPrChange>
              </w:rPr>
            </w:pPr>
            <w:ins w:id="957" w:author="......" w:date="2024-03-17T16:42:19Z">
              <w:r>
                <w:rPr>
                  <w:rFonts w:hint="default" w:ascii="Times New Roman" w:hAnsi="Times New Roman" w:eastAsia="宋体" w:cs="Times New Roman"/>
                  <w:sz w:val="24"/>
                  <w:szCs w:val="24"/>
                  <w:vertAlign w:val="baseline"/>
                  <w:lang w:val="en-US" w:eastAsia="zh-CN"/>
                  <w:rPrChange w:id="958" w:author="......" w:date="2024-03-17T16:42:47Z">
                    <w:rPr>
                      <w:rFonts w:hint="default" w:ascii="Times New Roman" w:hAnsi="Times New Roman" w:cs="Times New Roman"/>
                      <w:sz w:val="24"/>
                      <w:szCs w:val="24"/>
                      <w:vertAlign w:val="baseline"/>
                      <w:lang w:val="en-US" w:eastAsia="zh-CN"/>
                    </w:rPr>
                  </w:rPrChange>
                </w:rPr>
                <w:t>上传人员</w:t>
              </w:r>
            </w:ins>
          </w:p>
        </w:tc>
        <w:tc>
          <w:tcPr>
            <w:tcW w:w="715" w:type="pct"/>
          </w:tcPr>
          <w:p>
            <w:pPr>
              <w:bidi w:val="0"/>
              <w:rPr>
                <w:ins w:id="959" w:author="......" w:date="2024-03-17T16:42:19Z"/>
                <w:rFonts w:hint="default" w:ascii="Times New Roman" w:hAnsi="Times New Roman" w:eastAsia="宋体" w:cs="Times New Roman"/>
                <w:sz w:val="24"/>
                <w:szCs w:val="24"/>
                <w:vertAlign w:val="baseline"/>
                <w:lang w:val="en-US" w:eastAsia="zh-CN"/>
                <w:rPrChange w:id="960" w:author="......" w:date="2024-03-17T16:42:47Z">
                  <w:rPr>
                    <w:ins w:id="961" w:author="......" w:date="2024-03-17T16:42:19Z"/>
                    <w:rFonts w:hint="default" w:ascii="Times New Roman" w:hAnsi="Times New Roman" w:cs="Times New Roman"/>
                    <w:sz w:val="24"/>
                    <w:szCs w:val="24"/>
                    <w:vertAlign w:val="baseline"/>
                    <w:lang w:val="en-US" w:eastAsia="zh-CN"/>
                  </w:rPr>
                </w:rPrChange>
              </w:rPr>
            </w:pPr>
            <w:ins w:id="962" w:author="......" w:date="2024-03-17T16:42:19Z">
              <w:r>
                <w:rPr>
                  <w:rFonts w:hint="default" w:ascii="Times New Roman" w:hAnsi="Times New Roman" w:eastAsia="宋体" w:cs="Times New Roman"/>
                  <w:sz w:val="24"/>
                  <w:szCs w:val="24"/>
                  <w:vertAlign w:val="baseline"/>
                  <w:lang w:val="en-US" w:eastAsia="zh-CN"/>
                  <w:rPrChange w:id="963" w:author="......" w:date="2024-03-17T16:42:47Z">
                    <w:rPr>
                      <w:rFonts w:hint="default" w:ascii="Times New Roman" w:hAnsi="Times New Roman" w:cs="Times New Roman"/>
                      <w:sz w:val="24"/>
                      <w:szCs w:val="24"/>
                      <w:vertAlign w:val="baseline"/>
                      <w:lang w:val="en-US" w:eastAsia="zh-CN"/>
                    </w:rPr>
                  </w:rPrChange>
                </w:rPr>
                <w:t>Varchar</w:t>
              </w:r>
            </w:ins>
          </w:p>
        </w:tc>
        <w:tc>
          <w:tcPr>
            <w:tcW w:w="715" w:type="pct"/>
          </w:tcPr>
          <w:p>
            <w:pPr>
              <w:bidi w:val="0"/>
              <w:rPr>
                <w:ins w:id="964" w:author="......" w:date="2024-03-17T16:42:19Z"/>
                <w:rFonts w:hint="default" w:ascii="Times New Roman" w:hAnsi="Times New Roman" w:eastAsia="宋体" w:cs="Times New Roman"/>
                <w:sz w:val="24"/>
                <w:szCs w:val="24"/>
                <w:vertAlign w:val="baseline"/>
                <w:lang w:val="en-US" w:eastAsia="zh-CN"/>
                <w:rPrChange w:id="965" w:author="......" w:date="2024-03-17T16:42:47Z">
                  <w:rPr>
                    <w:ins w:id="966" w:author="......" w:date="2024-03-17T16:42:19Z"/>
                    <w:rFonts w:hint="default" w:ascii="Times New Roman" w:hAnsi="Times New Roman" w:cs="Times New Roman"/>
                    <w:sz w:val="24"/>
                    <w:szCs w:val="24"/>
                    <w:vertAlign w:val="baseline"/>
                    <w:lang w:val="en-US" w:eastAsia="zh-CN"/>
                  </w:rPr>
                </w:rPrChange>
              </w:rPr>
            </w:pPr>
            <w:ins w:id="967" w:author="......" w:date="2024-03-17T16:42:19Z">
              <w:r>
                <w:rPr>
                  <w:rFonts w:hint="default" w:ascii="Times New Roman" w:hAnsi="Times New Roman" w:eastAsia="宋体" w:cs="Times New Roman"/>
                  <w:sz w:val="24"/>
                  <w:szCs w:val="24"/>
                  <w:vertAlign w:val="baseline"/>
                  <w:lang w:val="en-US" w:eastAsia="zh-CN"/>
                  <w:rPrChange w:id="968" w:author="......" w:date="2024-03-17T16:42:47Z">
                    <w:rPr>
                      <w:rFonts w:hint="default" w:ascii="Times New Roman" w:hAnsi="Times New Roman" w:cs="Times New Roman"/>
                      <w:sz w:val="24"/>
                      <w:szCs w:val="24"/>
                      <w:vertAlign w:val="baseline"/>
                      <w:lang w:val="en-US" w:eastAsia="zh-CN"/>
                    </w:rPr>
                  </w:rPrChange>
                </w:rPr>
                <w:t>10</w:t>
              </w:r>
            </w:ins>
          </w:p>
        </w:tc>
        <w:tc>
          <w:tcPr>
            <w:tcW w:w="715" w:type="pct"/>
          </w:tcPr>
          <w:p>
            <w:pPr>
              <w:bidi w:val="0"/>
              <w:rPr>
                <w:ins w:id="969" w:author="......" w:date="2024-03-17T16:42:19Z"/>
                <w:rFonts w:hint="default" w:ascii="Times New Roman" w:hAnsi="Times New Roman" w:eastAsia="宋体" w:cs="Times New Roman"/>
                <w:sz w:val="24"/>
                <w:szCs w:val="24"/>
                <w:vertAlign w:val="baseline"/>
                <w:lang w:val="en-US" w:eastAsia="zh-CN"/>
                <w:rPrChange w:id="970" w:author="......" w:date="2024-03-17T16:42:47Z">
                  <w:rPr>
                    <w:ins w:id="971" w:author="......" w:date="2024-03-17T16:42:19Z"/>
                    <w:rFonts w:hint="default" w:ascii="Times New Roman" w:hAnsi="Times New Roman" w:cs="Times New Roman"/>
                    <w:sz w:val="24"/>
                    <w:szCs w:val="24"/>
                    <w:vertAlign w:val="baseline"/>
                    <w:lang w:val="en-US" w:eastAsia="zh-CN"/>
                  </w:rPr>
                </w:rPrChange>
              </w:rPr>
            </w:pPr>
          </w:p>
        </w:tc>
        <w:tc>
          <w:tcPr>
            <w:tcW w:w="569" w:type="pct"/>
          </w:tcPr>
          <w:p>
            <w:pPr>
              <w:bidi w:val="0"/>
              <w:rPr>
                <w:ins w:id="972" w:author="......" w:date="2024-03-17T16:42:19Z"/>
                <w:rFonts w:hint="default" w:ascii="Times New Roman" w:hAnsi="Times New Roman" w:eastAsia="宋体" w:cs="Times New Roman"/>
                <w:sz w:val="24"/>
                <w:szCs w:val="24"/>
                <w:vertAlign w:val="baseline"/>
                <w:lang w:val="en-US" w:eastAsia="zh-CN"/>
                <w:rPrChange w:id="973" w:author="......" w:date="2024-03-17T16:42:47Z">
                  <w:rPr>
                    <w:ins w:id="974" w:author="......" w:date="2024-03-17T16:42:19Z"/>
                    <w:rFonts w:hint="default" w:ascii="Times New Roman" w:hAnsi="Times New Roman" w:cs="Times New Roman"/>
                    <w:sz w:val="24"/>
                    <w:szCs w:val="24"/>
                    <w:vertAlign w:val="baseline"/>
                    <w:lang w:val="en-US" w:eastAsia="zh-CN"/>
                  </w:rPr>
                </w:rPrChange>
              </w:rPr>
            </w:pPr>
          </w:p>
        </w:tc>
      </w:tr>
    </w:tbl>
    <w:p>
      <w:pPr>
        <w:bidi w:val="0"/>
        <w:rPr>
          <w:ins w:id="975" w:author="......" w:date="2024-03-17T16:42:19Z"/>
          <w:rFonts w:hint="default" w:ascii="Times New Roman" w:hAnsi="Times New Roman" w:eastAsia="宋体" w:cs="Times New Roman"/>
          <w:sz w:val="24"/>
          <w:szCs w:val="24"/>
          <w:lang w:val="en-US" w:eastAsia="zh-CN"/>
          <w:rPrChange w:id="976" w:author="......" w:date="2024-03-17T16:42:47Z">
            <w:rPr>
              <w:ins w:id="977" w:author="......" w:date="2024-03-17T16:42:19Z"/>
              <w:rFonts w:hint="default" w:ascii="Times New Roman" w:hAnsi="Times New Roman" w:cs="Times New Roman"/>
              <w:sz w:val="24"/>
              <w:szCs w:val="24"/>
              <w:lang w:val="en-US" w:eastAsia="zh-CN"/>
            </w:rPr>
          </w:rPrChange>
        </w:rPr>
      </w:pPr>
    </w:p>
    <w:p>
      <w:pPr>
        <w:bidi w:val="0"/>
        <w:jc w:val="center"/>
        <w:rPr>
          <w:ins w:id="978" w:author="......" w:date="2024-03-17T16:42:19Z"/>
          <w:rFonts w:hint="default" w:ascii="Times New Roman" w:hAnsi="Times New Roman" w:eastAsia="宋体" w:cs="Times New Roman"/>
          <w:sz w:val="24"/>
          <w:szCs w:val="24"/>
          <w:lang w:val="en-US" w:eastAsia="zh-CN"/>
          <w:rPrChange w:id="979" w:author="......" w:date="2024-03-17T16:42:47Z">
            <w:rPr>
              <w:ins w:id="980" w:author="......" w:date="2024-03-17T16:42:19Z"/>
              <w:rFonts w:hint="default" w:ascii="Times New Roman" w:hAnsi="Times New Roman" w:cs="Times New Roman"/>
              <w:sz w:val="22"/>
              <w:szCs w:val="22"/>
              <w:lang w:val="en-US" w:eastAsia="zh-CN"/>
            </w:rPr>
          </w:rPrChange>
        </w:rPr>
      </w:pPr>
      <w:ins w:id="981" w:author="......" w:date="2024-03-17T16:42:19Z">
        <w:r>
          <w:rPr>
            <w:rFonts w:hint="default" w:ascii="Times New Roman" w:hAnsi="Times New Roman" w:eastAsia="宋体" w:cs="Times New Roman"/>
            <w:sz w:val="24"/>
            <w:szCs w:val="24"/>
            <w:lang w:val="en-US" w:eastAsia="zh-CN"/>
            <w:rPrChange w:id="982" w:author="......" w:date="2024-03-17T16:42:47Z">
              <w:rPr>
                <w:rFonts w:hint="default" w:ascii="Times New Roman" w:hAnsi="Times New Roman" w:cs="Times New Roman"/>
                <w:sz w:val="22"/>
                <w:szCs w:val="22"/>
                <w:lang w:val="en-US" w:eastAsia="zh-CN"/>
              </w:rPr>
            </w:rPrChange>
          </w:rPr>
          <w:t>表3</w:t>
        </w:r>
      </w:ins>
      <w:ins w:id="983" w:author="......" w:date="2024-03-17T16:42:19Z">
        <w:r>
          <w:rPr>
            <w:rFonts w:hint="default" w:ascii="Times New Roman" w:hAnsi="Times New Roman" w:eastAsia="宋体" w:cs="Times New Roman"/>
            <w:sz w:val="24"/>
            <w:szCs w:val="24"/>
            <w:lang w:val="en-US" w:eastAsia="zh-CN"/>
            <w:rPrChange w:id="984" w:author="......" w:date="2024-03-17T16:42:47Z">
              <w:rPr>
                <w:rFonts w:hint="eastAsia" w:ascii="Times New Roman" w:hAnsi="Times New Roman" w:cs="Times New Roman"/>
                <w:sz w:val="22"/>
                <w:szCs w:val="22"/>
                <w:lang w:val="en-US" w:eastAsia="zh-CN"/>
              </w:rPr>
            </w:rPrChange>
          </w:rPr>
          <w:t>.</w:t>
        </w:r>
      </w:ins>
      <w:r>
        <w:rPr>
          <w:rFonts w:hint="default" w:ascii="Times New Roman" w:hAnsi="Times New Roman" w:eastAsia="宋体" w:cs="Times New Roman"/>
          <w:sz w:val="24"/>
          <w:szCs w:val="24"/>
          <w:lang w:val="en-US" w:eastAsia="zh-CN"/>
        </w:rPr>
        <w:t>8</w:t>
      </w:r>
      <w:ins w:id="985" w:author="......" w:date="2024-03-17T16:42:19Z">
        <w:r>
          <w:rPr>
            <w:rFonts w:hint="default" w:ascii="Times New Roman" w:hAnsi="Times New Roman" w:eastAsia="宋体" w:cs="Times New Roman"/>
            <w:sz w:val="24"/>
            <w:szCs w:val="24"/>
            <w:lang w:val="en-US" w:eastAsia="zh-CN"/>
            <w:rPrChange w:id="986" w:author="......" w:date="2024-03-17T16:42:47Z">
              <w:rPr>
                <w:rFonts w:hint="default" w:ascii="Times New Roman" w:hAnsi="Times New Roman" w:cs="Times New Roman"/>
                <w:sz w:val="22"/>
                <w:szCs w:val="22"/>
                <w:lang w:val="en-US" w:eastAsia="zh-CN"/>
              </w:rPr>
            </w:rPrChange>
          </w:rPr>
          <w:t xml:space="preserve"> 质量问题上报信息表</w:t>
        </w:r>
      </w:ins>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1776"/>
        <w:gridCol w:w="1646"/>
        <w:gridCol w:w="1164"/>
        <w:gridCol w:w="1164"/>
        <w:gridCol w:w="1164"/>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87" w:author="......" w:date="2024-03-17T16:42:19Z"/>
        </w:trPr>
        <w:tc>
          <w:tcPr>
            <w:tcW w:w="410" w:type="pct"/>
          </w:tcPr>
          <w:p>
            <w:pPr>
              <w:bidi w:val="0"/>
              <w:rPr>
                <w:ins w:id="988" w:author="......" w:date="2024-03-17T16:42:19Z"/>
                <w:rFonts w:hint="default" w:ascii="Times New Roman" w:hAnsi="Times New Roman" w:eastAsia="宋体" w:cs="Times New Roman"/>
                <w:sz w:val="24"/>
                <w:szCs w:val="24"/>
                <w:vertAlign w:val="baseline"/>
                <w:lang w:val="en-US" w:eastAsia="zh-CN"/>
                <w:rPrChange w:id="989" w:author="......" w:date="2024-03-17T16:42:47Z">
                  <w:rPr>
                    <w:ins w:id="990" w:author="......" w:date="2024-03-17T16:42:19Z"/>
                    <w:rFonts w:hint="default" w:ascii="Times New Roman" w:hAnsi="Times New Roman" w:cs="Times New Roman"/>
                    <w:sz w:val="24"/>
                    <w:szCs w:val="24"/>
                    <w:vertAlign w:val="baseline"/>
                    <w:lang w:val="en-US" w:eastAsia="zh-CN"/>
                  </w:rPr>
                </w:rPrChange>
              </w:rPr>
            </w:pPr>
            <w:ins w:id="991" w:author="......" w:date="2024-03-17T16:42:19Z">
              <w:r>
                <w:rPr>
                  <w:rFonts w:hint="default" w:ascii="Times New Roman" w:hAnsi="Times New Roman" w:eastAsia="宋体" w:cs="Times New Roman"/>
                  <w:sz w:val="24"/>
                  <w:szCs w:val="24"/>
                  <w:vertAlign w:val="baseline"/>
                  <w:lang w:val="en-US" w:eastAsia="zh-CN"/>
                  <w:rPrChange w:id="992" w:author="......" w:date="2024-03-17T16:42:47Z">
                    <w:rPr>
                      <w:rFonts w:hint="default" w:ascii="Times New Roman" w:hAnsi="Times New Roman" w:cs="Times New Roman"/>
                      <w:sz w:val="24"/>
                      <w:szCs w:val="24"/>
                      <w:vertAlign w:val="baseline"/>
                      <w:lang w:val="en-US" w:eastAsia="zh-CN"/>
                    </w:rPr>
                  </w:rPrChange>
                </w:rPr>
                <w:t>编号</w:t>
              </w:r>
            </w:ins>
          </w:p>
        </w:tc>
        <w:tc>
          <w:tcPr>
            <w:tcW w:w="980" w:type="pct"/>
          </w:tcPr>
          <w:p>
            <w:pPr>
              <w:bidi w:val="0"/>
              <w:rPr>
                <w:ins w:id="993" w:author="......" w:date="2024-03-17T16:42:19Z"/>
                <w:rFonts w:hint="default" w:ascii="Times New Roman" w:hAnsi="Times New Roman" w:eastAsia="宋体" w:cs="Times New Roman"/>
                <w:sz w:val="24"/>
                <w:szCs w:val="24"/>
                <w:vertAlign w:val="baseline"/>
                <w:lang w:val="en-US" w:eastAsia="zh-CN"/>
                <w:rPrChange w:id="994" w:author="......" w:date="2024-03-17T16:42:47Z">
                  <w:rPr>
                    <w:ins w:id="995" w:author="......" w:date="2024-03-17T16:42:19Z"/>
                    <w:rFonts w:hint="default" w:ascii="Times New Roman" w:hAnsi="Times New Roman" w:cs="Times New Roman"/>
                    <w:sz w:val="24"/>
                    <w:szCs w:val="24"/>
                    <w:vertAlign w:val="baseline"/>
                    <w:lang w:val="en-US" w:eastAsia="zh-CN"/>
                  </w:rPr>
                </w:rPrChange>
              </w:rPr>
            </w:pPr>
            <w:ins w:id="996" w:author="......" w:date="2024-03-17T16:42:19Z">
              <w:r>
                <w:rPr>
                  <w:rFonts w:hint="default" w:ascii="Times New Roman" w:hAnsi="Times New Roman" w:eastAsia="宋体" w:cs="Times New Roman"/>
                  <w:sz w:val="24"/>
                  <w:szCs w:val="24"/>
                  <w:vertAlign w:val="baseline"/>
                  <w:lang w:val="en-US" w:eastAsia="zh-CN"/>
                  <w:rPrChange w:id="997" w:author="......" w:date="2024-03-17T16:42:47Z">
                    <w:rPr>
                      <w:rFonts w:hint="default" w:ascii="Times New Roman" w:hAnsi="Times New Roman" w:cs="Times New Roman"/>
                      <w:sz w:val="24"/>
                      <w:szCs w:val="24"/>
                      <w:vertAlign w:val="baseline"/>
                      <w:lang w:val="en-US" w:eastAsia="zh-CN"/>
                    </w:rPr>
                  </w:rPrChange>
                </w:rPr>
                <w:t>字段名称</w:t>
              </w:r>
            </w:ins>
          </w:p>
        </w:tc>
        <w:tc>
          <w:tcPr>
            <w:tcW w:w="976" w:type="pct"/>
          </w:tcPr>
          <w:p>
            <w:pPr>
              <w:bidi w:val="0"/>
              <w:rPr>
                <w:ins w:id="998" w:author="......" w:date="2024-03-17T16:42:19Z"/>
                <w:rFonts w:hint="default" w:ascii="Times New Roman" w:hAnsi="Times New Roman" w:eastAsia="宋体" w:cs="Times New Roman"/>
                <w:sz w:val="24"/>
                <w:szCs w:val="24"/>
                <w:vertAlign w:val="baseline"/>
                <w:lang w:val="en-US" w:eastAsia="zh-CN"/>
                <w:rPrChange w:id="999" w:author="......" w:date="2024-03-17T16:42:47Z">
                  <w:rPr>
                    <w:ins w:id="1000" w:author="......" w:date="2024-03-17T16:42:19Z"/>
                    <w:rFonts w:hint="default" w:ascii="Times New Roman" w:hAnsi="Times New Roman" w:cs="Times New Roman"/>
                    <w:sz w:val="24"/>
                    <w:szCs w:val="24"/>
                    <w:vertAlign w:val="baseline"/>
                    <w:lang w:val="en-US" w:eastAsia="zh-CN"/>
                  </w:rPr>
                </w:rPrChange>
              </w:rPr>
            </w:pPr>
            <w:ins w:id="1001" w:author="......" w:date="2024-03-17T16:42:19Z">
              <w:r>
                <w:rPr>
                  <w:rFonts w:hint="default" w:ascii="Times New Roman" w:hAnsi="Times New Roman" w:eastAsia="宋体" w:cs="Times New Roman"/>
                  <w:sz w:val="24"/>
                  <w:szCs w:val="24"/>
                  <w:vertAlign w:val="baseline"/>
                  <w:lang w:val="en-US" w:eastAsia="zh-CN"/>
                  <w:rPrChange w:id="1002" w:author="......" w:date="2024-03-17T16:42:47Z">
                    <w:rPr>
                      <w:rFonts w:hint="default" w:ascii="Times New Roman" w:hAnsi="Times New Roman" w:cs="Times New Roman"/>
                      <w:sz w:val="24"/>
                      <w:szCs w:val="24"/>
                      <w:vertAlign w:val="baseline"/>
                      <w:lang w:val="en-US" w:eastAsia="zh-CN"/>
                    </w:rPr>
                  </w:rPrChange>
                </w:rPr>
                <w:t>字段含义</w:t>
              </w:r>
            </w:ins>
          </w:p>
        </w:tc>
        <w:tc>
          <w:tcPr>
            <w:tcW w:w="693" w:type="pct"/>
          </w:tcPr>
          <w:p>
            <w:pPr>
              <w:bidi w:val="0"/>
              <w:rPr>
                <w:ins w:id="1003" w:author="......" w:date="2024-03-17T16:42:19Z"/>
                <w:rFonts w:hint="default" w:ascii="Times New Roman" w:hAnsi="Times New Roman" w:eastAsia="宋体" w:cs="Times New Roman"/>
                <w:sz w:val="24"/>
                <w:szCs w:val="24"/>
                <w:vertAlign w:val="baseline"/>
                <w:lang w:val="en-US" w:eastAsia="zh-CN"/>
                <w:rPrChange w:id="1004" w:author="......" w:date="2024-03-17T16:42:47Z">
                  <w:rPr>
                    <w:ins w:id="1005" w:author="......" w:date="2024-03-17T16:42:19Z"/>
                    <w:rFonts w:hint="default" w:ascii="Times New Roman" w:hAnsi="Times New Roman" w:cs="Times New Roman"/>
                    <w:sz w:val="24"/>
                    <w:szCs w:val="24"/>
                    <w:vertAlign w:val="baseline"/>
                    <w:lang w:val="en-US" w:eastAsia="zh-CN"/>
                  </w:rPr>
                </w:rPrChange>
              </w:rPr>
            </w:pPr>
            <w:ins w:id="1006" w:author="......" w:date="2024-03-17T16:42:19Z">
              <w:r>
                <w:rPr>
                  <w:rFonts w:hint="default" w:ascii="Times New Roman" w:hAnsi="Times New Roman" w:eastAsia="宋体" w:cs="Times New Roman"/>
                  <w:sz w:val="24"/>
                  <w:szCs w:val="24"/>
                  <w:vertAlign w:val="baseline"/>
                  <w:lang w:val="en-US" w:eastAsia="zh-CN"/>
                  <w:rPrChange w:id="1007" w:author="......" w:date="2024-03-17T16:42:47Z">
                    <w:rPr>
                      <w:rFonts w:hint="default" w:ascii="Times New Roman" w:hAnsi="Times New Roman" w:cs="Times New Roman"/>
                      <w:sz w:val="24"/>
                      <w:szCs w:val="24"/>
                      <w:vertAlign w:val="baseline"/>
                      <w:lang w:val="en-US" w:eastAsia="zh-CN"/>
                    </w:rPr>
                  </w:rPrChange>
                </w:rPr>
                <w:t>字段类型</w:t>
              </w:r>
            </w:ins>
          </w:p>
        </w:tc>
        <w:tc>
          <w:tcPr>
            <w:tcW w:w="693" w:type="pct"/>
          </w:tcPr>
          <w:p>
            <w:pPr>
              <w:bidi w:val="0"/>
              <w:rPr>
                <w:ins w:id="1008" w:author="......" w:date="2024-03-17T16:42:19Z"/>
                <w:rFonts w:hint="default" w:ascii="Times New Roman" w:hAnsi="Times New Roman" w:eastAsia="宋体" w:cs="Times New Roman"/>
                <w:sz w:val="24"/>
                <w:szCs w:val="24"/>
                <w:vertAlign w:val="baseline"/>
                <w:lang w:val="en-US" w:eastAsia="zh-CN"/>
                <w:rPrChange w:id="1009" w:author="......" w:date="2024-03-17T16:42:47Z">
                  <w:rPr>
                    <w:ins w:id="1010" w:author="......" w:date="2024-03-17T16:42:19Z"/>
                    <w:rFonts w:hint="default" w:ascii="Times New Roman" w:hAnsi="Times New Roman" w:cs="Times New Roman"/>
                    <w:sz w:val="24"/>
                    <w:szCs w:val="24"/>
                    <w:vertAlign w:val="baseline"/>
                    <w:lang w:val="en-US" w:eastAsia="zh-CN"/>
                  </w:rPr>
                </w:rPrChange>
              </w:rPr>
            </w:pPr>
            <w:ins w:id="1011" w:author="......" w:date="2024-03-17T16:42:19Z">
              <w:r>
                <w:rPr>
                  <w:rFonts w:hint="default" w:ascii="Times New Roman" w:hAnsi="Times New Roman" w:eastAsia="宋体" w:cs="Times New Roman"/>
                  <w:sz w:val="24"/>
                  <w:szCs w:val="24"/>
                  <w:vertAlign w:val="baseline"/>
                  <w:lang w:val="en-US" w:eastAsia="zh-CN"/>
                  <w:rPrChange w:id="1012" w:author="......" w:date="2024-03-17T16:42:47Z">
                    <w:rPr>
                      <w:rFonts w:hint="default" w:ascii="Times New Roman" w:hAnsi="Times New Roman" w:cs="Times New Roman"/>
                      <w:sz w:val="24"/>
                      <w:szCs w:val="24"/>
                      <w:vertAlign w:val="baseline"/>
                      <w:lang w:val="en-US" w:eastAsia="zh-CN"/>
                    </w:rPr>
                  </w:rPrChange>
                </w:rPr>
                <w:t>字段长度</w:t>
              </w:r>
            </w:ins>
          </w:p>
        </w:tc>
        <w:tc>
          <w:tcPr>
            <w:tcW w:w="693" w:type="pct"/>
          </w:tcPr>
          <w:p>
            <w:pPr>
              <w:bidi w:val="0"/>
              <w:rPr>
                <w:ins w:id="1013" w:author="......" w:date="2024-03-17T16:42:19Z"/>
                <w:rFonts w:hint="default" w:ascii="Times New Roman" w:hAnsi="Times New Roman" w:eastAsia="宋体" w:cs="Times New Roman"/>
                <w:sz w:val="24"/>
                <w:szCs w:val="24"/>
                <w:vertAlign w:val="baseline"/>
                <w:lang w:val="en-US" w:eastAsia="zh-CN"/>
                <w:rPrChange w:id="1014" w:author="......" w:date="2024-03-17T16:42:47Z">
                  <w:rPr>
                    <w:ins w:id="1015" w:author="......" w:date="2024-03-17T16:42:19Z"/>
                    <w:rFonts w:hint="default" w:ascii="Times New Roman" w:hAnsi="Times New Roman" w:cs="Times New Roman"/>
                    <w:sz w:val="24"/>
                    <w:szCs w:val="24"/>
                    <w:vertAlign w:val="baseline"/>
                    <w:lang w:val="en-US" w:eastAsia="zh-CN"/>
                  </w:rPr>
                </w:rPrChange>
              </w:rPr>
            </w:pPr>
            <w:ins w:id="1016" w:author="......" w:date="2024-03-17T16:42:19Z">
              <w:r>
                <w:rPr>
                  <w:rFonts w:hint="default" w:ascii="Times New Roman" w:hAnsi="Times New Roman" w:eastAsia="宋体" w:cs="Times New Roman"/>
                  <w:sz w:val="24"/>
                  <w:szCs w:val="24"/>
                  <w:vertAlign w:val="baseline"/>
                  <w:lang w:val="en-US" w:eastAsia="zh-CN"/>
                  <w:rPrChange w:id="1017" w:author="......" w:date="2024-03-17T16:42:47Z">
                    <w:rPr>
                      <w:rFonts w:hint="default" w:ascii="Times New Roman" w:hAnsi="Times New Roman" w:cs="Times New Roman"/>
                      <w:sz w:val="24"/>
                      <w:szCs w:val="24"/>
                      <w:vertAlign w:val="baseline"/>
                      <w:lang w:val="en-US" w:eastAsia="zh-CN"/>
                    </w:rPr>
                  </w:rPrChange>
                </w:rPr>
                <w:t>是否主键</w:t>
              </w:r>
            </w:ins>
          </w:p>
        </w:tc>
        <w:tc>
          <w:tcPr>
            <w:tcW w:w="551" w:type="pct"/>
          </w:tcPr>
          <w:p>
            <w:pPr>
              <w:bidi w:val="0"/>
              <w:rPr>
                <w:ins w:id="1018" w:author="......" w:date="2024-03-17T16:42:19Z"/>
                <w:rFonts w:hint="default" w:ascii="Times New Roman" w:hAnsi="Times New Roman" w:eastAsia="宋体" w:cs="Times New Roman"/>
                <w:sz w:val="24"/>
                <w:szCs w:val="24"/>
                <w:vertAlign w:val="baseline"/>
                <w:lang w:val="en-US" w:eastAsia="zh-CN"/>
                <w:rPrChange w:id="1019" w:author="......" w:date="2024-03-17T16:42:47Z">
                  <w:rPr>
                    <w:ins w:id="1020" w:author="......" w:date="2024-03-17T16:42:19Z"/>
                    <w:rFonts w:hint="default" w:ascii="Times New Roman" w:hAnsi="Times New Roman" w:cs="Times New Roman"/>
                    <w:sz w:val="24"/>
                    <w:szCs w:val="24"/>
                    <w:vertAlign w:val="baseline"/>
                    <w:lang w:val="en-US" w:eastAsia="zh-CN"/>
                  </w:rPr>
                </w:rPrChange>
              </w:rPr>
            </w:pPr>
            <w:ins w:id="1021" w:author="......" w:date="2024-03-17T16:42:19Z">
              <w:r>
                <w:rPr>
                  <w:rFonts w:hint="default" w:ascii="Times New Roman" w:hAnsi="Times New Roman" w:eastAsia="宋体" w:cs="Times New Roman"/>
                  <w:sz w:val="24"/>
                  <w:szCs w:val="24"/>
                  <w:vertAlign w:val="baseline"/>
                  <w:lang w:val="en-US" w:eastAsia="zh-CN"/>
                  <w:rPrChange w:id="1022" w:author="......" w:date="2024-03-17T16:42:47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ins w:id="1023" w:author="......" w:date="2024-03-17T16:42:19Z"/>
        </w:trPr>
        <w:tc>
          <w:tcPr>
            <w:tcW w:w="410" w:type="pct"/>
          </w:tcPr>
          <w:p>
            <w:pPr>
              <w:bidi w:val="0"/>
              <w:rPr>
                <w:ins w:id="1024" w:author="......" w:date="2024-03-17T16:42:19Z"/>
                <w:rFonts w:hint="default" w:ascii="Times New Roman" w:hAnsi="Times New Roman" w:eastAsia="宋体" w:cs="Times New Roman"/>
                <w:sz w:val="24"/>
                <w:szCs w:val="24"/>
                <w:vertAlign w:val="baseline"/>
                <w:lang w:val="en-US" w:eastAsia="zh-CN"/>
                <w:rPrChange w:id="1025" w:author="......" w:date="2024-03-17T16:42:47Z">
                  <w:rPr>
                    <w:ins w:id="1026" w:author="......" w:date="2024-03-17T16:42:19Z"/>
                    <w:rFonts w:hint="default" w:ascii="Times New Roman" w:hAnsi="Times New Roman" w:cs="Times New Roman"/>
                    <w:sz w:val="24"/>
                    <w:szCs w:val="24"/>
                    <w:vertAlign w:val="baseline"/>
                    <w:lang w:val="en-US" w:eastAsia="zh-CN"/>
                  </w:rPr>
                </w:rPrChange>
              </w:rPr>
            </w:pPr>
            <w:ins w:id="1027" w:author="......" w:date="2024-03-17T16:42:19Z">
              <w:r>
                <w:rPr>
                  <w:rFonts w:hint="default" w:ascii="Times New Roman" w:hAnsi="Times New Roman" w:eastAsia="宋体" w:cs="Times New Roman"/>
                  <w:sz w:val="24"/>
                  <w:szCs w:val="24"/>
                  <w:vertAlign w:val="baseline"/>
                  <w:lang w:val="en-US" w:eastAsia="zh-CN"/>
                  <w:rPrChange w:id="1028" w:author="......" w:date="2024-03-17T16:42:47Z">
                    <w:rPr>
                      <w:rFonts w:hint="default" w:ascii="Times New Roman" w:hAnsi="Times New Roman" w:cs="Times New Roman"/>
                      <w:sz w:val="24"/>
                      <w:szCs w:val="24"/>
                      <w:vertAlign w:val="baseline"/>
                      <w:lang w:val="en-US" w:eastAsia="zh-CN"/>
                    </w:rPr>
                  </w:rPrChange>
                </w:rPr>
                <w:t>1</w:t>
              </w:r>
            </w:ins>
          </w:p>
        </w:tc>
        <w:tc>
          <w:tcPr>
            <w:tcW w:w="980" w:type="pct"/>
          </w:tcPr>
          <w:p>
            <w:pPr>
              <w:bidi w:val="0"/>
              <w:rPr>
                <w:ins w:id="1029" w:author="......" w:date="2024-03-17T16:42:19Z"/>
                <w:rFonts w:hint="default" w:ascii="Times New Roman" w:hAnsi="Times New Roman" w:eastAsia="宋体" w:cs="Times New Roman"/>
                <w:sz w:val="24"/>
                <w:szCs w:val="24"/>
                <w:vertAlign w:val="baseline"/>
                <w:lang w:val="en-US" w:eastAsia="zh-CN"/>
                <w:rPrChange w:id="1030" w:author="......" w:date="2024-03-17T16:42:47Z">
                  <w:rPr>
                    <w:ins w:id="1031" w:author="......" w:date="2024-03-17T16:42:19Z"/>
                    <w:rFonts w:hint="default" w:ascii="Times New Roman" w:hAnsi="Times New Roman" w:cs="Times New Roman"/>
                    <w:sz w:val="24"/>
                    <w:szCs w:val="24"/>
                    <w:vertAlign w:val="baseline"/>
                    <w:lang w:val="en-US" w:eastAsia="zh-CN"/>
                  </w:rPr>
                </w:rPrChange>
              </w:rPr>
            </w:pPr>
            <w:ins w:id="1032" w:author="......" w:date="2024-03-17T16:42:19Z">
              <w:r>
                <w:rPr>
                  <w:rFonts w:hint="default" w:ascii="Times New Roman" w:hAnsi="Times New Roman" w:eastAsia="宋体" w:cs="Times New Roman"/>
                  <w:sz w:val="24"/>
                  <w:szCs w:val="24"/>
                  <w:vertAlign w:val="baseline"/>
                  <w:lang w:val="en-US" w:eastAsia="zh-CN"/>
                  <w:rPrChange w:id="1033" w:author="......" w:date="2024-03-17T16:42:47Z">
                    <w:rPr>
                      <w:rFonts w:hint="default" w:ascii="Times New Roman" w:hAnsi="Times New Roman" w:cs="Times New Roman"/>
                      <w:sz w:val="24"/>
                      <w:szCs w:val="24"/>
                      <w:vertAlign w:val="baseline"/>
                      <w:lang w:val="en-US" w:eastAsia="zh-CN"/>
                    </w:rPr>
                  </w:rPrChange>
                </w:rPr>
                <w:t>ID_ques_q</w:t>
              </w:r>
            </w:ins>
          </w:p>
        </w:tc>
        <w:tc>
          <w:tcPr>
            <w:tcW w:w="976" w:type="pct"/>
          </w:tcPr>
          <w:p>
            <w:pPr>
              <w:bidi w:val="0"/>
              <w:rPr>
                <w:ins w:id="1034" w:author="......" w:date="2024-03-17T16:42:19Z"/>
                <w:rFonts w:hint="default" w:ascii="Times New Roman" w:hAnsi="Times New Roman" w:eastAsia="宋体" w:cs="Times New Roman"/>
                <w:sz w:val="24"/>
                <w:szCs w:val="24"/>
                <w:vertAlign w:val="baseline"/>
                <w:lang w:val="en-US" w:eastAsia="zh-CN"/>
                <w:rPrChange w:id="1035" w:author="......" w:date="2024-03-17T16:42:47Z">
                  <w:rPr>
                    <w:ins w:id="1036" w:author="......" w:date="2024-03-17T16:42:19Z"/>
                    <w:rFonts w:hint="default" w:ascii="Times New Roman" w:hAnsi="Times New Roman" w:cs="Times New Roman"/>
                    <w:sz w:val="24"/>
                    <w:szCs w:val="24"/>
                    <w:vertAlign w:val="baseline"/>
                    <w:lang w:val="en-US" w:eastAsia="zh-CN"/>
                  </w:rPr>
                </w:rPrChange>
              </w:rPr>
            </w:pPr>
            <w:ins w:id="1037" w:author="......" w:date="2024-03-17T16:42:19Z">
              <w:r>
                <w:rPr>
                  <w:rFonts w:hint="default" w:ascii="Times New Roman" w:hAnsi="Times New Roman" w:eastAsia="宋体" w:cs="Times New Roman"/>
                  <w:sz w:val="24"/>
                  <w:szCs w:val="24"/>
                  <w:vertAlign w:val="baseline"/>
                  <w:lang w:val="en-US" w:eastAsia="zh-CN"/>
                  <w:rPrChange w:id="1038" w:author="......" w:date="2024-03-17T16:42:47Z">
                    <w:rPr>
                      <w:rFonts w:hint="default" w:ascii="Times New Roman" w:hAnsi="Times New Roman" w:cs="Times New Roman"/>
                      <w:sz w:val="24"/>
                      <w:szCs w:val="24"/>
                      <w:vertAlign w:val="baseline"/>
                      <w:lang w:val="en-US" w:eastAsia="zh-CN"/>
                    </w:rPr>
                  </w:rPrChange>
                </w:rPr>
                <w:t>质量问题id</w:t>
              </w:r>
            </w:ins>
          </w:p>
        </w:tc>
        <w:tc>
          <w:tcPr>
            <w:tcW w:w="693" w:type="pct"/>
          </w:tcPr>
          <w:p>
            <w:pPr>
              <w:bidi w:val="0"/>
              <w:rPr>
                <w:ins w:id="1039" w:author="......" w:date="2024-03-17T16:42:19Z"/>
                <w:rFonts w:hint="default" w:ascii="Times New Roman" w:hAnsi="Times New Roman" w:eastAsia="宋体" w:cs="Times New Roman"/>
                <w:sz w:val="24"/>
                <w:szCs w:val="24"/>
                <w:vertAlign w:val="baseline"/>
                <w:lang w:val="en-US" w:eastAsia="zh-CN"/>
                <w:rPrChange w:id="1040" w:author="......" w:date="2024-03-17T16:42:47Z">
                  <w:rPr>
                    <w:ins w:id="1041" w:author="......" w:date="2024-03-17T16:42:19Z"/>
                    <w:rFonts w:hint="default" w:ascii="Times New Roman" w:hAnsi="Times New Roman" w:cs="Times New Roman"/>
                    <w:sz w:val="24"/>
                    <w:szCs w:val="24"/>
                    <w:vertAlign w:val="baseline"/>
                    <w:lang w:val="en-US" w:eastAsia="zh-CN"/>
                  </w:rPr>
                </w:rPrChange>
              </w:rPr>
            </w:pPr>
            <w:ins w:id="1042" w:author="......" w:date="2024-03-17T16:42:19Z">
              <w:r>
                <w:rPr>
                  <w:rFonts w:hint="default" w:ascii="Times New Roman" w:hAnsi="Times New Roman" w:eastAsia="宋体" w:cs="Times New Roman"/>
                  <w:sz w:val="24"/>
                  <w:szCs w:val="24"/>
                  <w:vertAlign w:val="baseline"/>
                  <w:lang w:val="en-US" w:eastAsia="zh-CN"/>
                  <w:rPrChange w:id="1043" w:author="......" w:date="2024-03-17T16:42:47Z">
                    <w:rPr>
                      <w:rFonts w:hint="default" w:ascii="Times New Roman" w:hAnsi="Times New Roman" w:cs="Times New Roman"/>
                      <w:sz w:val="24"/>
                      <w:szCs w:val="24"/>
                      <w:vertAlign w:val="baseline"/>
                      <w:lang w:val="en-US" w:eastAsia="zh-CN"/>
                    </w:rPr>
                  </w:rPrChange>
                </w:rPr>
                <w:t>Int</w:t>
              </w:r>
            </w:ins>
          </w:p>
        </w:tc>
        <w:tc>
          <w:tcPr>
            <w:tcW w:w="693" w:type="pct"/>
          </w:tcPr>
          <w:p>
            <w:pPr>
              <w:bidi w:val="0"/>
              <w:rPr>
                <w:ins w:id="1044" w:author="......" w:date="2024-03-17T16:42:19Z"/>
                <w:rFonts w:hint="default" w:ascii="Times New Roman" w:hAnsi="Times New Roman" w:eastAsia="宋体" w:cs="Times New Roman"/>
                <w:sz w:val="24"/>
                <w:szCs w:val="24"/>
                <w:vertAlign w:val="baseline"/>
                <w:lang w:val="en-US" w:eastAsia="zh-CN"/>
                <w:rPrChange w:id="1045" w:author="......" w:date="2024-03-17T16:42:47Z">
                  <w:rPr>
                    <w:ins w:id="1046" w:author="......" w:date="2024-03-17T16:42:19Z"/>
                    <w:rFonts w:hint="default" w:ascii="Times New Roman" w:hAnsi="Times New Roman" w:cs="Times New Roman"/>
                    <w:sz w:val="24"/>
                    <w:szCs w:val="24"/>
                    <w:vertAlign w:val="baseline"/>
                    <w:lang w:val="en-US" w:eastAsia="zh-CN"/>
                  </w:rPr>
                </w:rPrChange>
              </w:rPr>
            </w:pPr>
            <w:ins w:id="1047" w:author="......" w:date="2024-03-17T16:42:19Z">
              <w:r>
                <w:rPr>
                  <w:rFonts w:hint="default" w:ascii="Times New Roman" w:hAnsi="Times New Roman" w:eastAsia="宋体" w:cs="Times New Roman"/>
                  <w:sz w:val="24"/>
                  <w:szCs w:val="24"/>
                  <w:vertAlign w:val="baseline"/>
                  <w:lang w:val="en-US" w:eastAsia="zh-CN"/>
                  <w:rPrChange w:id="1048" w:author="......" w:date="2024-03-17T16:42:47Z">
                    <w:rPr>
                      <w:rFonts w:hint="default" w:ascii="Times New Roman" w:hAnsi="Times New Roman" w:cs="Times New Roman"/>
                      <w:sz w:val="24"/>
                      <w:szCs w:val="24"/>
                      <w:vertAlign w:val="baseline"/>
                      <w:lang w:val="en-US" w:eastAsia="zh-CN"/>
                    </w:rPr>
                  </w:rPrChange>
                </w:rPr>
                <w:t>100</w:t>
              </w:r>
            </w:ins>
          </w:p>
        </w:tc>
        <w:tc>
          <w:tcPr>
            <w:tcW w:w="693" w:type="pct"/>
          </w:tcPr>
          <w:p>
            <w:pPr>
              <w:bidi w:val="0"/>
              <w:rPr>
                <w:ins w:id="1049" w:author="......" w:date="2024-03-17T16:42:19Z"/>
                <w:rFonts w:hint="default" w:ascii="Times New Roman" w:hAnsi="Times New Roman" w:eastAsia="宋体" w:cs="Times New Roman"/>
                <w:sz w:val="24"/>
                <w:szCs w:val="24"/>
                <w:vertAlign w:val="baseline"/>
                <w:lang w:val="en-US" w:eastAsia="zh-CN"/>
                <w:rPrChange w:id="1050" w:author="......" w:date="2024-03-17T16:42:47Z">
                  <w:rPr>
                    <w:ins w:id="1051" w:author="......" w:date="2024-03-17T16:42:19Z"/>
                    <w:rFonts w:hint="default" w:ascii="Times New Roman" w:hAnsi="Times New Roman" w:cs="Times New Roman"/>
                    <w:sz w:val="24"/>
                    <w:szCs w:val="24"/>
                    <w:vertAlign w:val="baseline"/>
                    <w:lang w:val="en-US" w:eastAsia="zh-CN"/>
                  </w:rPr>
                </w:rPrChange>
              </w:rPr>
            </w:pPr>
            <w:ins w:id="1052" w:author="......" w:date="2024-03-17T16:42:19Z">
              <w:r>
                <w:rPr>
                  <w:rFonts w:hint="default" w:ascii="Times New Roman" w:hAnsi="Times New Roman" w:eastAsia="宋体" w:cs="Times New Roman"/>
                  <w:sz w:val="24"/>
                  <w:szCs w:val="24"/>
                  <w:vertAlign w:val="baseline"/>
                  <w:lang w:val="en-US" w:eastAsia="zh-CN"/>
                  <w:rPrChange w:id="1053" w:author="......" w:date="2024-03-17T16:42:47Z">
                    <w:rPr>
                      <w:rFonts w:hint="default" w:ascii="Times New Roman" w:hAnsi="Times New Roman" w:cs="Times New Roman"/>
                      <w:sz w:val="24"/>
                      <w:szCs w:val="24"/>
                      <w:vertAlign w:val="baseline"/>
                      <w:lang w:val="en-US" w:eastAsia="zh-CN"/>
                    </w:rPr>
                  </w:rPrChange>
                </w:rPr>
                <w:t>√</w:t>
              </w:r>
            </w:ins>
          </w:p>
        </w:tc>
        <w:tc>
          <w:tcPr>
            <w:tcW w:w="551" w:type="pct"/>
          </w:tcPr>
          <w:p>
            <w:pPr>
              <w:bidi w:val="0"/>
              <w:rPr>
                <w:ins w:id="1054" w:author="......" w:date="2024-03-17T16:42:19Z"/>
                <w:rFonts w:hint="default" w:ascii="Times New Roman" w:hAnsi="Times New Roman" w:eastAsia="宋体" w:cs="Times New Roman"/>
                <w:sz w:val="24"/>
                <w:szCs w:val="24"/>
                <w:vertAlign w:val="baseline"/>
                <w:lang w:val="en-US" w:eastAsia="zh-CN"/>
                <w:rPrChange w:id="1055" w:author="......" w:date="2024-03-17T16:42:47Z">
                  <w:rPr>
                    <w:ins w:id="1056"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057" w:author="......" w:date="2024-03-17T16:42:19Z"/>
        </w:trPr>
        <w:tc>
          <w:tcPr>
            <w:tcW w:w="410" w:type="pct"/>
          </w:tcPr>
          <w:p>
            <w:pPr>
              <w:bidi w:val="0"/>
              <w:rPr>
                <w:ins w:id="1058" w:author="......" w:date="2024-03-17T16:42:19Z"/>
                <w:rFonts w:hint="default" w:ascii="Times New Roman" w:hAnsi="Times New Roman" w:eastAsia="宋体" w:cs="Times New Roman"/>
                <w:sz w:val="24"/>
                <w:szCs w:val="24"/>
                <w:vertAlign w:val="baseline"/>
                <w:lang w:val="en-US" w:eastAsia="zh-CN"/>
                <w:rPrChange w:id="1059" w:author="......" w:date="2024-03-17T16:42:47Z">
                  <w:rPr>
                    <w:ins w:id="1060" w:author="......" w:date="2024-03-17T16:42:19Z"/>
                    <w:rFonts w:hint="default" w:ascii="Times New Roman" w:hAnsi="Times New Roman" w:cs="Times New Roman"/>
                    <w:sz w:val="24"/>
                    <w:szCs w:val="24"/>
                    <w:vertAlign w:val="baseline"/>
                    <w:lang w:val="en-US" w:eastAsia="zh-CN"/>
                  </w:rPr>
                </w:rPrChange>
              </w:rPr>
            </w:pPr>
            <w:ins w:id="1061" w:author="......" w:date="2024-03-17T16:42:19Z">
              <w:r>
                <w:rPr>
                  <w:rFonts w:hint="default" w:ascii="Times New Roman" w:hAnsi="Times New Roman" w:eastAsia="宋体" w:cs="Times New Roman"/>
                  <w:sz w:val="24"/>
                  <w:szCs w:val="24"/>
                  <w:vertAlign w:val="baseline"/>
                  <w:lang w:val="en-US" w:eastAsia="zh-CN"/>
                  <w:rPrChange w:id="1062" w:author="......" w:date="2024-03-17T16:42:47Z">
                    <w:rPr>
                      <w:rFonts w:hint="default" w:ascii="Times New Roman" w:hAnsi="Times New Roman" w:cs="Times New Roman"/>
                      <w:sz w:val="24"/>
                      <w:szCs w:val="24"/>
                      <w:vertAlign w:val="baseline"/>
                      <w:lang w:val="en-US" w:eastAsia="zh-CN"/>
                    </w:rPr>
                  </w:rPrChange>
                </w:rPr>
                <w:t>2</w:t>
              </w:r>
            </w:ins>
          </w:p>
        </w:tc>
        <w:tc>
          <w:tcPr>
            <w:tcW w:w="980" w:type="pct"/>
          </w:tcPr>
          <w:p>
            <w:pPr>
              <w:bidi w:val="0"/>
              <w:rPr>
                <w:ins w:id="1063" w:author="......" w:date="2024-03-17T16:42:19Z"/>
                <w:rFonts w:hint="default" w:ascii="Times New Roman" w:hAnsi="Times New Roman" w:eastAsia="宋体" w:cs="Times New Roman"/>
                <w:sz w:val="24"/>
                <w:szCs w:val="24"/>
                <w:vertAlign w:val="baseline"/>
                <w:lang w:val="en-US" w:eastAsia="zh-CN"/>
                <w:rPrChange w:id="1064" w:author="......" w:date="2024-03-17T16:42:47Z">
                  <w:rPr>
                    <w:ins w:id="1065" w:author="......" w:date="2024-03-17T16:42:19Z"/>
                    <w:rFonts w:hint="default" w:ascii="Times New Roman" w:hAnsi="Times New Roman" w:cs="Times New Roman"/>
                    <w:sz w:val="24"/>
                    <w:szCs w:val="24"/>
                    <w:vertAlign w:val="baseline"/>
                    <w:lang w:val="en-US" w:eastAsia="zh-CN"/>
                  </w:rPr>
                </w:rPrChange>
              </w:rPr>
            </w:pPr>
            <w:ins w:id="1066" w:author="......" w:date="2024-03-17T16:42:19Z">
              <w:r>
                <w:rPr>
                  <w:rFonts w:hint="default" w:ascii="Times New Roman" w:hAnsi="Times New Roman" w:eastAsia="宋体" w:cs="Times New Roman"/>
                  <w:sz w:val="24"/>
                  <w:szCs w:val="24"/>
                  <w:vertAlign w:val="baseline"/>
                  <w:lang w:val="en-US" w:eastAsia="zh-CN"/>
                  <w:rPrChange w:id="1067" w:author="......" w:date="2024-03-17T16:42:47Z">
                    <w:rPr>
                      <w:rFonts w:hint="default" w:ascii="Times New Roman" w:hAnsi="Times New Roman" w:cs="Times New Roman"/>
                      <w:sz w:val="24"/>
                      <w:szCs w:val="24"/>
                      <w:vertAlign w:val="baseline"/>
                      <w:lang w:val="en-US" w:eastAsia="zh-CN"/>
                    </w:rPr>
                  </w:rPrChange>
                </w:rPr>
                <w:t>NAME_ques_q</w:t>
              </w:r>
            </w:ins>
          </w:p>
        </w:tc>
        <w:tc>
          <w:tcPr>
            <w:tcW w:w="976" w:type="pct"/>
          </w:tcPr>
          <w:p>
            <w:pPr>
              <w:bidi w:val="0"/>
              <w:rPr>
                <w:ins w:id="1068" w:author="......" w:date="2024-03-17T16:42:19Z"/>
                <w:rFonts w:hint="default" w:ascii="Times New Roman" w:hAnsi="Times New Roman" w:eastAsia="宋体" w:cs="Times New Roman"/>
                <w:sz w:val="24"/>
                <w:szCs w:val="24"/>
                <w:vertAlign w:val="baseline"/>
                <w:lang w:val="en-US" w:eastAsia="zh-CN"/>
                <w:rPrChange w:id="1069" w:author="......" w:date="2024-03-17T16:42:47Z">
                  <w:rPr>
                    <w:ins w:id="1070" w:author="......" w:date="2024-03-17T16:42:19Z"/>
                    <w:rFonts w:hint="default" w:ascii="Times New Roman" w:hAnsi="Times New Roman" w:cs="Times New Roman"/>
                    <w:sz w:val="24"/>
                    <w:szCs w:val="24"/>
                    <w:vertAlign w:val="baseline"/>
                    <w:lang w:val="en-US" w:eastAsia="zh-CN"/>
                  </w:rPr>
                </w:rPrChange>
              </w:rPr>
            </w:pPr>
            <w:ins w:id="1071" w:author="......" w:date="2024-03-17T16:42:19Z">
              <w:r>
                <w:rPr>
                  <w:rFonts w:hint="default" w:ascii="Times New Roman" w:hAnsi="Times New Roman" w:eastAsia="宋体" w:cs="Times New Roman"/>
                  <w:sz w:val="24"/>
                  <w:szCs w:val="24"/>
                  <w:vertAlign w:val="baseline"/>
                  <w:lang w:val="en-US" w:eastAsia="zh-CN"/>
                  <w:rPrChange w:id="1072" w:author="......" w:date="2024-03-17T16:42:47Z">
                    <w:rPr>
                      <w:rFonts w:hint="default" w:ascii="Times New Roman" w:hAnsi="Times New Roman" w:cs="Times New Roman"/>
                      <w:sz w:val="24"/>
                      <w:szCs w:val="24"/>
                      <w:vertAlign w:val="baseline"/>
                      <w:lang w:val="en-US" w:eastAsia="zh-CN"/>
                    </w:rPr>
                  </w:rPrChange>
                </w:rPr>
                <w:t>质量问题名称</w:t>
              </w:r>
            </w:ins>
          </w:p>
        </w:tc>
        <w:tc>
          <w:tcPr>
            <w:tcW w:w="693" w:type="pct"/>
          </w:tcPr>
          <w:p>
            <w:pPr>
              <w:bidi w:val="0"/>
              <w:rPr>
                <w:ins w:id="1073" w:author="......" w:date="2024-03-17T16:42:19Z"/>
                <w:rFonts w:hint="default" w:ascii="Times New Roman" w:hAnsi="Times New Roman" w:eastAsia="宋体" w:cs="Times New Roman"/>
                <w:sz w:val="24"/>
                <w:szCs w:val="24"/>
                <w:vertAlign w:val="baseline"/>
                <w:lang w:val="en-US" w:eastAsia="zh-CN"/>
                <w:rPrChange w:id="1074" w:author="......" w:date="2024-03-17T16:42:47Z">
                  <w:rPr>
                    <w:ins w:id="1075" w:author="......" w:date="2024-03-17T16:42:19Z"/>
                    <w:rFonts w:hint="default" w:ascii="Times New Roman" w:hAnsi="Times New Roman" w:cs="Times New Roman"/>
                    <w:sz w:val="24"/>
                    <w:szCs w:val="24"/>
                    <w:vertAlign w:val="baseline"/>
                    <w:lang w:val="en-US" w:eastAsia="zh-CN"/>
                  </w:rPr>
                </w:rPrChange>
              </w:rPr>
            </w:pPr>
            <w:ins w:id="1076" w:author="......" w:date="2024-03-17T16:42:19Z">
              <w:r>
                <w:rPr>
                  <w:rFonts w:hint="default" w:ascii="Times New Roman" w:hAnsi="Times New Roman" w:eastAsia="宋体" w:cs="Times New Roman"/>
                  <w:sz w:val="24"/>
                  <w:szCs w:val="24"/>
                  <w:vertAlign w:val="baseline"/>
                  <w:lang w:val="en-US" w:eastAsia="zh-CN"/>
                  <w:rPrChange w:id="1077" w:author="......" w:date="2024-03-17T16:42:47Z">
                    <w:rPr>
                      <w:rFonts w:hint="default" w:ascii="Times New Roman" w:hAnsi="Times New Roman" w:cs="Times New Roman"/>
                      <w:sz w:val="24"/>
                      <w:szCs w:val="24"/>
                      <w:vertAlign w:val="baseline"/>
                      <w:lang w:val="en-US" w:eastAsia="zh-CN"/>
                    </w:rPr>
                  </w:rPrChange>
                </w:rPr>
                <w:t>Varchar</w:t>
              </w:r>
            </w:ins>
          </w:p>
        </w:tc>
        <w:tc>
          <w:tcPr>
            <w:tcW w:w="693" w:type="pct"/>
          </w:tcPr>
          <w:p>
            <w:pPr>
              <w:bidi w:val="0"/>
              <w:rPr>
                <w:ins w:id="1078" w:author="......" w:date="2024-03-17T16:42:19Z"/>
                <w:rFonts w:hint="default" w:ascii="Times New Roman" w:hAnsi="Times New Roman" w:eastAsia="宋体" w:cs="Times New Roman"/>
                <w:sz w:val="24"/>
                <w:szCs w:val="24"/>
                <w:vertAlign w:val="baseline"/>
                <w:lang w:val="en-US" w:eastAsia="zh-CN"/>
                <w:rPrChange w:id="1079" w:author="......" w:date="2024-03-17T16:42:47Z">
                  <w:rPr>
                    <w:ins w:id="1080" w:author="......" w:date="2024-03-17T16:42:19Z"/>
                    <w:rFonts w:hint="default" w:ascii="Times New Roman" w:hAnsi="Times New Roman" w:cs="Times New Roman"/>
                    <w:sz w:val="24"/>
                    <w:szCs w:val="24"/>
                    <w:vertAlign w:val="baseline"/>
                    <w:lang w:val="en-US" w:eastAsia="zh-CN"/>
                  </w:rPr>
                </w:rPrChange>
              </w:rPr>
            </w:pPr>
            <w:ins w:id="1081" w:author="......" w:date="2024-03-17T16:42:19Z">
              <w:r>
                <w:rPr>
                  <w:rFonts w:hint="default" w:ascii="Times New Roman" w:hAnsi="Times New Roman" w:eastAsia="宋体" w:cs="Times New Roman"/>
                  <w:sz w:val="24"/>
                  <w:szCs w:val="24"/>
                  <w:vertAlign w:val="baseline"/>
                  <w:lang w:val="en-US" w:eastAsia="zh-CN"/>
                  <w:rPrChange w:id="1082" w:author="......" w:date="2024-03-17T16:42:47Z">
                    <w:rPr>
                      <w:rFonts w:hint="default" w:ascii="Times New Roman" w:hAnsi="Times New Roman" w:cs="Times New Roman"/>
                      <w:sz w:val="24"/>
                      <w:szCs w:val="24"/>
                      <w:vertAlign w:val="baseline"/>
                      <w:lang w:val="en-US" w:eastAsia="zh-CN"/>
                    </w:rPr>
                  </w:rPrChange>
                </w:rPr>
                <w:t>20</w:t>
              </w:r>
            </w:ins>
          </w:p>
        </w:tc>
        <w:tc>
          <w:tcPr>
            <w:tcW w:w="693" w:type="pct"/>
          </w:tcPr>
          <w:p>
            <w:pPr>
              <w:bidi w:val="0"/>
              <w:rPr>
                <w:ins w:id="1083" w:author="......" w:date="2024-03-17T16:42:19Z"/>
                <w:rFonts w:hint="default" w:ascii="Times New Roman" w:hAnsi="Times New Roman" w:eastAsia="宋体" w:cs="Times New Roman"/>
                <w:sz w:val="24"/>
                <w:szCs w:val="24"/>
                <w:vertAlign w:val="baseline"/>
                <w:lang w:val="en-US" w:eastAsia="zh-CN"/>
                <w:rPrChange w:id="1084" w:author="......" w:date="2024-03-17T16:42:47Z">
                  <w:rPr>
                    <w:ins w:id="1085" w:author="......" w:date="2024-03-17T16:42:19Z"/>
                    <w:rFonts w:hint="default" w:ascii="Times New Roman" w:hAnsi="Times New Roman" w:cs="Times New Roman"/>
                    <w:sz w:val="24"/>
                    <w:szCs w:val="24"/>
                    <w:vertAlign w:val="baseline"/>
                    <w:lang w:val="en-US" w:eastAsia="zh-CN"/>
                  </w:rPr>
                </w:rPrChange>
              </w:rPr>
            </w:pPr>
          </w:p>
        </w:tc>
        <w:tc>
          <w:tcPr>
            <w:tcW w:w="551" w:type="pct"/>
          </w:tcPr>
          <w:p>
            <w:pPr>
              <w:bidi w:val="0"/>
              <w:rPr>
                <w:ins w:id="1086" w:author="......" w:date="2024-03-17T16:42:19Z"/>
                <w:rFonts w:hint="default" w:ascii="Times New Roman" w:hAnsi="Times New Roman" w:eastAsia="宋体" w:cs="Times New Roman"/>
                <w:sz w:val="24"/>
                <w:szCs w:val="24"/>
                <w:vertAlign w:val="baseline"/>
                <w:lang w:val="en-US" w:eastAsia="zh-CN"/>
                <w:rPrChange w:id="1087" w:author="......" w:date="2024-03-17T16:42:47Z">
                  <w:rPr>
                    <w:ins w:id="1088"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089" w:author="......" w:date="2024-03-17T16:42:19Z"/>
        </w:trPr>
        <w:tc>
          <w:tcPr>
            <w:tcW w:w="410" w:type="pct"/>
          </w:tcPr>
          <w:p>
            <w:pPr>
              <w:bidi w:val="0"/>
              <w:rPr>
                <w:ins w:id="1090" w:author="......" w:date="2024-03-17T16:42:19Z"/>
                <w:rFonts w:hint="default" w:ascii="Times New Roman" w:hAnsi="Times New Roman" w:eastAsia="宋体" w:cs="Times New Roman"/>
                <w:sz w:val="24"/>
                <w:szCs w:val="24"/>
                <w:vertAlign w:val="baseline"/>
                <w:lang w:val="en-US" w:eastAsia="zh-CN"/>
                <w:rPrChange w:id="1091" w:author="......" w:date="2024-03-17T16:42:47Z">
                  <w:rPr>
                    <w:ins w:id="1092" w:author="......" w:date="2024-03-17T16:42:19Z"/>
                    <w:rFonts w:hint="default" w:ascii="Times New Roman" w:hAnsi="Times New Roman" w:cs="Times New Roman"/>
                    <w:sz w:val="24"/>
                    <w:szCs w:val="24"/>
                    <w:vertAlign w:val="baseline"/>
                    <w:lang w:val="en-US" w:eastAsia="zh-CN"/>
                  </w:rPr>
                </w:rPrChange>
              </w:rPr>
            </w:pPr>
            <w:ins w:id="1093" w:author="......" w:date="2024-03-17T16:42:19Z">
              <w:r>
                <w:rPr>
                  <w:rFonts w:hint="default" w:ascii="Times New Roman" w:hAnsi="Times New Roman" w:eastAsia="宋体" w:cs="Times New Roman"/>
                  <w:sz w:val="24"/>
                  <w:szCs w:val="24"/>
                  <w:vertAlign w:val="baseline"/>
                  <w:lang w:val="en-US" w:eastAsia="zh-CN"/>
                  <w:rPrChange w:id="1094" w:author="......" w:date="2024-03-17T16:42:47Z">
                    <w:rPr>
                      <w:rFonts w:hint="default" w:ascii="Times New Roman" w:hAnsi="Times New Roman" w:cs="Times New Roman"/>
                      <w:sz w:val="24"/>
                      <w:szCs w:val="24"/>
                      <w:vertAlign w:val="baseline"/>
                      <w:lang w:val="en-US" w:eastAsia="zh-CN"/>
                    </w:rPr>
                  </w:rPrChange>
                </w:rPr>
                <w:t>3</w:t>
              </w:r>
            </w:ins>
          </w:p>
        </w:tc>
        <w:tc>
          <w:tcPr>
            <w:tcW w:w="980" w:type="pct"/>
          </w:tcPr>
          <w:p>
            <w:pPr>
              <w:bidi w:val="0"/>
              <w:rPr>
                <w:ins w:id="1095" w:author="......" w:date="2024-03-17T16:42:19Z"/>
                <w:rFonts w:hint="default" w:ascii="Times New Roman" w:hAnsi="Times New Roman" w:eastAsia="宋体" w:cs="Times New Roman"/>
                <w:sz w:val="24"/>
                <w:szCs w:val="24"/>
                <w:vertAlign w:val="baseline"/>
                <w:lang w:val="en-US" w:eastAsia="zh-CN"/>
                <w:rPrChange w:id="1096" w:author="......" w:date="2024-03-17T16:42:47Z">
                  <w:rPr>
                    <w:ins w:id="1097" w:author="......" w:date="2024-03-17T16:42:19Z"/>
                    <w:rFonts w:hint="default" w:ascii="Times New Roman" w:hAnsi="Times New Roman" w:cs="Times New Roman"/>
                    <w:sz w:val="24"/>
                    <w:szCs w:val="24"/>
                    <w:vertAlign w:val="baseline"/>
                    <w:lang w:val="en-US" w:eastAsia="zh-CN"/>
                  </w:rPr>
                </w:rPrChange>
              </w:rPr>
            </w:pPr>
            <w:ins w:id="1098" w:author="......" w:date="2024-03-17T16:42:19Z">
              <w:r>
                <w:rPr>
                  <w:rFonts w:hint="default" w:ascii="Times New Roman" w:hAnsi="Times New Roman" w:eastAsia="宋体" w:cs="Times New Roman"/>
                  <w:sz w:val="24"/>
                  <w:szCs w:val="24"/>
                  <w:vertAlign w:val="baseline"/>
                  <w:lang w:val="en-US" w:eastAsia="zh-CN"/>
                  <w:rPrChange w:id="1099" w:author="......" w:date="2024-03-17T16:42:47Z">
                    <w:rPr>
                      <w:rFonts w:hint="default" w:ascii="Times New Roman" w:hAnsi="Times New Roman" w:cs="Times New Roman"/>
                      <w:sz w:val="24"/>
                      <w:szCs w:val="24"/>
                      <w:vertAlign w:val="baseline"/>
                      <w:lang w:val="en-US" w:eastAsia="zh-CN"/>
                    </w:rPr>
                  </w:rPrChange>
                </w:rPr>
                <w:t>TIME_ques_q</w:t>
              </w:r>
            </w:ins>
          </w:p>
        </w:tc>
        <w:tc>
          <w:tcPr>
            <w:tcW w:w="976" w:type="pct"/>
          </w:tcPr>
          <w:p>
            <w:pPr>
              <w:bidi w:val="0"/>
              <w:rPr>
                <w:ins w:id="1100" w:author="......" w:date="2024-03-17T16:42:19Z"/>
                <w:rFonts w:hint="default" w:ascii="Times New Roman" w:hAnsi="Times New Roman" w:eastAsia="宋体" w:cs="Times New Roman"/>
                <w:sz w:val="24"/>
                <w:szCs w:val="24"/>
                <w:vertAlign w:val="baseline"/>
                <w:lang w:val="en-US" w:eastAsia="zh-CN"/>
                <w:rPrChange w:id="1101" w:author="......" w:date="2024-03-17T16:42:47Z">
                  <w:rPr>
                    <w:ins w:id="1102" w:author="......" w:date="2024-03-17T16:42:19Z"/>
                    <w:rFonts w:hint="default" w:ascii="Times New Roman" w:hAnsi="Times New Roman" w:cs="Times New Roman"/>
                    <w:sz w:val="24"/>
                    <w:szCs w:val="24"/>
                    <w:vertAlign w:val="baseline"/>
                    <w:lang w:val="en-US" w:eastAsia="zh-CN"/>
                  </w:rPr>
                </w:rPrChange>
              </w:rPr>
            </w:pPr>
            <w:ins w:id="1103" w:author="......" w:date="2024-03-17T16:42:19Z">
              <w:r>
                <w:rPr>
                  <w:rFonts w:hint="default" w:ascii="Times New Roman" w:hAnsi="Times New Roman" w:eastAsia="宋体" w:cs="Times New Roman"/>
                  <w:sz w:val="24"/>
                  <w:szCs w:val="24"/>
                  <w:vertAlign w:val="baseline"/>
                  <w:lang w:val="en-US" w:eastAsia="zh-CN"/>
                  <w:rPrChange w:id="1104" w:author="......" w:date="2024-03-17T16:42:47Z">
                    <w:rPr>
                      <w:rFonts w:hint="default" w:ascii="Times New Roman" w:hAnsi="Times New Roman" w:cs="Times New Roman"/>
                      <w:sz w:val="24"/>
                      <w:szCs w:val="24"/>
                      <w:vertAlign w:val="baseline"/>
                      <w:lang w:val="en-US" w:eastAsia="zh-CN"/>
                    </w:rPr>
                  </w:rPrChange>
                </w:rPr>
                <w:t>发生时间</w:t>
              </w:r>
            </w:ins>
          </w:p>
        </w:tc>
        <w:tc>
          <w:tcPr>
            <w:tcW w:w="693" w:type="pct"/>
          </w:tcPr>
          <w:p>
            <w:pPr>
              <w:bidi w:val="0"/>
              <w:rPr>
                <w:ins w:id="1105" w:author="......" w:date="2024-03-17T16:42:19Z"/>
                <w:rFonts w:hint="default" w:ascii="Times New Roman" w:hAnsi="Times New Roman" w:eastAsia="宋体" w:cs="Times New Roman"/>
                <w:sz w:val="24"/>
                <w:szCs w:val="24"/>
                <w:vertAlign w:val="baseline"/>
                <w:lang w:val="en-US" w:eastAsia="zh-CN"/>
                <w:rPrChange w:id="1106" w:author="......" w:date="2024-03-17T16:42:47Z">
                  <w:rPr>
                    <w:ins w:id="1107" w:author="......" w:date="2024-03-17T16:42:19Z"/>
                    <w:rFonts w:hint="default" w:ascii="Times New Roman" w:hAnsi="Times New Roman" w:cs="Times New Roman"/>
                    <w:sz w:val="24"/>
                    <w:szCs w:val="24"/>
                    <w:vertAlign w:val="baseline"/>
                    <w:lang w:val="en-US" w:eastAsia="zh-CN"/>
                  </w:rPr>
                </w:rPrChange>
              </w:rPr>
            </w:pPr>
            <w:ins w:id="1108" w:author="......" w:date="2024-03-17T16:42:19Z">
              <w:r>
                <w:rPr>
                  <w:rFonts w:hint="default" w:ascii="Times New Roman" w:hAnsi="Times New Roman" w:eastAsia="宋体" w:cs="Times New Roman"/>
                  <w:sz w:val="24"/>
                  <w:szCs w:val="24"/>
                  <w:vertAlign w:val="baseline"/>
                  <w:lang w:val="en-US" w:eastAsia="zh-CN"/>
                  <w:rPrChange w:id="1109" w:author="......" w:date="2024-03-17T16:42:47Z">
                    <w:rPr>
                      <w:rFonts w:hint="default" w:ascii="Times New Roman" w:hAnsi="Times New Roman" w:cs="Times New Roman"/>
                      <w:sz w:val="24"/>
                      <w:szCs w:val="24"/>
                      <w:vertAlign w:val="baseline"/>
                      <w:lang w:val="en-US" w:eastAsia="zh-CN"/>
                    </w:rPr>
                  </w:rPrChange>
                </w:rPr>
                <w:t>Date</w:t>
              </w:r>
            </w:ins>
          </w:p>
        </w:tc>
        <w:tc>
          <w:tcPr>
            <w:tcW w:w="693" w:type="pct"/>
          </w:tcPr>
          <w:p>
            <w:pPr>
              <w:bidi w:val="0"/>
              <w:rPr>
                <w:ins w:id="1110" w:author="......" w:date="2024-03-17T16:42:19Z"/>
                <w:rFonts w:hint="default" w:ascii="Times New Roman" w:hAnsi="Times New Roman" w:eastAsia="宋体" w:cs="Times New Roman"/>
                <w:sz w:val="24"/>
                <w:szCs w:val="24"/>
                <w:vertAlign w:val="baseline"/>
                <w:lang w:val="en-US" w:eastAsia="zh-CN"/>
                <w:rPrChange w:id="1111" w:author="......" w:date="2024-03-17T16:42:47Z">
                  <w:rPr>
                    <w:ins w:id="1112" w:author="......" w:date="2024-03-17T16:42:19Z"/>
                    <w:rFonts w:hint="default" w:ascii="Times New Roman" w:hAnsi="Times New Roman" w:cs="Times New Roman"/>
                    <w:sz w:val="24"/>
                    <w:szCs w:val="24"/>
                    <w:vertAlign w:val="baseline"/>
                    <w:lang w:val="en-US" w:eastAsia="zh-CN"/>
                  </w:rPr>
                </w:rPrChange>
              </w:rPr>
            </w:pPr>
            <w:ins w:id="1113" w:author="......" w:date="2024-03-17T16:42:19Z">
              <w:r>
                <w:rPr>
                  <w:rFonts w:hint="default" w:ascii="Times New Roman" w:hAnsi="Times New Roman" w:eastAsia="宋体" w:cs="Times New Roman"/>
                  <w:sz w:val="24"/>
                  <w:szCs w:val="24"/>
                  <w:vertAlign w:val="baseline"/>
                  <w:lang w:val="en-US" w:eastAsia="zh-CN"/>
                  <w:rPrChange w:id="1114" w:author="......" w:date="2024-03-17T16:42:47Z">
                    <w:rPr>
                      <w:rFonts w:hint="default" w:ascii="Times New Roman" w:hAnsi="Times New Roman" w:cs="Times New Roman"/>
                      <w:sz w:val="24"/>
                      <w:szCs w:val="24"/>
                      <w:vertAlign w:val="baseline"/>
                      <w:lang w:val="en-US" w:eastAsia="zh-CN"/>
                    </w:rPr>
                  </w:rPrChange>
                </w:rPr>
                <w:t>16</w:t>
              </w:r>
            </w:ins>
          </w:p>
        </w:tc>
        <w:tc>
          <w:tcPr>
            <w:tcW w:w="693" w:type="pct"/>
          </w:tcPr>
          <w:p>
            <w:pPr>
              <w:bidi w:val="0"/>
              <w:rPr>
                <w:ins w:id="1115" w:author="......" w:date="2024-03-17T16:42:19Z"/>
                <w:rFonts w:hint="default" w:ascii="Times New Roman" w:hAnsi="Times New Roman" w:eastAsia="宋体" w:cs="Times New Roman"/>
                <w:sz w:val="24"/>
                <w:szCs w:val="24"/>
                <w:vertAlign w:val="baseline"/>
                <w:lang w:val="en-US" w:eastAsia="zh-CN"/>
                <w:rPrChange w:id="1116" w:author="......" w:date="2024-03-17T16:42:47Z">
                  <w:rPr>
                    <w:ins w:id="1117" w:author="......" w:date="2024-03-17T16:42:19Z"/>
                    <w:rFonts w:hint="default" w:ascii="Times New Roman" w:hAnsi="Times New Roman" w:cs="Times New Roman"/>
                    <w:sz w:val="24"/>
                    <w:szCs w:val="24"/>
                    <w:vertAlign w:val="baseline"/>
                    <w:lang w:val="en-US" w:eastAsia="zh-CN"/>
                  </w:rPr>
                </w:rPrChange>
              </w:rPr>
            </w:pPr>
          </w:p>
        </w:tc>
        <w:tc>
          <w:tcPr>
            <w:tcW w:w="551" w:type="pct"/>
          </w:tcPr>
          <w:p>
            <w:pPr>
              <w:bidi w:val="0"/>
              <w:rPr>
                <w:ins w:id="1118" w:author="......" w:date="2024-03-17T16:42:19Z"/>
                <w:rFonts w:hint="default" w:ascii="Times New Roman" w:hAnsi="Times New Roman" w:eastAsia="宋体" w:cs="Times New Roman"/>
                <w:sz w:val="24"/>
                <w:szCs w:val="24"/>
                <w:vertAlign w:val="baseline"/>
                <w:lang w:val="en-US" w:eastAsia="zh-CN"/>
                <w:rPrChange w:id="1119" w:author="......" w:date="2024-03-17T16:42:47Z">
                  <w:rPr>
                    <w:ins w:id="1120" w:author="......" w:date="2024-03-17T16:42:19Z"/>
                    <w:rFonts w:hint="default" w:ascii="Times New Roman" w:hAnsi="Times New Roman" w:cs="Times New Roman"/>
                    <w:sz w:val="24"/>
                    <w:szCs w:val="24"/>
                    <w:vertAlign w:val="baseline"/>
                    <w:lang w:val="en-US" w:eastAsia="zh-CN"/>
                  </w:rPr>
                </w:rPrChange>
              </w:rPr>
            </w:pPr>
            <w:ins w:id="1121" w:author="......" w:date="2024-03-17T16:42:19Z">
              <w:r>
                <w:rPr>
                  <w:rFonts w:hint="default" w:ascii="Times New Roman" w:hAnsi="Times New Roman" w:eastAsia="宋体" w:cs="Times New Roman"/>
                  <w:sz w:val="24"/>
                  <w:szCs w:val="24"/>
                  <w:vertAlign w:val="baseline"/>
                  <w:lang w:val="en-US" w:eastAsia="zh-CN"/>
                  <w:rPrChange w:id="1122" w:author="......" w:date="2024-03-17T16:42:47Z">
                    <w:rPr>
                      <w:rFonts w:hint="default" w:ascii="Times New Roman" w:hAnsi="Times New Roman" w:cs="Times New Roman"/>
                      <w:sz w:val="24"/>
                      <w:szCs w:val="24"/>
                      <w:vertAlign w:val="baseline"/>
                      <w:lang w:val="en-US" w:eastAsia="zh-CN"/>
                    </w:rPr>
                  </w:rPrChange>
                </w:rPr>
                <w:t>Date()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23" w:author="......" w:date="2024-03-17T16:42:19Z"/>
        </w:trPr>
        <w:tc>
          <w:tcPr>
            <w:tcW w:w="410" w:type="pct"/>
          </w:tcPr>
          <w:p>
            <w:pPr>
              <w:bidi w:val="0"/>
              <w:rPr>
                <w:ins w:id="1124" w:author="......" w:date="2024-03-17T16:42:19Z"/>
                <w:rFonts w:hint="default" w:ascii="Times New Roman" w:hAnsi="Times New Roman" w:eastAsia="宋体" w:cs="Times New Roman"/>
                <w:sz w:val="24"/>
                <w:szCs w:val="24"/>
                <w:vertAlign w:val="baseline"/>
                <w:lang w:val="en-US" w:eastAsia="zh-CN"/>
                <w:rPrChange w:id="1125" w:author="......" w:date="2024-03-17T16:42:47Z">
                  <w:rPr>
                    <w:ins w:id="1126" w:author="......" w:date="2024-03-17T16:42:19Z"/>
                    <w:rFonts w:hint="default" w:ascii="Times New Roman" w:hAnsi="Times New Roman" w:cs="Times New Roman"/>
                    <w:sz w:val="24"/>
                    <w:szCs w:val="24"/>
                    <w:vertAlign w:val="baseline"/>
                    <w:lang w:val="en-US" w:eastAsia="zh-CN"/>
                  </w:rPr>
                </w:rPrChange>
              </w:rPr>
            </w:pPr>
            <w:ins w:id="1127" w:author="......" w:date="2024-03-17T16:42:19Z">
              <w:r>
                <w:rPr>
                  <w:rFonts w:hint="default" w:ascii="Times New Roman" w:hAnsi="Times New Roman" w:eastAsia="宋体" w:cs="Times New Roman"/>
                  <w:sz w:val="24"/>
                  <w:szCs w:val="24"/>
                  <w:vertAlign w:val="baseline"/>
                  <w:lang w:val="en-US" w:eastAsia="zh-CN"/>
                  <w:rPrChange w:id="1128" w:author="......" w:date="2024-03-17T16:42:47Z">
                    <w:rPr>
                      <w:rFonts w:hint="default" w:ascii="Times New Roman" w:hAnsi="Times New Roman" w:cs="Times New Roman"/>
                      <w:sz w:val="24"/>
                      <w:szCs w:val="24"/>
                      <w:vertAlign w:val="baseline"/>
                      <w:lang w:val="en-US" w:eastAsia="zh-CN"/>
                    </w:rPr>
                  </w:rPrChange>
                </w:rPr>
                <w:t>4</w:t>
              </w:r>
            </w:ins>
          </w:p>
        </w:tc>
        <w:tc>
          <w:tcPr>
            <w:tcW w:w="980" w:type="pct"/>
          </w:tcPr>
          <w:p>
            <w:pPr>
              <w:bidi w:val="0"/>
              <w:rPr>
                <w:ins w:id="1129" w:author="......" w:date="2024-03-17T16:42:19Z"/>
                <w:rFonts w:hint="default" w:ascii="Times New Roman" w:hAnsi="Times New Roman" w:eastAsia="宋体" w:cs="Times New Roman"/>
                <w:sz w:val="24"/>
                <w:szCs w:val="24"/>
                <w:vertAlign w:val="baseline"/>
                <w:lang w:val="en-US" w:eastAsia="zh-CN"/>
                <w:rPrChange w:id="1130" w:author="......" w:date="2024-03-17T16:42:47Z">
                  <w:rPr>
                    <w:ins w:id="1131" w:author="......" w:date="2024-03-17T16:42:19Z"/>
                    <w:rFonts w:hint="default" w:ascii="Times New Roman" w:hAnsi="Times New Roman" w:cs="Times New Roman"/>
                    <w:sz w:val="24"/>
                    <w:szCs w:val="24"/>
                    <w:vertAlign w:val="baseline"/>
                    <w:lang w:val="en-US" w:eastAsia="zh-CN"/>
                  </w:rPr>
                </w:rPrChange>
              </w:rPr>
            </w:pPr>
            <w:ins w:id="1132" w:author="......" w:date="2024-03-17T16:42:19Z">
              <w:r>
                <w:rPr>
                  <w:rFonts w:hint="default" w:ascii="Times New Roman" w:hAnsi="Times New Roman" w:eastAsia="宋体" w:cs="Times New Roman"/>
                  <w:sz w:val="24"/>
                  <w:szCs w:val="24"/>
                  <w:vertAlign w:val="baseline"/>
                  <w:lang w:val="en-US" w:eastAsia="zh-CN"/>
                  <w:rPrChange w:id="1133" w:author="......" w:date="2024-03-17T16:42:47Z">
                    <w:rPr>
                      <w:rFonts w:hint="default" w:ascii="Times New Roman" w:hAnsi="Times New Roman" w:cs="Times New Roman"/>
                      <w:sz w:val="24"/>
                      <w:szCs w:val="24"/>
                      <w:vertAlign w:val="baseline"/>
                      <w:lang w:val="en-US" w:eastAsia="zh-CN"/>
                    </w:rPr>
                  </w:rPrChange>
                </w:rPr>
                <w:t>PLACE_ques_q</w:t>
              </w:r>
            </w:ins>
          </w:p>
        </w:tc>
        <w:tc>
          <w:tcPr>
            <w:tcW w:w="976" w:type="pct"/>
          </w:tcPr>
          <w:p>
            <w:pPr>
              <w:bidi w:val="0"/>
              <w:rPr>
                <w:ins w:id="1134" w:author="......" w:date="2024-03-17T16:42:19Z"/>
                <w:rFonts w:hint="default" w:ascii="Times New Roman" w:hAnsi="Times New Roman" w:eastAsia="宋体" w:cs="Times New Roman"/>
                <w:sz w:val="24"/>
                <w:szCs w:val="24"/>
                <w:vertAlign w:val="baseline"/>
                <w:lang w:val="en-US" w:eastAsia="zh-CN"/>
                <w:rPrChange w:id="1135" w:author="......" w:date="2024-03-17T16:42:47Z">
                  <w:rPr>
                    <w:ins w:id="1136" w:author="......" w:date="2024-03-17T16:42:19Z"/>
                    <w:rFonts w:hint="default" w:ascii="Times New Roman" w:hAnsi="Times New Roman" w:cs="Times New Roman"/>
                    <w:sz w:val="24"/>
                    <w:szCs w:val="24"/>
                    <w:vertAlign w:val="baseline"/>
                    <w:lang w:val="en-US" w:eastAsia="zh-CN"/>
                  </w:rPr>
                </w:rPrChange>
              </w:rPr>
            </w:pPr>
            <w:ins w:id="1137" w:author="......" w:date="2024-03-17T16:42:19Z">
              <w:r>
                <w:rPr>
                  <w:rFonts w:hint="default" w:ascii="Times New Roman" w:hAnsi="Times New Roman" w:eastAsia="宋体" w:cs="Times New Roman"/>
                  <w:sz w:val="24"/>
                  <w:szCs w:val="24"/>
                  <w:vertAlign w:val="baseline"/>
                  <w:lang w:val="en-US" w:eastAsia="zh-CN"/>
                  <w:rPrChange w:id="1138" w:author="......" w:date="2024-03-17T16:42:47Z">
                    <w:rPr>
                      <w:rFonts w:hint="default" w:ascii="Times New Roman" w:hAnsi="Times New Roman" w:cs="Times New Roman"/>
                      <w:sz w:val="24"/>
                      <w:szCs w:val="24"/>
                      <w:vertAlign w:val="baseline"/>
                      <w:lang w:val="en-US" w:eastAsia="zh-CN"/>
                    </w:rPr>
                  </w:rPrChange>
                </w:rPr>
                <w:t>发生地点</w:t>
              </w:r>
            </w:ins>
          </w:p>
        </w:tc>
        <w:tc>
          <w:tcPr>
            <w:tcW w:w="693" w:type="pct"/>
          </w:tcPr>
          <w:p>
            <w:pPr>
              <w:bidi w:val="0"/>
              <w:rPr>
                <w:ins w:id="1139" w:author="......" w:date="2024-03-17T16:42:19Z"/>
                <w:rFonts w:hint="default" w:ascii="Times New Roman" w:hAnsi="Times New Roman" w:eastAsia="宋体" w:cs="Times New Roman"/>
                <w:sz w:val="24"/>
                <w:szCs w:val="24"/>
                <w:vertAlign w:val="baseline"/>
                <w:lang w:val="en-US" w:eastAsia="zh-CN"/>
                <w:rPrChange w:id="1140" w:author="......" w:date="2024-03-17T16:42:47Z">
                  <w:rPr>
                    <w:ins w:id="1141" w:author="......" w:date="2024-03-17T16:42:19Z"/>
                    <w:rFonts w:hint="default" w:ascii="Times New Roman" w:hAnsi="Times New Roman" w:cs="Times New Roman"/>
                    <w:sz w:val="24"/>
                    <w:szCs w:val="24"/>
                    <w:vertAlign w:val="baseline"/>
                    <w:lang w:val="en-US" w:eastAsia="zh-CN"/>
                  </w:rPr>
                </w:rPrChange>
              </w:rPr>
            </w:pPr>
            <w:ins w:id="1142" w:author="......" w:date="2024-03-17T16:42:19Z">
              <w:r>
                <w:rPr>
                  <w:rFonts w:hint="default" w:ascii="Times New Roman" w:hAnsi="Times New Roman" w:eastAsia="宋体" w:cs="Times New Roman"/>
                  <w:sz w:val="24"/>
                  <w:szCs w:val="24"/>
                  <w:vertAlign w:val="baseline"/>
                  <w:lang w:val="en-US" w:eastAsia="zh-CN"/>
                  <w:rPrChange w:id="1143" w:author="......" w:date="2024-03-17T16:42:47Z">
                    <w:rPr>
                      <w:rFonts w:hint="default" w:ascii="Times New Roman" w:hAnsi="Times New Roman" w:cs="Times New Roman"/>
                      <w:sz w:val="24"/>
                      <w:szCs w:val="24"/>
                      <w:vertAlign w:val="baseline"/>
                      <w:lang w:val="en-US" w:eastAsia="zh-CN"/>
                    </w:rPr>
                  </w:rPrChange>
                </w:rPr>
                <w:t>Varchar</w:t>
              </w:r>
            </w:ins>
          </w:p>
        </w:tc>
        <w:tc>
          <w:tcPr>
            <w:tcW w:w="693" w:type="pct"/>
          </w:tcPr>
          <w:p>
            <w:pPr>
              <w:bidi w:val="0"/>
              <w:rPr>
                <w:ins w:id="1144" w:author="......" w:date="2024-03-17T16:42:19Z"/>
                <w:rFonts w:hint="default" w:ascii="Times New Roman" w:hAnsi="Times New Roman" w:eastAsia="宋体" w:cs="Times New Roman"/>
                <w:sz w:val="24"/>
                <w:szCs w:val="24"/>
                <w:vertAlign w:val="baseline"/>
                <w:lang w:val="en-US" w:eastAsia="zh-CN"/>
                <w:rPrChange w:id="1145" w:author="......" w:date="2024-03-17T16:42:47Z">
                  <w:rPr>
                    <w:ins w:id="1146" w:author="......" w:date="2024-03-17T16:42:19Z"/>
                    <w:rFonts w:hint="default" w:ascii="Times New Roman" w:hAnsi="Times New Roman" w:cs="Times New Roman"/>
                    <w:sz w:val="24"/>
                    <w:szCs w:val="24"/>
                    <w:vertAlign w:val="baseline"/>
                    <w:lang w:val="en-US" w:eastAsia="zh-CN"/>
                  </w:rPr>
                </w:rPrChange>
              </w:rPr>
            </w:pPr>
            <w:ins w:id="1147" w:author="......" w:date="2024-03-17T16:42:19Z">
              <w:r>
                <w:rPr>
                  <w:rFonts w:hint="default" w:ascii="Times New Roman" w:hAnsi="Times New Roman" w:eastAsia="宋体" w:cs="Times New Roman"/>
                  <w:sz w:val="24"/>
                  <w:szCs w:val="24"/>
                  <w:vertAlign w:val="baseline"/>
                  <w:lang w:val="en-US" w:eastAsia="zh-CN"/>
                  <w:rPrChange w:id="1148" w:author="......" w:date="2024-03-17T16:42:47Z">
                    <w:rPr>
                      <w:rFonts w:hint="default" w:ascii="Times New Roman" w:hAnsi="Times New Roman" w:cs="Times New Roman"/>
                      <w:sz w:val="24"/>
                      <w:szCs w:val="24"/>
                      <w:vertAlign w:val="baseline"/>
                      <w:lang w:val="en-US" w:eastAsia="zh-CN"/>
                    </w:rPr>
                  </w:rPrChange>
                </w:rPr>
                <w:t>20</w:t>
              </w:r>
            </w:ins>
          </w:p>
        </w:tc>
        <w:tc>
          <w:tcPr>
            <w:tcW w:w="693" w:type="pct"/>
          </w:tcPr>
          <w:p>
            <w:pPr>
              <w:bidi w:val="0"/>
              <w:rPr>
                <w:ins w:id="1149" w:author="......" w:date="2024-03-17T16:42:19Z"/>
                <w:rFonts w:hint="default" w:ascii="Times New Roman" w:hAnsi="Times New Roman" w:eastAsia="宋体" w:cs="Times New Roman"/>
                <w:sz w:val="24"/>
                <w:szCs w:val="24"/>
                <w:vertAlign w:val="baseline"/>
                <w:lang w:val="en-US" w:eastAsia="zh-CN"/>
                <w:rPrChange w:id="1150" w:author="......" w:date="2024-03-17T16:42:47Z">
                  <w:rPr>
                    <w:ins w:id="1151" w:author="......" w:date="2024-03-17T16:42:19Z"/>
                    <w:rFonts w:hint="default" w:ascii="Times New Roman" w:hAnsi="Times New Roman" w:cs="Times New Roman"/>
                    <w:sz w:val="24"/>
                    <w:szCs w:val="24"/>
                    <w:vertAlign w:val="baseline"/>
                    <w:lang w:val="en-US" w:eastAsia="zh-CN"/>
                  </w:rPr>
                </w:rPrChange>
              </w:rPr>
            </w:pPr>
          </w:p>
        </w:tc>
        <w:tc>
          <w:tcPr>
            <w:tcW w:w="551" w:type="pct"/>
          </w:tcPr>
          <w:p>
            <w:pPr>
              <w:bidi w:val="0"/>
              <w:rPr>
                <w:ins w:id="1152" w:author="......" w:date="2024-03-17T16:42:19Z"/>
                <w:rFonts w:hint="default" w:ascii="Times New Roman" w:hAnsi="Times New Roman" w:eastAsia="宋体" w:cs="Times New Roman"/>
                <w:sz w:val="24"/>
                <w:szCs w:val="24"/>
                <w:vertAlign w:val="baseline"/>
                <w:lang w:val="en-US" w:eastAsia="zh-CN"/>
                <w:rPrChange w:id="1153" w:author="......" w:date="2024-03-17T16:42:47Z">
                  <w:rPr>
                    <w:ins w:id="1154"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55" w:author="......" w:date="2024-03-17T16:42:19Z"/>
        </w:trPr>
        <w:tc>
          <w:tcPr>
            <w:tcW w:w="410" w:type="pct"/>
          </w:tcPr>
          <w:p>
            <w:pPr>
              <w:bidi w:val="0"/>
              <w:rPr>
                <w:ins w:id="1156" w:author="......" w:date="2024-03-17T16:42:19Z"/>
                <w:rFonts w:hint="default" w:ascii="Times New Roman" w:hAnsi="Times New Roman" w:eastAsia="宋体" w:cs="Times New Roman"/>
                <w:sz w:val="24"/>
                <w:szCs w:val="24"/>
                <w:vertAlign w:val="baseline"/>
                <w:lang w:val="en-US" w:eastAsia="zh-CN"/>
                <w:rPrChange w:id="1157" w:author="......" w:date="2024-03-17T16:42:47Z">
                  <w:rPr>
                    <w:ins w:id="1158" w:author="......" w:date="2024-03-17T16:42:19Z"/>
                    <w:rFonts w:hint="default" w:ascii="Times New Roman" w:hAnsi="Times New Roman" w:cs="Times New Roman"/>
                    <w:sz w:val="24"/>
                    <w:szCs w:val="24"/>
                    <w:vertAlign w:val="baseline"/>
                    <w:lang w:val="en-US" w:eastAsia="zh-CN"/>
                  </w:rPr>
                </w:rPrChange>
              </w:rPr>
            </w:pPr>
            <w:ins w:id="1159" w:author="......" w:date="2024-03-17T16:42:19Z">
              <w:r>
                <w:rPr>
                  <w:rFonts w:hint="default" w:ascii="Times New Roman" w:hAnsi="Times New Roman" w:eastAsia="宋体" w:cs="Times New Roman"/>
                  <w:sz w:val="24"/>
                  <w:szCs w:val="24"/>
                  <w:vertAlign w:val="baseline"/>
                  <w:lang w:val="en-US" w:eastAsia="zh-CN"/>
                  <w:rPrChange w:id="1160" w:author="......" w:date="2024-03-17T16:42:47Z">
                    <w:rPr>
                      <w:rFonts w:hint="default" w:ascii="Times New Roman" w:hAnsi="Times New Roman" w:cs="Times New Roman"/>
                      <w:sz w:val="24"/>
                      <w:szCs w:val="24"/>
                      <w:vertAlign w:val="baseline"/>
                      <w:lang w:val="en-US" w:eastAsia="zh-CN"/>
                    </w:rPr>
                  </w:rPrChange>
                </w:rPr>
                <w:t>5</w:t>
              </w:r>
            </w:ins>
          </w:p>
        </w:tc>
        <w:tc>
          <w:tcPr>
            <w:tcW w:w="980" w:type="pct"/>
          </w:tcPr>
          <w:p>
            <w:pPr>
              <w:bidi w:val="0"/>
              <w:rPr>
                <w:ins w:id="1161" w:author="......" w:date="2024-03-17T16:42:19Z"/>
                <w:rFonts w:hint="default" w:ascii="Times New Roman" w:hAnsi="Times New Roman" w:eastAsia="宋体" w:cs="Times New Roman"/>
                <w:sz w:val="24"/>
                <w:szCs w:val="24"/>
                <w:vertAlign w:val="baseline"/>
                <w:lang w:val="en-US" w:eastAsia="zh-CN"/>
                <w:rPrChange w:id="1162" w:author="......" w:date="2024-03-17T16:42:47Z">
                  <w:rPr>
                    <w:ins w:id="1163" w:author="......" w:date="2024-03-17T16:42:19Z"/>
                    <w:rFonts w:hint="default" w:ascii="Times New Roman" w:hAnsi="Times New Roman" w:cs="Times New Roman"/>
                    <w:sz w:val="24"/>
                    <w:szCs w:val="24"/>
                    <w:vertAlign w:val="baseline"/>
                    <w:lang w:val="en-US" w:eastAsia="zh-CN"/>
                  </w:rPr>
                </w:rPrChange>
              </w:rPr>
            </w:pPr>
            <w:ins w:id="1164" w:author="......" w:date="2024-03-17T16:42:19Z">
              <w:r>
                <w:rPr>
                  <w:rFonts w:hint="default" w:ascii="Times New Roman" w:hAnsi="Times New Roman" w:eastAsia="宋体" w:cs="Times New Roman"/>
                  <w:sz w:val="24"/>
                  <w:szCs w:val="24"/>
                  <w:vertAlign w:val="baseline"/>
                  <w:lang w:val="en-US" w:eastAsia="zh-CN"/>
                  <w:rPrChange w:id="1165" w:author="......" w:date="2024-03-17T16:42:47Z">
                    <w:rPr>
                      <w:rFonts w:hint="default" w:ascii="Times New Roman" w:hAnsi="Times New Roman" w:cs="Times New Roman"/>
                      <w:sz w:val="24"/>
                      <w:szCs w:val="24"/>
                      <w:vertAlign w:val="baseline"/>
                      <w:lang w:val="en-US" w:eastAsia="zh-CN"/>
                    </w:rPr>
                  </w:rPrChange>
                </w:rPr>
                <w:t>MAN_ques_q</w:t>
              </w:r>
            </w:ins>
          </w:p>
        </w:tc>
        <w:tc>
          <w:tcPr>
            <w:tcW w:w="976" w:type="pct"/>
          </w:tcPr>
          <w:p>
            <w:pPr>
              <w:bidi w:val="0"/>
              <w:rPr>
                <w:ins w:id="1166" w:author="......" w:date="2024-03-17T16:42:19Z"/>
                <w:rFonts w:hint="default" w:ascii="Times New Roman" w:hAnsi="Times New Roman" w:eastAsia="宋体" w:cs="Times New Roman"/>
                <w:sz w:val="24"/>
                <w:szCs w:val="24"/>
                <w:vertAlign w:val="baseline"/>
                <w:lang w:val="en-US" w:eastAsia="zh-CN"/>
                <w:rPrChange w:id="1167" w:author="......" w:date="2024-03-17T16:42:47Z">
                  <w:rPr>
                    <w:ins w:id="1168" w:author="......" w:date="2024-03-17T16:42:19Z"/>
                    <w:rFonts w:hint="default" w:ascii="Times New Roman" w:hAnsi="Times New Roman" w:cs="Times New Roman"/>
                    <w:sz w:val="24"/>
                    <w:szCs w:val="24"/>
                    <w:vertAlign w:val="baseline"/>
                    <w:lang w:val="en-US" w:eastAsia="zh-CN"/>
                  </w:rPr>
                </w:rPrChange>
              </w:rPr>
            </w:pPr>
            <w:ins w:id="1169" w:author="......" w:date="2024-03-17T16:42:19Z">
              <w:r>
                <w:rPr>
                  <w:rFonts w:hint="default" w:ascii="Times New Roman" w:hAnsi="Times New Roman" w:eastAsia="宋体" w:cs="Times New Roman"/>
                  <w:sz w:val="24"/>
                  <w:szCs w:val="24"/>
                  <w:vertAlign w:val="baseline"/>
                  <w:lang w:val="en-US" w:eastAsia="zh-CN"/>
                  <w:rPrChange w:id="1170" w:author="......" w:date="2024-03-17T16:42:47Z">
                    <w:rPr>
                      <w:rFonts w:hint="default" w:ascii="Times New Roman" w:hAnsi="Times New Roman" w:cs="Times New Roman"/>
                      <w:sz w:val="24"/>
                      <w:szCs w:val="24"/>
                      <w:vertAlign w:val="baseline"/>
                      <w:lang w:val="en-US" w:eastAsia="zh-CN"/>
                    </w:rPr>
                  </w:rPrChange>
                </w:rPr>
                <w:t>上报人员</w:t>
              </w:r>
            </w:ins>
          </w:p>
        </w:tc>
        <w:tc>
          <w:tcPr>
            <w:tcW w:w="693" w:type="pct"/>
          </w:tcPr>
          <w:p>
            <w:pPr>
              <w:bidi w:val="0"/>
              <w:rPr>
                <w:ins w:id="1171" w:author="......" w:date="2024-03-17T16:42:19Z"/>
                <w:rFonts w:hint="default" w:ascii="Times New Roman" w:hAnsi="Times New Roman" w:eastAsia="宋体" w:cs="Times New Roman"/>
                <w:sz w:val="24"/>
                <w:szCs w:val="24"/>
                <w:vertAlign w:val="baseline"/>
                <w:lang w:val="en-US" w:eastAsia="zh-CN"/>
                <w:rPrChange w:id="1172" w:author="......" w:date="2024-03-17T16:42:47Z">
                  <w:rPr>
                    <w:ins w:id="1173" w:author="......" w:date="2024-03-17T16:42:19Z"/>
                    <w:rFonts w:hint="default" w:ascii="Times New Roman" w:hAnsi="Times New Roman" w:cs="Times New Roman"/>
                    <w:sz w:val="24"/>
                    <w:szCs w:val="24"/>
                    <w:vertAlign w:val="baseline"/>
                    <w:lang w:val="en-US" w:eastAsia="zh-CN"/>
                  </w:rPr>
                </w:rPrChange>
              </w:rPr>
            </w:pPr>
            <w:ins w:id="1174" w:author="......" w:date="2024-03-17T16:42:19Z">
              <w:r>
                <w:rPr>
                  <w:rFonts w:hint="default" w:ascii="Times New Roman" w:hAnsi="Times New Roman" w:eastAsia="宋体" w:cs="Times New Roman"/>
                  <w:sz w:val="24"/>
                  <w:szCs w:val="24"/>
                  <w:vertAlign w:val="baseline"/>
                  <w:lang w:val="en-US" w:eastAsia="zh-CN"/>
                  <w:rPrChange w:id="1175" w:author="......" w:date="2024-03-17T16:42:47Z">
                    <w:rPr>
                      <w:rFonts w:hint="default" w:ascii="Times New Roman" w:hAnsi="Times New Roman" w:cs="Times New Roman"/>
                      <w:sz w:val="24"/>
                      <w:szCs w:val="24"/>
                      <w:vertAlign w:val="baseline"/>
                      <w:lang w:val="en-US" w:eastAsia="zh-CN"/>
                    </w:rPr>
                  </w:rPrChange>
                </w:rPr>
                <w:t>Varchar</w:t>
              </w:r>
            </w:ins>
          </w:p>
        </w:tc>
        <w:tc>
          <w:tcPr>
            <w:tcW w:w="693" w:type="pct"/>
          </w:tcPr>
          <w:p>
            <w:pPr>
              <w:bidi w:val="0"/>
              <w:rPr>
                <w:ins w:id="1176" w:author="......" w:date="2024-03-17T16:42:19Z"/>
                <w:rFonts w:hint="default" w:ascii="Times New Roman" w:hAnsi="Times New Roman" w:eastAsia="宋体" w:cs="Times New Roman"/>
                <w:sz w:val="24"/>
                <w:szCs w:val="24"/>
                <w:vertAlign w:val="baseline"/>
                <w:lang w:val="en-US" w:eastAsia="zh-CN"/>
                <w:rPrChange w:id="1177" w:author="......" w:date="2024-03-17T16:42:47Z">
                  <w:rPr>
                    <w:ins w:id="1178" w:author="......" w:date="2024-03-17T16:42:19Z"/>
                    <w:rFonts w:hint="default" w:ascii="Times New Roman" w:hAnsi="Times New Roman" w:cs="Times New Roman"/>
                    <w:sz w:val="24"/>
                    <w:szCs w:val="24"/>
                    <w:vertAlign w:val="baseline"/>
                    <w:lang w:val="en-US" w:eastAsia="zh-CN"/>
                  </w:rPr>
                </w:rPrChange>
              </w:rPr>
            </w:pPr>
            <w:ins w:id="1179" w:author="......" w:date="2024-03-17T16:42:19Z">
              <w:r>
                <w:rPr>
                  <w:rFonts w:hint="default" w:ascii="Times New Roman" w:hAnsi="Times New Roman" w:eastAsia="宋体" w:cs="Times New Roman"/>
                  <w:sz w:val="24"/>
                  <w:szCs w:val="24"/>
                  <w:vertAlign w:val="baseline"/>
                  <w:lang w:val="en-US" w:eastAsia="zh-CN"/>
                  <w:rPrChange w:id="1180" w:author="......" w:date="2024-03-17T16:42:47Z">
                    <w:rPr>
                      <w:rFonts w:hint="default" w:ascii="Times New Roman" w:hAnsi="Times New Roman" w:cs="Times New Roman"/>
                      <w:sz w:val="24"/>
                      <w:szCs w:val="24"/>
                      <w:vertAlign w:val="baseline"/>
                      <w:lang w:val="en-US" w:eastAsia="zh-CN"/>
                    </w:rPr>
                  </w:rPrChange>
                </w:rPr>
                <w:t>10</w:t>
              </w:r>
            </w:ins>
          </w:p>
        </w:tc>
        <w:tc>
          <w:tcPr>
            <w:tcW w:w="693" w:type="pct"/>
          </w:tcPr>
          <w:p>
            <w:pPr>
              <w:bidi w:val="0"/>
              <w:rPr>
                <w:ins w:id="1181" w:author="......" w:date="2024-03-17T16:42:19Z"/>
                <w:rFonts w:hint="default" w:ascii="Times New Roman" w:hAnsi="Times New Roman" w:eastAsia="宋体" w:cs="Times New Roman"/>
                <w:sz w:val="24"/>
                <w:szCs w:val="24"/>
                <w:vertAlign w:val="baseline"/>
                <w:lang w:val="en-US" w:eastAsia="zh-CN"/>
                <w:rPrChange w:id="1182" w:author="......" w:date="2024-03-17T16:42:47Z">
                  <w:rPr>
                    <w:ins w:id="1183" w:author="......" w:date="2024-03-17T16:42:19Z"/>
                    <w:rFonts w:hint="default" w:ascii="Times New Roman" w:hAnsi="Times New Roman" w:cs="Times New Roman"/>
                    <w:sz w:val="24"/>
                    <w:szCs w:val="24"/>
                    <w:vertAlign w:val="baseline"/>
                    <w:lang w:val="en-US" w:eastAsia="zh-CN"/>
                  </w:rPr>
                </w:rPrChange>
              </w:rPr>
            </w:pPr>
          </w:p>
        </w:tc>
        <w:tc>
          <w:tcPr>
            <w:tcW w:w="551" w:type="pct"/>
          </w:tcPr>
          <w:p>
            <w:pPr>
              <w:bidi w:val="0"/>
              <w:rPr>
                <w:ins w:id="1184" w:author="......" w:date="2024-03-17T16:42:19Z"/>
                <w:rFonts w:hint="default" w:ascii="Times New Roman" w:hAnsi="Times New Roman" w:eastAsia="宋体" w:cs="Times New Roman"/>
                <w:sz w:val="24"/>
                <w:szCs w:val="24"/>
                <w:vertAlign w:val="baseline"/>
                <w:lang w:val="en-US" w:eastAsia="zh-CN"/>
                <w:rPrChange w:id="1185" w:author="......" w:date="2024-03-17T16:42:47Z">
                  <w:rPr>
                    <w:ins w:id="1186" w:author="......" w:date="2024-03-17T16:42:19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87" w:author="......" w:date="2024-03-17T16:42:19Z"/>
        </w:trPr>
        <w:tc>
          <w:tcPr>
            <w:tcW w:w="410" w:type="pct"/>
          </w:tcPr>
          <w:p>
            <w:pPr>
              <w:bidi w:val="0"/>
              <w:rPr>
                <w:ins w:id="1188" w:author="......" w:date="2024-03-17T16:42:19Z"/>
                <w:rFonts w:hint="default" w:ascii="Times New Roman" w:hAnsi="Times New Roman" w:eastAsia="宋体" w:cs="Times New Roman"/>
                <w:sz w:val="24"/>
                <w:szCs w:val="24"/>
                <w:vertAlign w:val="baseline"/>
                <w:lang w:val="en-US" w:eastAsia="zh-CN"/>
                <w:rPrChange w:id="1189" w:author="......" w:date="2024-03-17T16:42:47Z">
                  <w:rPr>
                    <w:ins w:id="1190" w:author="......" w:date="2024-03-17T16:42:19Z"/>
                    <w:rFonts w:hint="default" w:ascii="Times New Roman" w:hAnsi="Times New Roman" w:cs="Times New Roman"/>
                    <w:sz w:val="24"/>
                    <w:szCs w:val="24"/>
                    <w:vertAlign w:val="baseline"/>
                    <w:lang w:val="en-US" w:eastAsia="zh-CN"/>
                  </w:rPr>
                </w:rPrChange>
              </w:rPr>
            </w:pPr>
            <w:ins w:id="1191" w:author="......" w:date="2024-03-17T16:42:19Z">
              <w:r>
                <w:rPr>
                  <w:rFonts w:hint="default" w:ascii="Times New Roman" w:hAnsi="Times New Roman" w:eastAsia="宋体" w:cs="Times New Roman"/>
                  <w:sz w:val="24"/>
                  <w:szCs w:val="24"/>
                  <w:vertAlign w:val="baseline"/>
                  <w:lang w:val="en-US" w:eastAsia="zh-CN"/>
                  <w:rPrChange w:id="1192" w:author="......" w:date="2024-03-17T16:42:47Z">
                    <w:rPr>
                      <w:rFonts w:hint="default" w:ascii="Times New Roman" w:hAnsi="Times New Roman" w:cs="Times New Roman"/>
                      <w:sz w:val="24"/>
                      <w:szCs w:val="24"/>
                      <w:vertAlign w:val="baseline"/>
                      <w:lang w:val="en-US" w:eastAsia="zh-CN"/>
                    </w:rPr>
                  </w:rPrChange>
                </w:rPr>
                <w:t>6</w:t>
              </w:r>
            </w:ins>
          </w:p>
        </w:tc>
        <w:tc>
          <w:tcPr>
            <w:tcW w:w="980" w:type="pct"/>
          </w:tcPr>
          <w:p>
            <w:pPr>
              <w:bidi w:val="0"/>
              <w:rPr>
                <w:ins w:id="1193" w:author="......" w:date="2024-03-17T16:42:19Z"/>
                <w:rFonts w:hint="default" w:ascii="Times New Roman" w:hAnsi="Times New Roman" w:eastAsia="宋体" w:cs="Times New Roman"/>
                <w:sz w:val="24"/>
                <w:szCs w:val="24"/>
                <w:vertAlign w:val="baseline"/>
                <w:lang w:val="en-US" w:eastAsia="zh-CN"/>
                <w:rPrChange w:id="1194" w:author="......" w:date="2024-03-17T16:42:47Z">
                  <w:rPr>
                    <w:ins w:id="1195" w:author="......" w:date="2024-03-17T16:42:19Z"/>
                    <w:rFonts w:hint="default" w:ascii="Times New Roman" w:hAnsi="Times New Roman" w:cs="Times New Roman"/>
                    <w:sz w:val="24"/>
                    <w:szCs w:val="24"/>
                    <w:vertAlign w:val="baseline"/>
                    <w:lang w:val="en-US" w:eastAsia="zh-CN"/>
                  </w:rPr>
                </w:rPrChange>
              </w:rPr>
            </w:pPr>
            <w:ins w:id="1196" w:author="......" w:date="2024-03-17T16:42:19Z">
              <w:r>
                <w:rPr>
                  <w:rFonts w:hint="default" w:ascii="Times New Roman" w:hAnsi="Times New Roman" w:eastAsia="宋体" w:cs="Times New Roman"/>
                  <w:sz w:val="24"/>
                  <w:szCs w:val="24"/>
                  <w:vertAlign w:val="baseline"/>
                  <w:lang w:val="en-US" w:eastAsia="zh-CN"/>
                  <w:rPrChange w:id="1197" w:author="......" w:date="2024-03-17T16:42:47Z">
                    <w:rPr>
                      <w:rFonts w:hint="default" w:ascii="Times New Roman" w:hAnsi="Times New Roman" w:cs="Times New Roman"/>
                      <w:sz w:val="24"/>
                      <w:szCs w:val="24"/>
                      <w:vertAlign w:val="baseline"/>
                      <w:lang w:val="en-US" w:eastAsia="zh-CN"/>
                    </w:rPr>
                  </w:rPrChange>
                </w:rPr>
                <w:t>D</w:t>
              </w:r>
            </w:ins>
            <w:ins w:id="1198" w:author="......" w:date="2024-03-17T16:42:19Z">
              <w:r>
                <w:rPr>
                  <w:rFonts w:hint="default" w:ascii="Times New Roman" w:hAnsi="Times New Roman" w:eastAsia="宋体" w:cs="Times New Roman"/>
                  <w:sz w:val="24"/>
                  <w:szCs w:val="24"/>
                  <w:vertAlign w:val="baseline"/>
                  <w:lang w:val="en-US" w:eastAsia="zh-CN"/>
                  <w:rPrChange w:id="1199" w:author="......" w:date="2024-03-17T16:42:47Z">
                    <w:rPr>
                      <w:rFonts w:hint="eastAsia" w:ascii="Times New Roman" w:hAnsi="Times New Roman" w:cs="Times New Roman"/>
                      <w:sz w:val="24"/>
                      <w:szCs w:val="24"/>
                      <w:vertAlign w:val="baseline"/>
                      <w:lang w:val="en-US" w:eastAsia="zh-CN"/>
                    </w:rPr>
                  </w:rPrChange>
                </w:rPr>
                <w:t>ES</w:t>
              </w:r>
            </w:ins>
            <w:ins w:id="1200" w:author="......" w:date="2024-03-17T16:42:19Z">
              <w:r>
                <w:rPr>
                  <w:rFonts w:hint="default" w:ascii="Times New Roman" w:hAnsi="Times New Roman" w:eastAsia="宋体" w:cs="Times New Roman"/>
                  <w:sz w:val="24"/>
                  <w:szCs w:val="24"/>
                  <w:vertAlign w:val="baseline"/>
                  <w:lang w:val="en-US" w:eastAsia="zh-CN"/>
                  <w:rPrChange w:id="1201" w:author="......" w:date="2024-03-17T16:42:47Z">
                    <w:rPr>
                      <w:rFonts w:hint="default" w:ascii="Times New Roman" w:hAnsi="Times New Roman" w:cs="Times New Roman"/>
                      <w:sz w:val="24"/>
                      <w:szCs w:val="24"/>
                      <w:vertAlign w:val="baseline"/>
                      <w:lang w:val="en-US" w:eastAsia="zh-CN"/>
                    </w:rPr>
                  </w:rPrChange>
                </w:rPr>
                <w:t>_ques_q</w:t>
              </w:r>
            </w:ins>
          </w:p>
        </w:tc>
        <w:tc>
          <w:tcPr>
            <w:tcW w:w="976" w:type="pct"/>
          </w:tcPr>
          <w:p>
            <w:pPr>
              <w:bidi w:val="0"/>
              <w:rPr>
                <w:ins w:id="1202" w:author="......" w:date="2024-03-17T16:42:19Z"/>
                <w:rFonts w:hint="default" w:ascii="Times New Roman" w:hAnsi="Times New Roman" w:eastAsia="宋体" w:cs="Times New Roman"/>
                <w:sz w:val="24"/>
                <w:szCs w:val="24"/>
                <w:vertAlign w:val="baseline"/>
                <w:lang w:val="en-US" w:eastAsia="zh-CN"/>
                <w:rPrChange w:id="1203" w:author="......" w:date="2024-03-17T16:42:47Z">
                  <w:rPr>
                    <w:ins w:id="1204" w:author="......" w:date="2024-03-17T16:42:19Z"/>
                    <w:rFonts w:hint="default" w:ascii="Times New Roman" w:hAnsi="Times New Roman" w:cs="Times New Roman"/>
                    <w:sz w:val="24"/>
                    <w:szCs w:val="24"/>
                    <w:vertAlign w:val="baseline"/>
                    <w:lang w:val="en-US" w:eastAsia="zh-CN"/>
                  </w:rPr>
                </w:rPrChange>
              </w:rPr>
            </w:pPr>
            <w:ins w:id="1205" w:author="......" w:date="2024-03-17T16:42:19Z">
              <w:r>
                <w:rPr>
                  <w:rFonts w:hint="default" w:ascii="Times New Roman" w:hAnsi="Times New Roman" w:eastAsia="宋体" w:cs="Times New Roman"/>
                  <w:sz w:val="24"/>
                  <w:szCs w:val="24"/>
                  <w:vertAlign w:val="baseline"/>
                  <w:lang w:val="en-US" w:eastAsia="zh-CN"/>
                  <w:rPrChange w:id="1206" w:author="......" w:date="2024-03-17T16:42:47Z">
                    <w:rPr>
                      <w:rFonts w:hint="default" w:ascii="Times New Roman" w:hAnsi="Times New Roman" w:cs="Times New Roman"/>
                      <w:sz w:val="24"/>
                      <w:szCs w:val="24"/>
                      <w:vertAlign w:val="baseline"/>
                      <w:lang w:val="en-US" w:eastAsia="zh-CN"/>
                    </w:rPr>
                  </w:rPrChange>
                </w:rPr>
                <w:t>质量问题描述</w:t>
              </w:r>
            </w:ins>
          </w:p>
        </w:tc>
        <w:tc>
          <w:tcPr>
            <w:tcW w:w="693" w:type="pct"/>
          </w:tcPr>
          <w:p>
            <w:pPr>
              <w:bidi w:val="0"/>
              <w:rPr>
                <w:ins w:id="1207" w:author="......" w:date="2024-03-17T16:42:19Z"/>
                <w:rFonts w:hint="default" w:ascii="Times New Roman" w:hAnsi="Times New Roman" w:eastAsia="宋体" w:cs="Times New Roman"/>
                <w:sz w:val="24"/>
                <w:szCs w:val="24"/>
                <w:vertAlign w:val="baseline"/>
                <w:lang w:val="en-US" w:eastAsia="zh-CN"/>
                <w:rPrChange w:id="1208" w:author="......" w:date="2024-03-17T16:42:47Z">
                  <w:rPr>
                    <w:ins w:id="1209" w:author="......" w:date="2024-03-17T16:42:19Z"/>
                    <w:rFonts w:hint="default" w:ascii="Times New Roman" w:hAnsi="Times New Roman" w:cs="Times New Roman"/>
                    <w:sz w:val="24"/>
                    <w:szCs w:val="24"/>
                    <w:vertAlign w:val="baseline"/>
                    <w:lang w:val="en-US" w:eastAsia="zh-CN"/>
                  </w:rPr>
                </w:rPrChange>
              </w:rPr>
            </w:pPr>
            <w:ins w:id="1210" w:author="......" w:date="2024-03-17T16:42:19Z">
              <w:r>
                <w:rPr>
                  <w:rFonts w:hint="default" w:ascii="Times New Roman" w:hAnsi="Times New Roman" w:eastAsia="宋体" w:cs="Times New Roman"/>
                  <w:sz w:val="24"/>
                  <w:szCs w:val="24"/>
                  <w:vertAlign w:val="baseline"/>
                  <w:lang w:val="en-US" w:eastAsia="zh-CN"/>
                  <w:rPrChange w:id="1211" w:author="......" w:date="2024-03-17T16:42:47Z">
                    <w:rPr>
                      <w:rFonts w:hint="default" w:ascii="Times New Roman" w:hAnsi="Times New Roman" w:cs="Times New Roman"/>
                      <w:sz w:val="24"/>
                      <w:szCs w:val="24"/>
                      <w:vertAlign w:val="baseline"/>
                      <w:lang w:val="en-US" w:eastAsia="zh-CN"/>
                    </w:rPr>
                  </w:rPrChange>
                </w:rPr>
                <w:t>Varchar</w:t>
              </w:r>
            </w:ins>
          </w:p>
        </w:tc>
        <w:tc>
          <w:tcPr>
            <w:tcW w:w="693" w:type="pct"/>
          </w:tcPr>
          <w:p>
            <w:pPr>
              <w:bidi w:val="0"/>
              <w:rPr>
                <w:ins w:id="1212" w:author="......" w:date="2024-03-17T16:42:19Z"/>
                <w:rFonts w:hint="default" w:ascii="Times New Roman" w:hAnsi="Times New Roman" w:eastAsia="宋体" w:cs="Times New Roman"/>
                <w:sz w:val="24"/>
                <w:szCs w:val="24"/>
                <w:vertAlign w:val="baseline"/>
                <w:lang w:val="en-US" w:eastAsia="zh-CN"/>
                <w:rPrChange w:id="1213" w:author="......" w:date="2024-03-17T16:42:47Z">
                  <w:rPr>
                    <w:ins w:id="1214" w:author="......" w:date="2024-03-17T16:42:19Z"/>
                    <w:rFonts w:hint="default" w:ascii="Times New Roman" w:hAnsi="Times New Roman" w:cs="Times New Roman"/>
                    <w:sz w:val="24"/>
                    <w:szCs w:val="24"/>
                    <w:vertAlign w:val="baseline"/>
                    <w:lang w:val="en-US" w:eastAsia="zh-CN"/>
                  </w:rPr>
                </w:rPrChange>
              </w:rPr>
            </w:pPr>
            <w:ins w:id="1215" w:author="......" w:date="2024-03-17T16:42:19Z">
              <w:r>
                <w:rPr>
                  <w:rFonts w:hint="default" w:ascii="Times New Roman" w:hAnsi="Times New Roman" w:eastAsia="宋体" w:cs="Times New Roman"/>
                  <w:sz w:val="24"/>
                  <w:szCs w:val="24"/>
                  <w:vertAlign w:val="baseline"/>
                  <w:lang w:val="en-US" w:eastAsia="zh-CN"/>
                  <w:rPrChange w:id="1216" w:author="......" w:date="2024-03-17T16:42:47Z">
                    <w:rPr>
                      <w:rFonts w:hint="default" w:ascii="Times New Roman" w:hAnsi="Times New Roman" w:cs="Times New Roman"/>
                      <w:sz w:val="24"/>
                      <w:szCs w:val="24"/>
                      <w:vertAlign w:val="baseline"/>
                      <w:lang w:val="en-US" w:eastAsia="zh-CN"/>
                    </w:rPr>
                  </w:rPrChange>
                </w:rPr>
                <w:t>1000</w:t>
              </w:r>
            </w:ins>
          </w:p>
        </w:tc>
        <w:tc>
          <w:tcPr>
            <w:tcW w:w="693" w:type="pct"/>
          </w:tcPr>
          <w:p>
            <w:pPr>
              <w:bidi w:val="0"/>
              <w:rPr>
                <w:ins w:id="1217" w:author="......" w:date="2024-03-17T16:42:19Z"/>
                <w:rFonts w:hint="default" w:ascii="Times New Roman" w:hAnsi="Times New Roman" w:eastAsia="宋体" w:cs="Times New Roman"/>
                <w:sz w:val="24"/>
                <w:szCs w:val="24"/>
                <w:vertAlign w:val="baseline"/>
                <w:lang w:val="en-US" w:eastAsia="zh-CN"/>
                <w:rPrChange w:id="1218" w:author="......" w:date="2024-03-17T16:42:47Z">
                  <w:rPr>
                    <w:ins w:id="1219" w:author="......" w:date="2024-03-17T16:42:19Z"/>
                    <w:rFonts w:hint="default" w:ascii="Times New Roman" w:hAnsi="Times New Roman" w:cs="Times New Roman"/>
                    <w:sz w:val="24"/>
                    <w:szCs w:val="24"/>
                    <w:vertAlign w:val="baseline"/>
                    <w:lang w:val="en-US" w:eastAsia="zh-CN"/>
                  </w:rPr>
                </w:rPrChange>
              </w:rPr>
            </w:pPr>
          </w:p>
        </w:tc>
        <w:tc>
          <w:tcPr>
            <w:tcW w:w="551" w:type="pct"/>
          </w:tcPr>
          <w:p>
            <w:pPr>
              <w:bidi w:val="0"/>
              <w:rPr>
                <w:ins w:id="1220" w:author="......" w:date="2024-03-17T16:42:19Z"/>
                <w:rFonts w:hint="default" w:ascii="Times New Roman" w:hAnsi="Times New Roman" w:eastAsia="宋体" w:cs="Times New Roman"/>
                <w:sz w:val="24"/>
                <w:szCs w:val="24"/>
                <w:vertAlign w:val="baseline"/>
                <w:lang w:val="en-US" w:eastAsia="zh-CN"/>
                <w:rPrChange w:id="1221" w:author="......" w:date="2024-03-17T16:42:47Z">
                  <w:rPr>
                    <w:ins w:id="1222" w:author="......" w:date="2024-03-17T16:42:19Z"/>
                    <w:rFonts w:hint="default" w:ascii="Times New Roman" w:hAnsi="Times New Roman" w:cs="Times New Roman"/>
                    <w:sz w:val="24"/>
                    <w:szCs w:val="24"/>
                    <w:vertAlign w:val="baseline"/>
                    <w:lang w:val="en-US" w:eastAsia="zh-CN"/>
                  </w:rPr>
                </w:rPrChange>
              </w:rPr>
            </w:pPr>
            <w:ins w:id="1223" w:author="......" w:date="2024-03-17T16:42:19Z">
              <w:r>
                <w:rPr>
                  <w:rFonts w:hint="default" w:ascii="Times New Roman" w:hAnsi="Times New Roman" w:eastAsia="宋体" w:cs="Times New Roman"/>
                  <w:sz w:val="24"/>
                  <w:szCs w:val="24"/>
                  <w:vertAlign w:val="baseline"/>
                  <w:lang w:val="en-US" w:eastAsia="zh-CN"/>
                  <w:rPrChange w:id="1224" w:author="......" w:date="2024-03-17T16:42:47Z">
                    <w:rPr>
                      <w:rFonts w:hint="default" w:ascii="Times New Roman" w:hAnsi="Times New Roman" w:cs="Times New Roman"/>
                      <w:sz w:val="24"/>
                      <w:szCs w:val="24"/>
                      <w:vertAlign w:val="baseline"/>
                      <w:lang w:val="en-US" w:eastAsia="zh-CN"/>
                    </w:rPr>
                  </w:rPrChange>
                </w:rPr>
                <w:t>NULL</w:t>
              </w:r>
            </w:ins>
          </w:p>
        </w:tc>
      </w:tr>
    </w:tbl>
    <w:p>
      <w:pPr>
        <w:rPr>
          <w:rFonts w:hint="default" w:ascii="Times New Roman" w:hAnsi="Times New Roman" w:eastAsia="宋体" w:cs="Times New Roman"/>
          <w:sz w:val="24"/>
          <w:lang w:val="en-US" w:eastAsia="zh-CN"/>
          <w:rPrChange w:id="1225" w:author="......" w:date="2024-03-17T16:42:47Z">
            <w:rPr>
              <w:rFonts w:hint="default"/>
              <w:lang w:val="en-US" w:eastAsia="zh-CN"/>
            </w:rPr>
          </w:rPrChange>
        </w:rPr>
      </w:pPr>
    </w:p>
    <w:p>
      <w:pPr>
        <w:bidi w:val="0"/>
        <w:spacing w:beforeAutospacing="0"/>
        <w:jc w:val="center"/>
        <w:outlineLvl w:val="4"/>
        <w:rPr>
          <w:del w:id="1226" w:author="......" w:date="2024-03-17T16:42:15Z"/>
          <w:rFonts w:hint="default" w:ascii="Times New Roman" w:hAnsi="Times New Roman" w:eastAsia="宋体" w:cs="Times New Roman"/>
          <w:sz w:val="24"/>
          <w:szCs w:val="24"/>
          <w:lang w:val="en-US" w:eastAsia="zh-CN"/>
        </w:rPr>
      </w:pPr>
      <w:del w:id="1227" w:author="......" w:date="2024-03-17T16:42:15Z">
        <w:r>
          <w:rPr>
            <w:rFonts w:hint="default" w:ascii="Times New Roman" w:hAnsi="Times New Roman" w:eastAsia="宋体" w:cs="Times New Roman"/>
            <w:sz w:val="24"/>
            <w:szCs w:val="24"/>
            <w:lang w:val="en-US" w:eastAsia="zh-CN"/>
          </w:rPr>
          <w:delText>表3.1.1 质量检查情况信息表</w:delText>
        </w:r>
      </w:del>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1494"/>
        <w:gridCol w:w="1707"/>
        <w:gridCol w:w="1212"/>
        <w:gridCol w:w="1212"/>
        <w:gridCol w:w="1212"/>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228" w:author="......" w:date="2024-03-17T16:42:15Z"/>
        </w:trPr>
        <w:tc>
          <w:tcPr>
            <w:tcW w:w="420" w:type="pct"/>
          </w:tcPr>
          <w:p>
            <w:pPr>
              <w:bidi w:val="0"/>
              <w:outlineLvl w:val="4"/>
              <w:rPr>
                <w:del w:id="1229" w:author="......" w:date="2024-03-17T16:42:15Z"/>
                <w:rFonts w:hint="default" w:ascii="Times New Roman" w:hAnsi="Times New Roman" w:eastAsia="宋体" w:cs="Times New Roman"/>
                <w:sz w:val="24"/>
                <w:szCs w:val="24"/>
                <w:vertAlign w:val="baseline"/>
                <w:lang w:val="en-US" w:eastAsia="zh-CN"/>
              </w:rPr>
            </w:pPr>
            <w:del w:id="1230" w:author="......" w:date="2024-03-17T16:42:15Z">
              <w:r>
                <w:rPr>
                  <w:rFonts w:hint="default" w:ascii="Times New Roman" w:hAnsi="Times New Roman" w:eastAsia="宋体" w:cs="Times New Roman"/>
                  <w:sz w:val="24"/>
                  <w:szCs w:val="24"/>
                  <w:vertAlign w:val="baseline"/>
                  <w:lang w:val="en-US" w:eastAsia="zh-CN"/>
                </w:rPr>
                <w:delText>编号</w:delText>
              </w:r>
            </w:del>
          </w:p>
        </w:tc>
        <w:tc>
          <w:tcPr>
            <w:tcW w:w="876" w:type="pct"/>
          </w:tcPr>
          <w:p>
            <w:pPr>
              <w:bidi w:val="0"/>
              <w:outlineLvl w:val="4"/>
              <w:rPr>
                <w:del w:id="1231" w:author="......" w:date="2024-03-17T16:42:15Z"/>
                <w:rFonts w:hint="default" w:ascii="Times New Roman" w:hAnsi="Times New Roman" w:eastAsia="宋体" w:cs="Times New Roman"/>
                <w:sz w:val="24"/>
                <w:szCs w:val="24"/>
                <w:vertAlign w:val="baseline"/>
                <w:lang w:val="en-US" w:eastAsia="zh-CN"/>
              </w:rPr>
            </w:pPr>
            <w:del w:id="1232" w:author="......" w:date="2024-03-17T16:42:15Z">
              <w:r>
                <w:rPr>
                  <w:rFonts w:hint="default" w:ascii="Times New Roman" w:hAnsi="Times New Roman" w:eastAsia="宋体" w:cs="Times New Roman"/>
                  <w:sz w:val="24"/>
                  <w:szCs w:val="24"/>
                  <w:vertAlign w:val="baseline"/>
                  <w:lang w:val="en-US" w:eastAsia="zh-CN"/>
                </w:rPr>
                <w:delText>字段名称</w:delText>
              </w:r>
            </w:del>
          </w:p>
        </w:tc>
        <w:tc>
          <w:tcPr>
            <w:tcW w:w="1001" w:type="pct"/>
          </w:tcPr>
          <w:p>
            <w:pPr>
              <w:bidi w:val="0"/>
              <w:outlineLvl w:val="4"/>
              <w:rPr>
                <w:del w:id="1233" w:author="......" w:date="2024-03-17T16:42:15Z"/>
                <w:rFonts w:hint="default" w:ascii="Times New Roman" w:hAnsi="Times New Roman" w:eastAsia="宋体" w:cs="Times New Roman"/>
                <w:sz w:val="24"/>
                <w:szCs w:val="24"/>
                <w:vertAlign w:val="baseline"/>
                <w:lang w:val="en-US" w:eastAsia="zh-CN"/>
              </w:rPr>
            </w:pPr>
            <w:del w:id="1234" w:author="......" w:date="2024-03-17T16:42:15Z">
              <w:r>
                <w:rPr>
                  <w:rFonts w:hint="default" w:ascii="Times New Roman" w:hAnsi="Times New Roman" w:eastAsia="宋体" w:cs="Times New Roman"/>
                  <w:sz w:val="24"/>
                  <w:szCs w:val="24"/>
                  <w:vertAlign w:val="baseline"/>
                  <w:lang w:val="en-US" w:eastAsia="zh-CN"/>
                </w:rPr>
                <w:delText>字段含义</w:delText>
              </w:r>
            </w:del>
          </w:p>
        </w:tc>
        <w:tc>
          <w:tcPr>
            <w:tcW w:w="711" w:type="pct"/>
          </w:tcPr>
          <w:p>
            <w:pPr>
              <w:bidi w:val="0"/>
              <w:outlineLvl w:val="4"/>
              <w:rPr>
                <w:del w:id="1235" w:author="......" w:date="2024-03-17T16:42:15Z"/>
                <w:rFonts w:hint="default" w:ascii="Times New Roman" w:hAnsi="Times New Roman" w:eastAsia="宋体" w:cs="Times New Roman"/>
                <w:sz w:val="24"/>
                <w:szCs w:val="24"/>
                <w:vertAlign w:val="baseline"/>
                <w:lang w:val="en-US" w:eastAsia="zh-CN"/>
              </w:rPr>
            </w:pPr>
            <w:del w:id="1236" w:author="......" w:date="2024-03-17T16:42:15Z">
              <w:r>
                <w:rPr>
                  <w:rFonts w:hint="default" w:ascii="Times New Roman" w:hAnsi="Times New Roman" w:eastAsia="宋体" w:cs="Times New Roman"/>
                  <w:sz w:val="24"/>
                  <w:szCs w:val="24"/>
                  <w:vertAlign w:val="baseline"/>
                  <w:lang w:val="en-US" w:eastAsia="zh-CN"/>
                </w:rPr>
                <w:delText>字段类型</w:delText>
              </w:r>
            </w:del>
          </w:p>
        </w:tc>
        <w:tc>
          <w:tcPr>
            <w:tcW w:w="711" w:type="pct"/>
          </w:tcPr>
          <w:p>
            <w:pPr>
              <w:bidi w:val="0"/>
              <w:outlineLvl w:val="4"/>
              <w:rPr>
                <w:del w:id="1237" w:author="......" w:date="2024-03-17T16:42:15Z"/>
                <w:rFonts w:hint="default" w:ascii="Times New Roman" w:hAnsi="Times New Roman" w:eastAsia="宋体" w:cs="Times New Roman"/>
                <w:sz w:val="24"/>
                <w:szCs w:val="24"/>
                <w:vertAlign w:val="baseline"/>
                <w:lang w:val="en-US" w:eastAsia="zh-CN"/>
              </w:rPr>
            </w:pPr>
            <w:del w:id="1238" w:author="......" w:date="2024-03-17T16:42:15Z">
              <w:r>
                <w:rPr>
                  <w:rFonts w:hint="default" w:ascii="Times New Roman" w:hAnsi="Times New Roman" w:eastAsia="宋体" w:cs="Times New Roman"/>
                  <w:sz w:val="24"/>
                  <w:szCs w:val="24"/>
                  <w:vertAlign w:val="baseline"/>
                  <w:lang w:val="en-US" w:eastAsia="zh-CN"/>
                </w:rPr>
                <w:delText>字段长度</w:delText>
              </w:r>
            </w:del>
          </w:p>
        </w:tc>
        <w:tc>
          <w:tcPr>
            <w:tcW w:w="711" w:type="pct"/>
          </w:tcPr>
          <w:p>
            <w:pPr>
              <w:bidi w:val="0"/>
              <w:outlineLvl w:val="4"/>
              <w:rPr>
                <w:del w:id="1239" w:author="......" w:date="2024-03-17T16:42:15Z"/>
                <w:rFonts w:hint="default" w:ascii="Times New Roman" w:hAnsi="Times New Roman" w:eastAsia="宋体" w:cs="Times New Roman"/>
                <w:sz w:val="24"/>
                <w:szCs w:val="24"/>
                <w:vertAlign w:val="baseline"/>
                <w:lang w:val="en-US" w:eastAsia="zh-CN"/>
              </w:rPr>
            </w:pPr>
            <w:del w:id="1240" w:author="......" w:date="2024-03-17T16:42:15Z">
              <w:r>
                <w:rPr>
                  <w:rFonts w:hint="default" w:ascii="Times New Roman" w:hAnsi="Times New Roman" w:eastAsia="宋体" w:cs="Times New Roman"/>
                  <w:sz w:val="24"/>
                  <w:szCs w:val="24"/>
                  <w:vertAlign w:val="baseline"/>
                  <w:lang w:val="en-US" w:eastAsia="zh-CN"/>
                </w:rPr>
                <w:delText>是否主键</w:delText>
              </w:r>
            </w:del>
          </w:p>
        </w:tc>
        <w:tc>
          <w:tcPr>
            <w:tcW w:w="565" w:type="pct"/>
          </w:tcPr>
          <w:p>
            <w:pPr>
              <w:bidi w:val="0"/>
              <w:outlineLvl w:val="4"/>
              <w:rPr>
                <w:del w:id="1241" w:author="......" w:date="2024-03-17T16:42:15Z"/>
                <w:rFonts w:hint="default" w:ascii="Times New Roman" w:hAnsi="Times New Roman" w:eastAsia="宋体" w:cs="Times New Roman"/>
                <w:sz w:val="24"/>
                <w:szCs w:val="24"/>
                <w:vertAlign w:val="baseline"/>
                <w:lang w:val="en-US" w:eastAsia="zh-CN"/>
              </w:rPr>
            </w:pPr>
            <w:del w:id="1242" w:author="......" w:date="2024-03-17T16:42:15Z">
              <w:r>
                <w:rPr>
                  <w:rFonts w:hint="default" w:ascii="Times New Roman" w:hAnsi="Times New Roman" w:eastAsia="宋体" w:cs="Times New Roman"/>
                  <w:sz w:val="24"/>
                  <w:szCs w:val="24"/>
                  <w:vertAlign w:val="baseline"/>
                  <w:lang w:val="en-US" w:eastAsia="zh-CN"/>
                </w:rPr>
                <w:delText>默认值</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del w:id="1243" w:author="......" w:date="2024-03-17T16:42:15Z"/>
        </w:trPr>
        <w:tc>
          <w:tcPr>
            <w:tcW w:w="420" w:type="pct"/>
          </w:tcPr>
          <w:p>
            <w:pPr>
              <w:bidi w:val="0"/>
              <w:outlineLvl w:val="4"/>
              <w:rPr>
                <w:del w:id="1244" w:author="......" w:date="2024-03-17T16:42:15Z"/>
                <w:rFonts w:hint="default" w:ascii="Times New Roman" w:hAnsi="Times New Roman" w:eastAsia="宋体" w:cs="Times New Roman"/>
                <w:sz w:val="24"/>
                <w:szCs w:val="24"/>
                <w:vertAlign w:val="baseline"/>
                <w:lang w:val="en-US" w:eastAsia="zh-CN"/>
              </w:rPr>
            </w:pPr>
            <w:del w:id="1245" w:author="......" w:date="2024-03-17T16:42:15Z">
              <w:r>
                <w:rPr>
                  <w:rFonts w:hint="default" w:ascii="Times New Roman" w:hAnsi="Times New Roman" w:eastAsia="宋体" w:cs="Times New Roman"/>
                  <w:sz w:val="24"/>
                  <w:szCs w:val="24"/>
                  <w:vertAlign w:val="baseline"/>
                  <w:lang w:val="en-US" w:eastAsia="zh-CN"/>
                </w:rPr>
                <w:delText>1</w:delText>
              </w:r>
            </w:del>
          </w:p>
        </w:tc>
        <w:tc>
          <w:tcPr>
            <w:tcW w:w="876" w:type="pct"/>
          </w:tcPr>
          <w:p>
            <w:pPr>
              <w:bidi w:val="0"/>
              <w:outlineLvl w:val="4"/>
              <w:rPr>
                <w:del w:id="1246" w:author="......" w:date="2024-03-17T16:42:15Z"/>
                <w:rFonts w:hint="default" w:ascii="Times New Roman" w:hAnsi="Times New Roman" w:eastAsia="宋体" w:cs="Times New Roman"/>
                <w:sz w:val="24"/>
                <w:szCs w:val="24"/>
                <w:vertAlign w:val="baseline"/>
                <w:lang w:val="en-US" w:eastAsia="zh-CN"/>
              </w:rPr>
            </w:pPr>
            <w:del w:id="1247" w:author="......" w:date="2024-03-17T16:42:15Z">
              <w:r>
                <w:rPr>
                  <w:rFonts w:hint="default" w:ascii="Times New Roman" w:hAnsi="Times New Roman" w:eastAsia="宋体" w:cs="Times New Roman"/>
                  <w:sz w:val="24"/>
                  <w:szCs w:val="24"/>
                  <w:vertAlign w:val="baseline"/>
                  <w:lang w:val="en-US" w:eastAsia="zh-CN"/>
                </w:rPr>
                <w:delText>ID_ph_q</w:delText>
              </w:r>
            </w:del>
          </w:p>
        </w:tc>
        <w:tc>
          <w:tcPr>
            <w:tcW w:w="1001" w:type="pct"/>
          </w:tcPr>
          <w:p>
            <w:pPr>
              <w:bidi w:val="0"/>
              <w:outlineLvl w:val="4"/>
              <w:rPr>
                <w:del w:id="1248" w:author="......" w:date="2024-03-17T16:42:15Z"/>
                <w:rFonts w:hint="default" w:ascii="Times New Roman" w:hAnsi="Times New Roman" w:eastAsia="宋体" w:cs="Times New Roman"/>
                <w:sz w:val="24"/>
                <w:szCs w:val="24"/>
                <w:vertAlign w:val="baseline"/>
                <w:lang w:val="en-US" w:eastAsia="zh-CN"/>
              </w:rPr>
            </w:pPr>
            <w:del w:id="1249" w:author="......" w:date="2024-03-17T16:42:15Z">
              <w:r>
                <w:rPr>
                  <w:rFonts w:hint="default" w:ascii="Times New Roman" w:hAnsi="Times New Roman" w:eastAsia="宋体" w:cs="Times New Roman"/>
                  <w:sz w:val="24"/>
                  <w:szCs w:val="24"/>
                  <w:vertAlign w:val="baseline"/>
                  <w:lang w:val="en-US" w:eastAsia="zh-CN"/>
                </w:rPr>
                <w:delText>质检情况id</w:delText>
              </w:r>
            </w:del>
          </w:p>
        </w:tc>
        <w:tc>
          <w:tcPr>
            <w:tcW w:w="711" w:type="pct"/>
          </w:tcPr>
          <w:p>
            <w:pPr>
              <w:bidi w:val="0"/>
              <w:outlineLvl w:val="4"/>
              <w:rPr>
                <w:del w:id="1250" w:author="......" w:date="2024-03-17T16:42:15Z"/>
                <w:rFonts w:hint="default" w:ascii="Times New Roman" w:hAnsi="Times New Roman" w:eastAsia="宋体" w:cs="Times New Roman"/>
                <w:sz w:val="24"/>
                <w:szCs w:val="24"/>
                <w:vertAlign w:val="baseline"/>
                <w:lang w:val="en-US" w:eastAsia="zh-CN"/>
              </w:rPr>
            </w:pPr>
            <w:del w:id="1251" w:author="......" w:date="2024-03-17T16:42:15Z">
              <w:r>
                <w:rPr>
                  <w:rFonts w:hint="default" w:ascii="Times New Roman" w:hAnsi="Times New Roman" w:eastAsia="宋体" w:cs="Times New Roman"/>
                  <w:sz w:val="24"/>
                  <w:szCs w:val="24"/>
                  <w:vertAlign w:val="baseline"/>
                  <w:lang w:val="en-US" w:eastAsia="zh-CN"/>
                </w:rPr>
                <w:delText>Int</w:delText>
              </w:r>
            </w:del>
          </w:p>
        </w:tc>
        <w:tc>
          <w:tcPr>
            <w:tcW w:w="711" w:type="pct"/>
          </w:tcPr>
          <w:p>
            <w:pPr>
              <w:bidi w:val="0"/>
              <w:outlineLvl w:val="4"/>
              <w:rPr>
                <w:del w:id="1252" w:author="......" w:date="2024-03-17T16:42:15Z"/>
                <w:rFonts w:hint="default" w:ascii="Times New Roman" w:hAnsi="Times New Roman" w:eastAsia="宋体" w:cs="Times New Roman"/>
                <w:sz w:val="24"/>
                <w:szCs w:val="24"/>
                <w:vertAlign w:val="baseline"/>
                <w:lang w:val="en-US" w:eastAsia="zh-CN"/>
              </w:rPr>
            </w:pPr>
            <w:del w:id="1253" w:author="......" w:date="2024-03-17T16:42:15Z">
              <w:r>
                <w:rPr>
                  <w:rFonts w:hint="default" w:ascii="Times New Roman" w:hAnsi="Times New Roman" w:eastAsia="宋体" w:cs="Times New Roman"/>
                  <w:sz w:val="24"/>
                  <w:szCs w:val="24"/>
                  <w:vertAlign w:val="baseline"/>
                  <w:lang w:val="en-US" w:eastAsia="zh-CN"/>
                </w:rPr>
                <w:delText>100</w:delText>
              </w:r>
            </w:del>
          </w:p>
        </w:tc>
        <w:tc>
          <w:tcPr>
            <w:tcW w:w="711" w:type="pct"/>
          </w:tcPr>
          <w:p>
            <w:pPr>
              <w:bidi w:val="0"/>
              <w:outlineLvl w:val="4"/>
              <w:rPr>
                <w:del w:id="1254" w:author="......" w:date="2024-03-17T16:42:15Z"/>
                <w:rFonts w:hint="default" w:ascii="Times New Roman" w:hAnsi="Times New Roman" w:eastAsia="宋体" w:cs="Times New Roman"/>
                <w:sz w:val="24"/>
                <w:szCs w:val="24"/>
                <w:vertAlign w:val="baseline"/>
                <w:lang w:val="en-US" w:eastAsia="zh-CN"/>
              </w:rPr>
            </w:pPr>
            <w:del w:id="1255" w:author="......" w:date="2024-03-17T16:42:15Z">
              <w:r>
                <w:rPr>
                  <w:rFonts w:hint="default" w:ascii="Times New Roman" w:hAnsi="Times New Roman" w:eastAsia="宋体" w:cs="Times New Roman"/>
                  <w:sz w:val="24"/>
                  <w:szCs w:val="24"/>
                  <w:vertAlign w:val="baseline"/>
                  <w:lang w:val="en-US" w:eastAsia="zh-CN"/>
                </w:rPr>
                <w:delText>√</w:delText>
              </w:r>
            </w:del>
          </w:p>
        </w:tc>
        <w:tc>
          <w:tcPr>
            <w:tcW w:w="565" w:type="pct"/>
          </w:tcPr>
          <w:p>
            <w:pPr>
              <w:bidi w:val="0"/>
              <w:outlineLvl w:val="9"/>
              <w:rPr>
                <w:del w:id="1256"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257" w:author="......" w:date="2024-03-17T16:42:15Z"/>
        </w:trPr>
        <w:tc>
          <w:tcPr>
            <w:tcW w:w="420" w:type="pct"/>
          </w:tcPr>
          <w:p>
            <w:pPr>
              <w:bidi w:val="0"/>
              <w:outlineLvl w:val="4"/>
              <w:rPr>
                <w:del w:id="1258" w:author="......" w:date="2024-03-17T16:42:15Z"/>
                <w:rFonts w:hint="default" w:ascii="Times New Roman" w:hAnsi="Times New Roman" w:eastAsia="宋体" w:cs="Times New Roman"/>
                <w:sz w:val="24"/>
                <w:szCs w:val="24"/>
                <w:vertAlign w:val="baseline"/>
                <w:lang w:val="en-US" w:eastAsia="zh-CN"/>
              </w:rPr>
            </w:pPr>
            <w:del w:id="1259" w:author="......" w:date="2024-03-17T16:42:15Z">
              <w:r>
                <w:rPr>
                  <w:rFonts w:hint="default" w:ascii="Times New Roman" w:hAnsi="Times New Roman" w:eastAsia="宋体" w:cs="Times New Roman"/>
                  <w:sz w:val="24"/>
                  <w:szCs w:val="24"/>
                  <w:vertAlign w:val="baseline"/>
                  <w:lang w:val="en-US" w:eastAsia="zh-CN"/>
                </w:rPr>
                <w:delText>2</w:delText>
              </w:r>
            </w:del>
          </w:p>
        </w:tc>
        <w:tc>
          <w:tcPr>
            <w:tcW w:w="876" w:type="pct"/>
          </w:tcPr>
          <w:p>
            <w:pPr>
              <w:bidi w:val="0"/>
              <w:outlineLvl w:val="4"/>
              <w:rPr>
                <w:del w:id="1260" w:author="......" w:date="2024-03-17T16:42:15Z"/>
                <w:rFonts w:hint="default" w:ascii="Times New Roman" w:hAnsi="Times New Roman" w:eastAsia="宋体" w:cs="Times New Roman"/>
                <w:sz w:val="24"/>
                <w:szCs w:val="24"/>
                <w:vertAlign w:val="baseline"/>
                <w:lang w:val="en-US" w:eastAsia="zh-CN"/>
              </w:rPr>
            </w:pPr>
            <w:del w:id="1261" w:author="......" w:date="2024-03-17T16:42:15Z">
              <w:r>
                <w:rPr>
                  <w:rFonts w:hint="default" w:ascii="Times New Roman" w:hAnsi="Times New Roman" w:eastAsia="宋体" w:cs="Times New Roman"/>
                  <w:sz w:val="24"/>
                  <w:szCs w:val="24"/>
                  <w:vertAlign w:val="baseline"/>
                  <w:lang w:val="en-US" w:eastAsia="zh-CN"/>
                </w:rPr>
                <w:delText>NAME_ph_q</w:delText>
              </w:r>
            </w:del>
          </w:p>
        </w:tc>
        <w:tc>
          <w:tcPr>
            <w:tcW w:w="1001" w:type="pct"/>
          </w:tcPr>
          <w:p>
            <w:pPr>
              <w:bidi w:val="0"/>
              <w:outlineLvl w:val="4"/>
              <w:rPr>
                <w:del w:id="1262" w:author="......" w:date="2024-03-17T16:42:15Z"/>
                <w:rFonts w:hint="default" w:ascii="Times New Roman" w:hAnsi="Times New Roman" w:eastAsia="宋体" w:cs="Times New Roman"/>
                <w:sz w:val="24"/>
                <w:szCs w:val="24"/>
                <w:vertAlign w:val="baseline"/>
                <w:lang w:val="en-US" w:eastAsia="zh-CN"/>
              </w:rPr>
            </w:pPr>
            <w:del w:id="1263" w:author="......" w:date="2024-03-17T16:42:15Z">
              <w:r>
                <w:rPr>
                  <w:rFonts w:hint="default" w:ascii="Times New Roman" w:hAnsi="Times New Roman" w:eastAsia="宋体" w:cs="Times New Roman"/>
                  <w:sz w:val="24"/>
                  <w:szCs w:val="24"/>
                  <w:vertAlign w:val="baseline"/>
                  <w:lang w:val="en-US" w:eastAsia="zh-CN"/>
                </w:rPr>
                <w:delText>质检情况名称</w:delText>
              </w:r>
            </w:del>
          </w:p>
        </w:tc>
        <w:tc>
          <w:tcPr>
            <w:tcW w:w="711" w:type="pct"/>
          </w:tcPr>
          <w:p>
            <w:pPr>
              <w:bidi w:val="0"/>
              <w:outlineLvl w:val="4"/>
              <w:rPr>
                <w:del w:id="1264" w:author="......" w:date="2024-03-17T16:42:15Z"/>
                <w:rFonts w:hint="default" w:ascii="Times New Roman" w:hAnsi="Times New Roman" w:eastAsia="宋体" w:cs="Times New Roman"/>
                <w:sz w:val="24"/>
                <w:szCs w:val="24"/>
                <w:vertAlign w:val="baseline"/>
                <w:lang w:val="en-US" w:eastAsia="zh-CN"/>
              </w:rPr>
            </w:pPr>
            <w:del w:id="1265" w:author="......" w:date="2024-03-17T16:42:15Z">
              <w:r>
                <w:rPr>
                  <w:rFonts w:hint="default" w:ascii="Times New Roman" w:hAnsi="Times New Roman" w:eastAsia="宋体" w:cs="Times New Roman"/>
                  <w:sz w:val="24"/>
                  <w:szCs w:val="24"/>
                  <w:vertAlign w:val="baseline"/>
                  <w:lang w:val="en-US" w:eastAsia="zh-CN"/>
                </w:rPr>
                <w:delText>Varchar</w:delText>
              </w:r>
            </w:del>
          </w:p>
        </w:tc>
        <w:tc>
          <w:tcPr>
            <w:tcW w:w="711" w:type="pct"/>
          </w:tcPr>
          <w:p>
            <w:pPr>
              <w:bidi w:val="0"/>
              <w:outlineLvl w:val="4"/>
              <w:rPr>
                <w:del w:id="1266" w:author="......" w:date="2024-03-17T16:42:15Z"/>
                <w:rFonts w:hint="default" w:ascii="Times New Roman" w:hAnsi="Times New Roman" w:eastAsia="宋体" w:cs="Times New Roman"/>
                <w:sz w:val="24"/>
                <w:szCs w:val="24"/>
                <w:vertAlign w:val="baseline"/>
                <w:lang w:val="en-US" w:eastAsia="zh-CN"/>
              </w:rPr>
            </w:pPr>
            <w:del w:id="1267" w:author="......" w:date="2024-03-17T16:42:15Z">
              <w:r>
                <w:rPr>
                  <w:rFonts w:hint="default" w:ascii="Times New Roman" w:hAnsi="Times New Roman" w:eastAsia="宋体" w:cs="Times New Roman"/>
                  <w:sz w:val="24"/>
                  <w:szCs w:val="24"/>
                  <w:vertAlign w:val="baseline"/>
                  <w:lang w:val="en-US" w:eastAsia="zh-CN"/>
                </w:rPr>
                <w:delText>20</w:delText>
              </w:r>
            </w:del>
          </w:p>
        </w:tc>
        <w:tc>
          <w:tcPr>
            <w:tcW w:w="711" w:type="pct"/>
          </w:tcPr>
          <w:p>
            <w:pPr>
              <w:bidi w:val="0"/>
              <w:outlineLvl w:val="9"/>
              <w:rPr>
                <w:del w:id="1268" w:author="......" w:date="2024-03-17T16:42:15Z"/>
                <w:rFonts w:hint="default" w:ascii="Times New Roman" w:hAnsi="Times New Roman" w:eastAsia="宋体" w:cs="Times New Roman"/>
                <w:sz w:val="24"/>
                <w:szCs w:val="24"/>
                <w:vertAlign w:val="baseline"/>
                <w:lang w:val="en-US" w:eastAsia="zh-CN"/>
              </w:rPr>
            </w:pPr>
          </w:p>
        </w:tc>
        <w:tc>
          <w:tcPr>
            <w:tcW w:w="565" w:type="pct"/>
          </w:tcPr>
          <w:p>
            <w:pPr>
              <w:bidi w:val="0"/>
              <w:outlineLvl w:val="9"/>
              <w:rPr>
                <w:del w:id="1269"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270" w:author="......" w:date="2024-03-17T16:42:15Z"/>
        </w:trPr>
        <w:tc>
          <w:tcPr>
            <w:tcW w:w="420" w:type="pct"/>
          </w:tcPr>
          <w:p>
            <w:pPr>
              <w:bidi w:val="0"/>
              <w:outlineLvl w:val="4"/>
              <w:rPr>
                <w:del w:id="1271" w:author="......" w:date="2024-03-17T16:42:15Z"/>
                <w:rFonts w:hint="default" w:ascii="Times New Roman" w:hAnsi="Times New Roman" w:eastAsia="宋体" w:cs="Times New Roman"/>
                <w:sz w:val="24"/>
                <w:szCs w:val="24"/>
                <w:vertAlign w:val="baseline"/>
                <w:lang w:val="en-US" w:eastAsia="zh-CN"/>
              </w:rPr>
            </w:pPr>
            <w:del w:id="1272" w:author="......" w:date="2024-03-17T16:42:15Z">
              <w:r>
                <w:rPr>
                  <w:rFonts w:hint="default" w:ascii="Times New Roman" w:hAnsi="Times New Roman" w:eastAsia="宋体" w:cs="Times New Roman"/>
                  <w:sz w:val="24"/>
                  <w:szCs w:val="24"/>
                  <w:vertAlign w:val="baseline"/>
                  <w:lang w:val="en-US" w:eastAsia="zh-CN"/>
                </w:rPr>
                <w:delText>3</w:delText>
              </w:r>
            </w:del>
          </w:p>
        </w:tc>
        <w:tc>
          <w:tcPr>
            <w:tcW w:w="876" w:type="pct"/>
          </w:tcPr>
          <w:p>
            <w:pPr>
              <w:bidi w:val="0"/>
              <w:outlineLvl w:val="4"/>
              <w:rPr>
                <w:del w:id="1273" w:author="......" w:date="2024-03-17T16:42:15Z"/>
                <w:rFonts w:hint="default" w:ascii="Times New Roman" w:hAnsi="Times New Roman" w:eastAsia="宋体" w:cs="Times New Roman"/>
                <w:sz w:val="24"/>
                <w:szCs w:val="24"/>
                <w:vertAlign w:val="baseline"/>
                <w:lang w:val="en-US" w:eastAsia="zh-CN"/>
              </w:rPr>
            </w:pPr>
            <w:del w:id="1274" w:author="......" w:date="2024-03-17T16:42:15Z">
              <w:r>
                <w:rPr>
                  <w:rFonts w:hint="default" w:ascii="Times New Roman" w:hAnsi="Times New Roman" w:eastAsia="宋体" w:cs="Times New Roman"/>
                  <w:sz w:val="24"/>
                  <w:szCs w:val="24"/>
                  <w:vertAlign w:val="baseline"/>
                  <w:lang w:val="en-US" w:eastAsia="zh-CN"/>
                </w:rPr>
                <w:delText>TIME_ph_q</w:delText>
              </w:r>
            </w:del>
          </w:p>
        </w:tc>
        <w:tc>
          <w:tcPr>
            <w:tcW w:w="1001" w:type="pct"/>
          </w:tcPr>
          <w:p>
            <w:pPr>
              <w:bidi w:val="0"/>
              <w:outlineLvl w:val="4"/>
              <w:rPr>
                <w:del w:id="1275" w:author="......" w:date="2024-03-17T16:42:15Z"/>
                <w:rFonts w:hint="default" w:ascii="Times New Roman" w:hAnsi="Times New Roman" w:eastAsia="宋体" w:cs="Times New Roman"/>
                <w:sz w:val="24"/>
                <w:szCs w:val="24"/>
                <w:vertAlign w:val="baseline"/>
                <w:lang w:val="en-US" w:eastAsia="zh-CN"/>
              </w:rPr>
            </w:pPr>
            <w:del w:id="1276" w:author="......" w:date="2024-03-17T16:42:15Z">
              <w:r>
                <w:rPr>
                  <w:rFonts w:hint="default" w:ascii="Times New Roman" w:hAnsi="Times New Roman" w:eastAsia="宋体" w:cs="Times New Roman"/>
                  <w:sz w:val="24"/>
                  <w:szCs w:val="24"/>
                  <w:vertAlign w:val="baseline"/>
                  <w:lang w:val="en-US" w:eastAsia="zh-CN"/>
                </w:rPr>
                <w:delText>质检时间</w:delText>
              </w:r>
            </w:del>
          </w:p>
        </w:tc>
        <w:tc>
          <w:tcPr>
            <w:tcW w:w="711" w:type="pct"/>
          </w:tcPr>
          <w:p>
            <w:pPr>
              <w:bidi w:val="0"/>
              <w:outlineLvl w:val="4"/>
              <w:rPr>
                <w:del w:id="1277" w:author="......" w:date="2024-03-17T16:42:15Z"/>
                <w:rFonts w:hint="default" w:ascii="Times New Roman" w:hAnsi="Times New Roman" w:eastAsia="宋体" w:cs="Times New Roman"/>
                <w:sz w:val="24"/>
                <w:szCs w:val="24"/>
                <w:vertAlign w:val="baseline"/>
                <w:lang w:val="en-US" w:eastAsia="zh-CN"/>
              </w:rPr>
            </w:pPr>
            <w:del w:id="1278" w:author="......" w:date="2024-03-17T16:42:15Z">
              <w:r>
                <w:rPr>
                  <w:rFonts w:hint="default" w:ascii="Times New Roman" w:hAnsi="Times New Roman" w:eastAsia="宋体" w:cs="Times New Roman"/>
                  <w:sz w:val="24"/>
                  <w:szCs w:val="24"/>
                  <w:vertAlign w:val="baseline"/>
                  <w:lang w:val="en-US" w:eastAsia="zh-CN"/>
                </w:rPr>
                <w:delText>Date</w:delText>
              </w:r>
            </w:del>
          </w:p>
        </w:tc>
        <w:tc>
          <w:tcPr>
            <w:tcW w:w="711" w:type="pct"/>
          </w:tcPr>
          <w:p>
            <w:pPr>
              <w:bidi w:val="0"/>
              <w:outlineLvl w:val="4"/>
              <w:rPr>
                <w:del w:id="1279" w:author="......" w:date="2024-03-17T16:42:15Z"/>
                <w:rFonts w:hint="default" w:ascii="Times New Roman" w:hAnsi="Times New Roman" w:eastAsia="宋体" w:cs="Times New Roman"/>
                <w:sz w:val="24"/>
                <w:szCs w:val="24"/>
                <w:vertAlign w:val="baseline"/>
                <w:lang w:val="en-US" w:eastAsia="zh-CN"/>
              </w:rPr>
            </w:pPr>
            <w:del w:id="1280" w:author="......" w:date="2024-03-17T16:42:15Z">
              <w:r>
                <w:rPr>
                  <w:rFonts w:hint="default" w:ascii="Times New Roman" w:hAnsi="Times New Roman" w:eastAsia="宋体" w:cs="Times New Roman"/>
                  <w:sz w:val="24"/>
                  <w:szCs w:val="24"/>
                  <w:vertAlign w:val="baseline"/>
                  <w:lang w:val="en-US" w:eastAsia="zh-CN"/>
                </w:rPr>
                <w:delText>16</w:delText>
              </w:r>
            </w:del>
          </w:p>
        </w:tc>
        <w:tc>
          <w:tcPr>
            <w:tcW w:w="711" w:type="pct"/>
          </w:tcPr>
          <w:p>
            <w:pPr>
              <w:bidi w:val="0"/>
              <w:outlineLvl w:val="9"/>
              <w:rPr>
                <w:del w:id="1281" w:author="......" w:date="2024-03-17T16:42:15Z"/>
                <w:rFonts w:hint="default" w:ascii="Times New Roman" w:hAnsi="Times New Roman" w:eastAsia="宋体" w:cs="Times New Roman"/>
                <w:sz w:val="24"/>
                <w:szCs w:val="24"/>
                <w:vertAlign w:val="baseline"/>
                <w:lang w:val="en-US" w:eastAsia="zh-CN"/>
              </w:rPr>
            </w:pPr>
          </w:p>
        </w:tc>
        <w:tc>
          <w:tcPr>
            <w:tcW w:w="565" w:type="pct"/>
          </w:tcPr>
          <w:p>
            <w:pPr>
              <w:bidi w:val="0"/>
              <w:outlineLvl w:val="4"/>
              <w:rPr>
                <w:del w:id="1282" w:author="......" w:date="2024-03-17T16:42:15Z"/>
                <w:rFonts w:hint="default" w:ascii="Times New Roman" w:hAnsi="Times New Roman" w:eastAsia="宋体" w:cs="Times New Roman"/>
                <w:sz w:val="24"/>
                <w:szCs w:val="24"/>
                <w:vertAlign w:val="baseline"/>
                <w:lang w:val="en-US" w:eastAsia="zh-CN"/>
              </w:rPr>
            </w:pPr>
            <w:del w:id="1283" w:author="......" w:date="2024-03-17T16:42:15Z">
              <w:r>
                <w:rPr>
                  <w:rFonts w:hint="default" w:ascii="Times New Roman" w:hAnsi="Times New Roman" w:eastAsia="宋体" w:cs="Times New Roman"/>
                  <w:sz w:val="24"/>
                  <w:szCs w:val="24"/>
                  <w:vertAlign w:val="baseline"/>
                  <w:lang w:val="en-US" w:eastAsia="zh-CN"/>
                </w:rPr>
                <w:delText>Date()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284" w:author="......" w:date="2024-03-17T16:42:15Z"/>
        </w:trPr>
        <w:tc>
          <w:tcPr>
            <w:tcW w:w="420" w:type="pct"/>
          </w:tcPr>
          <w:p>
            <w:pPr>
              <w:bidi w:val="0"/>
              <w:outlineLvl w:val="4"/>
              <w:rPr>
                <w:del w:id="1285" w:author="......" w:date="2024-03-17T16:42:15Z"/>
                <w:rFonts w:hint="default" w:ascii="Times New Roman" w:hAnsi="Times New Roman" w:eastAsia="宋体" w:cs="Times New Roman"/>
                <w:sz w:val="24"/>
                <w:szCs w:val="24"/>
                <w:vertAlign w:val="baseline"/>
                <w:lang w:val="en-US" w:eastAsia="zh-CN"/>
              </w:rPr>
            </w:pPr>
            <w:del w:id="1286" w:author="......" w:date="2024-03-17T16:42:15Z">
              <w:r>
                <w:rPr>
                  <w:rFonts w:hint="default" w:ascii="Times New Roman" w:hAnsi="Times New Roman" w:eastAsia="宋体" w:cs="Times New Roman"/>
                  <w:sz w:val="24"/>
                  <w:szCs w:val="24"/>
                  <w:vertAlign w:val="baseline"/>
                  <w:lang w:val="en-US" w:eastAsia="zh-CN"/>
                </w:rPr>
                <w:delText>4</w:delText>
              </w:r>
            </w:del>
          </w:p>
        </w:tc>
        <w:tc>
          <w:tcPr>
            <w:tcW w:w="876" w:type="pct"/>
          </w:tcPr>
          <w:p>
            <w:pPr>
              <w:bidi w:val="0"/>
              <w:outlineLvl w:val="4"/>
              <w:rPr>
                <w:del w:id="1287" w:author="......" w:date="2024-03-17T16:42:15Z"/>
                <w:rFonts w:hint="default" w:ascii="Times New Roman" w:hAnsi="Times New Roman" w:eastAsia="宋体" w:cs="Times New Roman"/>
                <w:sz w:val="24"/>
                <w:szCs w:val="24"/>
                <w:vertAlign w:val="baseline"/>
                <w:lang w:val="en-US" w:eastAsia="zh-CN"/>
              </w:rPr>
            </w:pPr>
            <w:del w:id="1288" w:author="......" w:date="2024-03-17T16:42:15Z">
              <w:r>
                <w:rPr>
                  <w:rFonts w:hint="default" w:ascii="Times New Roman" w:hAnsi="Times New Roman" w:eastAsia="宋体" w:cs="Times New Roman"/>
                  <w:sz w:val="24"/>
                  <w:szCs w:val="24"/>
                  <w:vertAlign w:val="baseline"/>
                  <w:lang w:val="en-US" w:eastAsia="zh-CN"/>
                </w:rPr>
                <w:delText>PLACE_ph_q</w:delText>
              </w:r>
            </w:del>
          </w:p>
        </w:tc>
        <w:tc>
          <w:tcPr>
            <w:tcW w:w="1001" w:type="pct"/>
          </w:tcPr>
          <w:p>
            <w:pPr>
              <w:bidi w:val="0"/>
              <w:outlineLvl w:val="4"/>
              <w:rPr>
                <w:del w:id="1289" w:author="......" w:date="2024-03-17T16:42:15Z"/>
                <w:rFonts w:hint="default" w:ascii="Times New Roman" w:hAnsi="Times New Roman" w:eastAsia="宋体" w:cs="Times New Roman"/>
                <w:sz w:val="24"/>
                <w:szCs w:val="24"/>
                <w:vertAlign w:val="baseline"/>
                <w:lang w:val="en-US" w:eastAsia="zh-CN"/>
              </w:rPr>
            </w:pPr>
            <w:del w:id="1290" w:author="......" w:date="2024-03-17T16:42:15Z">
              <w:r>
                <w:rPr>
                  <w:rFonts w:hint="default" w:ascii="Times New Roman" w:hAnsi="Times New Roman" w:eastAsia="宋体" w:cs="Times New Roman"/>
                  <w:sz w:val="24"/>
                  <w:szCs w:val="24"/>
                  <w:vertAlign w:val="baseline"/>
                  <w:lang w:val="en-US" w:eastAsia="zh-CN"/>
                </w:rPr>
                <w:delText>质检地点</w:delText>
              </w:r>
            </w:del>
          </w:p>
        </w:tc>
        <w:tc>
          <w:tcPr>
            <w:tcW w:w="711" w:type="pct"/>
          </w:tcPr>
          <w:p>
            <w:pPr>
              <w:bidi w:val="0"/>
              <w:outlineLvl w:val="4"/>
              <w:rPr>
                <w:del w:id="1291" w:author="......" w:date="2024-03-17T16:42:15Z"/>
                <w:rFonts w:hint="default" w:ascii="Times New Roman" w:hAnsi="Times New Roman" w:eastAsia="宋体" w:cs="Times New Roman"/>
                <w:sz w:val="24"/>
                <w:szCs w:val="24"/>
                <w:vertAlign w:val="baseline"/>
                <w:lang w:val="en-US" w:eastAsia="zh-CN"/>
              </w:rPr>
            </w:pPr>
            <w:del w:id="1292" w:author="......" w:date="2024-03-17T16:42:15Z">
              <w:r>
                <w:rPr>
                  <w:rFonts w:hint="default" w:ascii="Times New Roman" w:hAnsi="Times New Roman" w:eastAsia="宋体" w:cs="Times New Roman"/>
                  <w:sz w:val="24"/>
                  <w:szCs w:val="24"/>
                  <w:vertAlign w:val="baseline"/>
                  <w:lang w:val="en-US" w:eastAsia="zh-CN"/>
                </w:rPr>
                <w:delText>Varchar</w:delText>
              </w:r>
            </w:del>
          </w:p>
        </w:tc>
        <w:tc>
          <w:tcPr>
            <w:tcW w:w="711" w:type="pct"/>
          </w:tcPr>
          <w:p>
            <w:pPr>
              <w:bidi w:val="0"/>
              <w:outlineLvl w:val="4"/>
              <w:rPr>
                <w:del w:id="1293" w:author="......" w:date="2024-03-17T16:42:15Z"/>
                <w:rFonts w:hint="default" w:ascii="Times New Roman" w:hAnsi="Times New Roman" w:eastAsia="宋体" w:cs="Times New Roman"/>
                <w:sz w:val="24"/>
                <w:szCs w:val="24"/>
                <w:vertAlign w:val="baseline"/>
                <w:lang w:val="en-US" w:eastAsia="zh-CN"/>
              </w:rPr>
            </w:pPr>
            <w:del w:id="1294" w:author="......" w:date="2024-03-17T16:42:15Z">
              <w:r>
                <w:rPr>
                  <w:rFonts w:hint="default" w:ascii="Times New Roman" w:hAnsi="Times New Roman" w:eastAsia="宋体" w:cs="Times New Roman"/>
                  <w:sz w:val="24"/>
                  <w:szCs w:val="24"/>
                  <w:vertAlign w:val="baseline"/>
                  <w:lang w:val="en-US" w:eastAsia="zh-CN"/>
                </w:rPr>
                <w:delText>20</w:delText>
              </w:r>
            </w:del>
          </w:p>
        </w:tc>
        <w:tc>
          <w:tcPr>
            <w:tcW w:w="711" w:type="pct"/>
          </w:tcPr>
          <w:p>
            <w:pPr>
              <w:bidi w:val="0"/>
              <w:outlineLvl w:val="9"/>
              <w:rPr>
                <w:del w:id="1295" w:author="......" w:date="2024-03-17T16:42:15Z"/>
                <w:rFonts w:hint="default" w:ascii="Times New Roman" w:hAnsi="Times New Roman" w:eastAsia="宋体" w:cs="Times New Roman"/>
                <w:sz w:val="24"/>
                <w:szCs w:val="24"/>
                <w:vertAlign w:val="baseline"/>
                <w:lang w:val="en-US" w:eastAsia="zh-CN"/>
              </w:rPr>
            </w:pPr>
          </w:p>
        </w:tc>
        <w:tc>
          <w:tcPr>
            <w:tcW w:w="565" w:type="pct"/>
          </w:tcPr>
          <w:p>
            <w:pPr>
              <w:bidi w:val="0"/>
              <w:outlineLvl w:val="9"/>
              <w:rPr>
                <w:del w:id="1296"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297" w:author="......" w:date="2024-03-17T16:42:15Z"/>
        </w:trPr>
        <w:tc>
          <w:tcPr>
            <w:tcW w:w="420" w:type="pct"/>
          </w:tcPr>
          <w:p>
            <w:pPr>
              <w:bidi w:val="0"/>
              <w:outlineLvl w:val="4"/>
              <w:rPr>
                <w:del w:id="1298" w:author="......" w:date="2024-03-17T16:42:15Z"/>
                <w:rFonts w:hint="default" w:ascii="Times New Roman" w:hAnsi="Times New Roman" w:eastAsia="宋体" w:cs="Times New Roman"/>
                <w:sz w:val="24"/>
                <w:szCs w:val="24"/>
                <w:vertAlign w:val="baseline"/>
                <w:lang w:val="en-US" w:eastAsia="zh-CN"/>
              </w:rPr>
            </w:pPr>
            <w:del w:id="1299" w:author="......" w:date="2024-03-17T16:42:15Z">
              <w:r>
                <w:rPr>
                  <w:rFonts w:hint="default" w:ascii="Times New Roman" w:hAnsi="Times New Roman" w:eastAsia="宋体" w:cs="Times New Roman"/>
                  <w:sz w:val="24"/>
                  <w:szCs w:val="24"/>
                  <w:vertAlign w:val="baseline"/>
                  <w:lang w:val="en-US" w:eastAsia="zh-CN"/>
                </w:rPr>
                <w:delText>5</w:delText>
              </w:r>
            </w:del>
          </w:p>
        </w:tc>
        <w:tc>
          <w:tcPr>
            <w:tcW w:w="876" w:type="pct"/>
          </w:tcPr>
          <w:p>
            <w:pPr>
              <w:bidi w:val="0"/>
              <w:outlineLvl w:val="4"/>
              <w:rPr>
                <w:del w:id="1300" w:author="......" w:date="2024-03-17T16:42:15Z"/>
                <w:rFonts w:hint="default" w:ascii="Times New Roman" w:hAnsi="Times New Roman" w:eastAsia="宋体" w:cs="Times New Roman"/>
                <w:sz w:val="24"/>
                <w:szCs w:val="24"/>
                <w:vertAlign w:val="baseline"/>
                <w:lang w:val="en-US" w:eastAsia="zh-CN"/>
              </w:rPr>
            </w:pPr>
            <w:del w:id="1301" w:author="......" w:date="2024-03-17T16:42:15Z">
              <w:r>
                <w:rPr>
                  <w:rFonts w:hint="default" w:ascii="Times New Roman" w:hAnsi="Times New Roman" w:eastAsia="宋体" w:cs="Times New Roman"/>
                  <w:sz w:val="24"/>
                  <w:szCs w:val="24"/>
                  <w:vertAlign w:val="baseline"/>
                  <w:lang w:val="en-US" w:eastAsia="zh-CN"/>
                </w:rPr>
                <w:delText>MAN_ph_q</w:delText>
              </w:r>
            </w:del>
          </w:p>
        </w:tc>
        <w:tc>
          <w:tcPr>
            <w:tcW w:w="1001" w:type="pct"/>
          </w:tcPr>
          <w:p>
            <w:pPr>
              <w:bidi w:val="0"/>
              <w:outlineLvl w:val="4"/>
              <w:rPr>
                <w:del w:id="1302" w:author="......" w:date="2024-03-17T16:42:15Z"/>
                <w:rFonts w:hint="default" w:ascii="Times New Roman" w:hAnsi="Times New Roman" w:eastAsia="宋体" w:cs="Times New Roman"/>
                <w:sz w:val="24"/>
                <w:szCs w:val="24"/>
                <w:vertAlign w:val="baseline"/>
                <w:lang w:val="en-US" w:eastAsia="zh-CN"/>
              </w:rPr>
            </w:pPr>
            <w:del w:id="1303" w:author="......" w:date="2024-03-17T16:42:15Z">
              <w:r>
                <w:rPr>
                  <w:rFonts w:hint="default" w:ascii="Times New Roman" w:hAnsi="Times New Roman" w:eastAsia="宋体" w:cs="Times New Roman"/>
                  <w:sz w:val="24"/>
                  <w:szCs w:val="24"/>
                  <w:vertAlign w:val="baseline"/>
                  <w:lang w:val="en-US" w:eastAsia="zh-CN"/>
                </w:rPr>
                <w:delText>质检人员</w:delText>
              </w:r>
            </w:del>
          </w:p>
        </w:tc>
        <w:tc>
          <w:tcPr>
            <w:tcW w:w="711" w:type="pct"/>
          </w:tcPr>
          <w:p>
            <w:pPr>
              <w:bidi w:val="0"/>
              <w:outlineLvl w:val="4"/>
              <w:rPr>
                <w:del w:id="1304" w:author="......" w:date="2024-03-17T16:42:15Z"/>
                <w:rFonts w:hint="default" w:ascii="Times New Roman" w:hAnsi="Times New Roman" w:eastAsia="宋体" w:cs="Times New Roman"/>
                <w:sz w:val="24"/>
                <w:szCs w:val="24"/>
                <w:vertAlign w:val="baseline"/>
                <w:lang w:val="en-US" w:eastAsia="zh-CN"/>
              </w:rPr>
            </w:pPr>
            <w:del w:id="1305" w:author="......" w:date="2024-03-17T16:42:15Z">
              <w:r>
                <w:rPr>
                  <w:rFonts w:hint="default" w:ascii="Times New Roman" w:hAnsi="Times New Roman" w:eastAsia="宋体" w:cs="Times New Roman"/>
                  <w:sz w:val="24"/>
                  <w:szCs w:val="24"/>
                  <w:vertAlign w:val="baseline"/>
                  <w:lang w:val="en-US" w:eastAsia="zh-CN"/>
                </w:rPr>
                <w:delText>Varchar</w:delText>
              </w:r>
            </w:del>
          </w:p>
        </w:tc>
        <w:tc>
          <w:tcPr>
            <w:tcW w:w="711" w:type="pct"/>
          </w:tcPr>
          <w:p>
            <w:pPr>
              <w:bidi w:val="0"/>
              <w:outlineLvl w:val="4"/>
              <w:rPr>
                <w:del w:id="1306" w:author="......" w:date="2024-03-17T16:42:15Z"/>
                <w:rFonts w:hint="default" w:ascii="Times New Roman" w:hAnsi="Times New Roman" w:eastAsia="宋体" w:cs="Times New Roman"/>
                <w:sz w:val="24"/>
                <w:szCs w:val="24"/>
                <w:vertAlign w:val="baseline"/>
                <w:lang w:val="en-US" w:eastAsia="zh-CN"/>
              </w:rPr>
            </w:pPr>
            <w:del w:id="1307" w:author="......" w:date="2024-03-17T16:42:15Z">
              <w:r>
                <w:rPr>
                  <w:rFonts w:hint="default" w:ascii="Times New Roman" w:hAnsi="Times New Roman" w:eastAsia="宋体" w:cs="Times New Roman"/>
                  <w:sz w:val="24"/>
                  <w:szCs w:val="24"/>
                  <w:vertAlign w:val="baseline"/>
                  <w:lang w:val="en-US" w:eastAsia="zh-CN"/>
                </w:rPr>
                <w:delText>10</w:delText>
              </w:r>
            </w:del>
          </w:p>
        </w:tc>
        <w:tc>
          <w:tcPr>
            <w:tcW w:w="711" w:type="pct"/>
          </w:tcPr>
          <w:p>
            <w:pPr>
              <w:bidi w:val="0"/>
              <w:outlineLvl w:val="9"/>
              <w:rPr>
                <w:del w:id="1308" w:author="......" w:date="2024-03-17T16:42:15Z"/>
                <w:rFonts w:hint="default" w:ascii="Times New Roman" w:hAnsi="Times New Roman" w:eastAsia="宋体" w:cs="Times New Roman"/>
                <w:sz w:val="24"/>
                <w:szCs w:val="24"/>
                <w:vertAlign w:val="baseline"/>
                <w:lang w:val="en-US" w:eastAsia="zh-CN"/>
              </w:rPr>
            </w:pPr>
          </w:p>
        </w:tc>
        <w:tc>
          <w:tcPr>
            <w:tcW w:w="565" w:type="pct"/>
          </w:tcPr>
          <w:p>
            <w:pPr>
              <w:bidi w:val="0"/>
              <w:outlineLvl w:val="9"/>
              <w:rPr>
                <w:del w:id="1309"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310" w:author="......" w:date="2024-03-17T16:42:15Z"/>
        </w:trPr>
        <w:tc>
          <w:tcPr>
            <w:tcW w:w="420" w:type="pct"/>
          </w:tcPr>
          <w:p>
            <w:pPr>
              <w:bidi w:val="0"/>
              <w:outlineLvl w:val="4"/>
              <w:rPr>
                <w:del w:id="1311" w:author="......" w:date="2024-03-17T16:42:15Z"/>
                <w:rFonts w:hint="default" w:ascii="Times New Roman" w:hAnsi="Times New Roman" w:eastAsia="宋体" w:cs="Times New Roman"/>
                <w:sz w:val="24"/>
                <w:szCs w:val="24"/>
                <w:vertAlign w:val="baseline"/>
                <w:lang w:val="en-US" w:eastAsia="zh-CN"/>
              </w:rPr>
            </w:pPr>
            <w:del w:id="1312" w:author="......" w:date="2024-03-17T16:42:15Z">
              <w:r>
                <w:rPr>
                  <w:rFonts w:hint="default" w:ascii="Times New Roman" w:hAnsi="Times New Roman" w:eastAsia="宋体" w:cs="Times New Roman"/>
                  <w:sz w:val="24"/>
                  <w:szCs w:val="24"/>
                  <w:vertAlign w:val="baseline"/>
                  <w:lang w:val="en-US" w:eastAsia="zh-CN"/>
                </w:rPr>
                <w:delText>6</w:delText>
              </w:r>
            </w:del>
          </w:p>
        </w:tc>
        <w:tc>
          <w:tcPr>
            <w:tcW w:w="876" w:type="pct"/>
          </w:tcPr>
          <w:p>
            <w:pPr>
              <w:bidi w:val="0"/>
              <w:outlineLvl w:val="4"/>
              <w:rPr>
                <w:del w:id="1313" w:author="......" w:date="2024-03-17T16:42:15Z"/>
                <w:rFonts w:hint="default" w:ascii="Times New Roman" w:hAnsi="Times New Roman" w:eastAsia="宋体" w:cs="Times New Roman"/>
                <w:sz w:val="24"/>
                <w:szCs w:val="24"/>
                <w:vertAlign w:val="baseline"/>
                <w:lang w:val="en-US" w:eastAsia="zh-CN"/>
              </w:rPr>
            </w:pPr>
            <w:del w:id="1314" w:author="......" w:date="2024-03-17T16:42:15Z">
              <w:r>
                <w:rPr>
                  <w:rFonts w:hint="default" w:ascii="Times New Roman" w:hAnsi="Times New Roman" w:eastAsia="宋体" w:cs="Times New Roman"/>
                  <w:sz w:val="24"/>
                  <w:szCs w:val="24"/>
                  <w:vertAlign w:val="baseline"/>
                  <w:lang w:val="en-US" w:eastAsia="zh-CN"/>
                </w:rPr>
                <w:delText>D</w:delText>
              </w:r>
            </w:del>
            <w:del w:id="1315" w:author="......" w:date="2024-03-17T16:42:15Z">
              <w:r>
                <w:rPr>
                  <w:rFonts w:hint="default" w:ascii="Times New Roman" w:hAnsi="Times New Roman" w:eastAsia="宋体" w:cs="Times New Roman"/>
                  <w:sz w:val="24"/>
                  <w:szCs w:val="24"/>
                  <w:vertAlign w:val="baseline"/>
                  <w:lang w:val="de-DE" w:eastAsia="zh-CN"/>
                </w:rPr>
                <w:delText>ES</w:delText>
              </w:r>
            </w:del>
            <w:del w:id="1316" w:author="......" w:date="2024-03-17T16:42:15Z">
              <w:r>
                <w:rPr>
                  <w:rFonts w:hint="default" w:ascii="Times New Roman" w:hAnsi="Times New Roman" w:eastAsia="宋体" w:cs="Times New Roman"/>
                  <w:sz w:val="24"/>
                  <w:szCs w:val="24"/>
                  <w:vertAlign w:val="baseline"/>
                  <w:lang w:val="en-US" w:eastAsia="zh-CN"/>
                </w:rPr>
                <w:delText>_ph_q</w:delText>
              </w:r>
            </w:del>
          </w:p>
        </w:tc>
        <w:tc>
          <w:tcPr>
            <w:tcW w:w="1001" w:type="pct"/>
          </w:tcPr>
          <w:p>
            <w:pPr>
              <w:bidi w:val="0"/>
              <w:outlineLvl w:val="4"/>
              <w:rPr>
                <w:del w:id="1317" w:author="......" w:date="2024-03-17T16:42:15Z"/>
                <w:rFonts w:hint="default" w:ascii="Times New Roman" w:hAnsi="Times New Roman" w:eastAsia="宋体" w:cs="Times New Roman"/>
                <w:sz w:val="24"/>
                <w:szCs w:val="24"/>
                <w:vertAlign w:val="baseline"/>
                <w:lang w:val="en-US" w:eastAsia="zh-CN"/>
              </w:rPr>
            </w:pPr>
            <w:del w:id="1318" w:author="......" w:date="2024-03-17T16:42:15Z">
              <w:r>
                <w:rPr>
                  <w:rFonts w:hint="default" w:ascii="Times New Roman" w:hAnsi="Times New Roman" w:eastAsia="宋体" w:cs="Times New Roman"/>
                  <w:sz w:val="24"/>
                  <w:szCs w:val="24"/>
                  <w:vertAlign w:val="baseline"/>
                  <w:lang w:val="en-US" w:eastAsia="zh-CN"/>
                </w:rPr>
                <w:delText>质检情况描述</w:delText>
              </w:r>
            </w:del>
          </w:p>
        </w:tc>
        <w:tc>
          <w:tcPr>
            <w:tcW w:w="711" w:type="pct"/>
          </w:tcPr>
          <w:p>
            <w:pPr>
              <w:bidi w:val="0"/>
              <w:outlineLvl w:val="4"/>
              <w:rPr>
                <w:del w:id="1319" w:author="......" w:date="2024-03-17T16:42:15Z"/>
                <w:rFonts w:hint="default" w:ascii="Times New Roman" w:hAnsi="Times New Roman" w:eastAsia="宋体" w:cs="Times New Roman"/>
                <w:sz w:val="24"/>
                <w:szCs w:val="24"/>
                <w:vertAlign w:val="baseline"/>
                <w:lang w:val="en-US" w:eastAsia="zh-CN"/>
              </w:rPr>
            </w:pPr>
            <w:del w:id="1320" w:author="......" w:date="2024-03-17T16:42:15Z">
              <w:r>
                <w:rPr>
                  <w:rFonts w:hint="default" w:ascii="Times New Roman" w:hAnsi="Times New Roman" w:eastAsia="宋体" w:cs="Times New Roman"/>
                  <w:sz w:val="24"/>
                  <w:szCs w:val="24"/>
                  <w:vertAlign w:val="baseline"/>
                  <w:lang w:val="en-US" w:eastAsia="zh-CN"/>
                </w:rPr>
                <w:delText>Varchar</w:delText>
              </w:r>
            </w:del>
          </w:p>
        </w:tc>
        <w:tc>
          <w:tcPr>
            <w:tcW w:w="711" w:type="pct"/>
          </w:tcPr>
          <w:p>
            <w:pPr>
              <w:bidi w:val="0"/>
              <w:outlineLvl w:val="4"/>
              <w:rPr>
                <w:del w:id="1321" w:author="......" w:date="2024-03-17T16:42:15Z"/>
                <w:rFonts w:hint="default" w:ascii="Times New Roman" w:hAnsi="Times New Roman" w:eastAsia="宋体" w:cs="Times New Roman"/>
                <w:sz w:val="24"/>
                <w:szCs w:val="24"/>
                <w:vertAlign w:val="baseline"/>
                <w:lang w:val="en-US" w:eastAsia="zh-CN"/>
              </w:rPr>
            </w:pPr>
            <w:del w:id="1322" w:author="......" w:date="2024-03-17T16:42:15Z">
              <w:r>
                <w:rPr>
                  <w:rFonts w:hint="default" w:ascii="Times New Roman" w:hAnsi="Times New Roman" w:eastAsia="宋体" w:cs="Times New Roman"/>
                  <w:sz w:val="24"/>
                  <w:szCs w:val="24"/>
                  <w:vertAlign w:val="baseline"/>
                  <w:lang w:val="en-US" w:eastAsia="zh-CN"/>
                </w:rPr>
                <w:delText>1000</w:delText>
              </w:r>
            </w:del>
          </w:p>
        </w:tc>
        <w:tc>
          <w:tcPr>
            <w:tcW w:w="711" w:type="pct"/>
          </w:tcPr>
          <w:p>
            <w:pPr>
              <w:bidi w:val="0"/>
              <w:outlineLvl w:val="9"/>
              <w:rPr>
                <w:del w:id="1323" w:author="......" w:date="2024-03-17T16:42:15Z"/>
                <w:rFonts w:hint="default" w:ascii="Times New Roman" w:hAnsi="Times New Roman" w:eastAsia="宋体" w:cs="Times New Roman"/>
                <w:sz w:val="24"/>
                <w:szCs w:val="24"/>
                <w:vertAlign w:val="baseline"/>
                <w:lang w:val="en-US" w:eastAsia="zh-CN"/>
              </w:rPr>
            </w:pPr>
          </w:p>
        </w:tc>
        <w:tc>
          <w:tcPr>
            <w:tcW w:w="565" w:type="pct"/>
          </w:tcPr>
          <w:p>
            <w:pPr>
              <w:bidi w:val="0"/>
              <w:outlineLvl w:val="4"/>
              <w:rPr>
                <w:del w:id="1324" w:author="......" w:date="2024-03-17T16:42:15Z"/>
                <w:rFonts w:hint="default" w:ascii="Times New Roman" w:hAnsi="Times New Roman" w:eastAsia="宋体" w:cs="Times New Roman"/>
                <w:sz w:val="24"/>
                <w:szCs w:val="24"/>
                <w:vertAlign w:val="baseline"/>
                <w:lang w:val="en-US" w:eastAsia="zh-CN"/>
              </w:rPr>
            </w:pPr>
            <w:del w:id="1325" w:author="......" w:date="2024-03-17T16:42:15Z">
              <w:r>
                <w:rPr>
                  <w:rFonts w:hint="default" w:ascii="Times New Roman" w:hAnsi="Times New Roman" w:eastAsia="宋体" w:cs="Times New Roman"/>
                  <w:sz w:val="24"/>
                  <w:szCs w:val="24"/>
                  <w:vertAlign w:val="baseline"/>
                  <w:lang w:val="en-US" w:eastAsia="zh-CN"/>
                </w:rPr>
                <w:delText>NULL</w:delText>
              </w:r>
            </w:del>
          </w:p>
        </w:tc>
      </w:tr>
    </w:tbl>
    <w:p>
      <w:pPr>
        <w:bidi w:val="0"/>
        <w:outlineLvl w:val="9"/>
        <w:rPr>
          <w:del w:id="1326" w:author="......" w:date="2024-03-17T16:42:15Z"/>
          <w:rFonts w:hint="default" w:ascii="Times New Roman" w:hAnsi="Times New Roman" w:eastAsia="宋体" w:cs="Times New Roman"/>
          <w:sz w:val="24"/>
          <w:szCs w:val="24"/>
          <w:lang w:val="en-US" w:eastAsia="zh-CN"/>
        </w:rPr>
      </w:pPr>
    </w:p>
    <w:p>
      <w:pPr>
        <w:bidi w:val="0"/>
        <w:jc w:val="center"/>
        <w:outlineLvl w:val="4"/>
        <w:rPr>
          <w:del w:id="1327" w:author="......" w:date="2024-03-17T16:42:15Z"/>
          <w:rFonts w:hint="default" w:ascii="Times New Roman" w:hAnsi="Times New Roman" w:eastAsia="宋体" w:cs="Times New Roman"/>
          <w:sz w:val="24"/>
          <w:szCs w:val="24"/>
          <w:lang w:val="en-US" w:eastAsia="zh-CN"/>
        </w:rPr>
      </w:pPr>
      <w:del w:id="1328" w:author="......" w:date="2024-03-17T16:42:15Z">
        <w:r>
          <w:rPr>
            <w:rFonts w:hint="default" w:ascii="Times New Roman" w:hAnsi="Times New Roman" w:eastAsia="宋体" w:cs="Times New Roman"/>
            <w:sz w:val="24"/>
            <w:szCs w:val="24"/>
            <w:lang w:val="en-US" w:eastAsia="zh-CN"/>
          </w:rPr>
          <w:delText>表3.1.2 质量检查报告信息表</w:delText>
        </w:r>
      </w:del>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1"/>
        <w:gridCol w:w="1452"/>
        <w:gridCol w:w="1717"/>
        <w:gridCol w:w="1219"/>
        <w:gridCol w:w="1219"/>
        <w:gridCol w:w="1219"/>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329" w:author="......" w:date="2024-03-17T16:42:15Z"/>
        </w:trPr>
        <w:tc>
          <w:tcPr>
            <w:tcW w:w="423" w:type="pct"/>
          </w:tcPr>
          <w:p>
            <w:pPr>
              <w:bidi w:val="0"/>
              <w:outlineLvl w:val="4"/>
              <w:rPr>
                <w:del w:id="1330" w:author="......" w:date="2024-03-17T16:42:15Z"/>
                <w:rFonts w:hint="default" w:ascii="Times New Roman" w:hAnsi="Times New Roman" w:eastAsia="宋体" w:cs="Times New Roman"/>
                <w:sz w:val="24"/>
                <w:szCs w:val="24"/>
                <w:vertAlign w:val="baseline"/>
                <w:lang w:val="en-US" w:eastAsia="zh-CN"/>
              </w:rPr>
            </w:pPr>
            <w:del w:id="1331" w:author="......" w:date="2024-03-17T16:42:15Z">
              <w:r>
                <w:rPr>
                  <w:rFonts w:hint="default" w:ascii="Times New Roman" w:hAnsi="Times New Roman" w:eastAsia="宋体" w:cs="Times New Roman"/>
                  <w:sz w:val="24"/>
                  <w:szCs w:val="24"/>
                  <w:vertAlign w:val="baseline"/>
                  <w:lang w:val="en-US" w:eastAsia="zh-CN"/>
                </w:rPr>
                <w:delText>编号</w:delText>
              </w:r>
            </w:del>
          </w:p>
        </w:tc>
        <w:tc>
          <w:tcPr>
            <w:tcW w:w="852" w:type="pct"/>
          </w:tcPr>
          <w:p>
            <w:pPr>
              <w:bidi w:val="0"/>
              <w:outlineLvl w:val="4"/>
              <w:rPr>
                <w:del w:id="1332" w:author="......" w:date="2024-03-17T16:42:15Z"/>
                <w:rFonts w:hint="default" w:ascii="Times New Roman" w:hAnsi="Times New Roman" w:eastAsia="宋体" w:cs="Times New Roman"/>
                <w:sz w:val="24"/>
                <w:szCs w:val="24"/>
                <w:vertAlign w:val="baseline"/>
                <w:lang w:val="en-US" w:eastAsia="zh-CN"/>
              </w:rPr>
            </w:pPr>
            <w:del w:id="1333" w:author="......" w:date="2024-03-17T16:42:15Z">
              <w:r>
                <w:rPr>
                  <w:rFonts w:hint="default" w:ascii="Times New Roman" w:hAnsi="Times New Roman" w:eastAsia="宋体" w:cs="Times New Roman"/>
                  <w:sz w:val="24"/>
                  <w:szCs w:val="24"/>
                  <w:vertAlign w:val="baseline"/>
                  <w:lang w:val="en-US" w:eastAsia="zh-CN"/>
                </w:rPr>
                <w:delText>字段名称</w:delText>
              </w:r>
            </w:del>
          </w:p>
        </w:tc>
        <w:tc>
          <w:tcPr>
            <w:tcW w:w="1007" w:type="pct"/>
          </w:tcPr>
          <w:p>
            <w:pPr>
              <w:bidi w:val="0"/>
              <w:outlineLvl w:val="4"/>
              <w:rPr>
                <w:del w:id="1334" w:author="......" w:date="2024-03-17T16:42:15Z"/>
                <w:rFonts w:hint="default" w:ascii="Times New Roman" w:hAnsi="Times New Roman" w:eastAsia="宋体" w:cs="Times New Roman"/>
                <w:sz w:val="24"/>
                <w:szCs w:val="24"/>
                <w:vertAlign w:val="baseline"/>
                <w:lang w:val="en-US" w:eastAsia="zh-CN"/>
              </w:rPr>
            </w:pPr>
            <w:del w:id="1335" w:author="......" w:date="2024-03-17T16:42:15Z">
              <w:r>
                <w:rPr>
                  <w:rFonts w:hint="default" w:ascii="Times New Roman" w:hAnsi="Times New Roman" w:eastAsia="宋体" w:cs="Times New Roman"/>
                  <w:sz w:val="24"/>
                  <w:szCs w:val="24"/>
                  <w:vertAlign w:val="baseline"/>
                  <w:lang w:val="en-US" w:eastAsia="zh-CN"/>
                </w:rPr>
                <w:delText>字段含义</w:delText>
              </w:r>
            </w:del>
          </w:p>
        </w:tc>
        <w:tc>
          <w:tcPr>
            <w:tcW w:w="715" w:type="pct"/>
          </w:tcPr>
          <w:p>
            <w:pPr>
              <w:bidi w:val="0"/>
              <w:outlineLvl w:val="4"/>
              <w:rPr>
                <w:del w:id="1336" w:author="......" w:date="2024-03-17T16:42:15Z"/>
                <w:rFonts w:hint="default" w:ascii="Times New Roman" w:hAnsi="Times New Roman" w:eastAsia="宋体" w:cs="Times New Roman"/>
                <w:sz w:val="24"/>
                <w:szCs w:val="24"/>
                <w:vertAlign w:val="baseline"/>
                <w:lang w:val="en-US" w:eastAsia="zh-CN"/>
              </w:rPr>
            </w:pPr>
            <w:del w:id="1337" w:author="......" w:date="2024-03-17T16:42:15Z">
              <w:r>
                <w:rPr>
                  <w:rFonts w:hint="default" w:ascii="Times New Roman" w:hAnsi="Times New Roman" w:eastAsia="宋体" w:cs="Times New Roman"/>
                  <w:sz w:val="24"/>
                  <w:szCs w:val="24"/>
                  <w:vertAlign w:val="baseline"/>
                  <w:lang w:val="en-US" w:eastAsia="zh-CN"/>
                </w:rPr>
                <w:delText>字段类型</w:delText>
              </w:r>
            </w:del>
          </w:p>
        </w:tc>
        <w:tc>
          <w:tcPr>
            <w:tcW w:w="715" w:type="pct"/>
          </w:tcPr>
          <w:p>
            <w:pPr>
              <w:bidi w:val="0"/>
              <w:outlineLvl w:val="4"/>
              <w:rPr>
                <w:del w:id="1338" w:author="......" w:date="2024-03-17T16:42:15Z"/>
                <w:rFonts w:hint="default" w:ascii="Times New Roman" w:hAnsi="Times New Roman" w:eastAsia="宋体" w:cs="Times New Roman"/>
                <w:sz w:val="24"/>
                <w:szCs w:val="24"/>
                <w:vertAlign w:val="baseline"/>
                <w:lang w:val="en-US" w:eastAsia="zh-CN"/>
              </w:rPr>
            </w:pPr>
            <w:del w:id="1339" w:author="......" w:date="2024-03-17T16:42:15Z">
              <w:r>
                <w:rPr>
                  <w:rFonts w:hint="default" w:ascii="Times New Roman" w:hAnsi="Times New Roman" w:eastAsia="宋体" w:cs="Times New Roman"/>
                  <w:sz w:val="24"/>
                  <w:szCs w:val="24"/>
                  <w:vertAlign w:val="baseline"/>
                  <w:lang w:val="en-US" w:eastAsia="zh-CN"/>
                </w:rPr>
                <w:delText>字段长度</w:delText>
              </w:r>
            </w:del>
          </w:p>
        </w:tc>
        <w:tc>
          <w:tcPr>
            <w:tcW w:w="715" w:type="pct"/>
          </w:tcPr>
          <w:p>
            <w:pPr>
              <w:bidi w:val="0"/>
              <w:outlineLvl w:val="4"/>
              <w:rPr>
                <w:del w:id="1340" w:author="......" w:date="2024-03-17T16:42:15Z"/>
                <w:rFonts w:hint="default" w:ascii="Times New Roman" w:hAnsi="Times New Roman" w:eastAsia="宋体" w:cs="Times New Roman"/>
                <w:sz w:val="24"/>
                <w:szCs w:val="24"/>
                <w:vertAlign w:val="baseline"/>
                <w:lang w:val="en-US" w:eastAsia="zh-CN"/>
              </w:rPr>
            </w:pPr>
            <w:del w:id="1341" w:author="......" w:date="2024-03-17T16:42:15Z">
              <w:r>
                <w:rPr>
                  <w:rFonts w:hint="default" w:ascii="Times New Roman" w:hAnsi="Times New Roman" w:eastAsia="宋体" w:cs="Times New Roman"/>
                  <w:sz w:val="24"/>
                  <w:szCs w:val="24"/>
                  <w:vertAlign w:val="baseline"/>
                  <w:lang w:val="en-US" w:eastAsia="zh-CN"/>
                </w:rPr>
                <w:delText>是否主键</w:delText>
              </w:r>
            </w:del>
          </w:p>
        </w:tc>
        <w:tc>
          <w:tcPr>
            <w:tcW w:w="569" w:type="pct"/>
          </w:tcPr>
          <w:p>
            <w:pPr>
              <w:bidi w:val="0"/>
              <w:outlineLvl w:val="4"/>
              <w:rPr>
                <w:del w:id="1342" w:author="......" w:date="2024-03-17T16:42:15Z"/>
                <w:rFonts w:hint="default" w:ascii="Times New Roman" w:hAnsi="Times New Roman" w:eastAsia="宋体" w:cs="Times New Roman"/>
                <w:sz w:val="24"/>
                <w:szCs w:val="24"/>
                <w:vertAlign w:val="baseline"/>
                <w:lang w:val="en-US" w:eastAsia="zh-CN"/>
              </w:rPr>
            </w:pPr>
            <w:del w:id="1343" w:author="......" w:date="2024-03-17T16:42:15Z">
              <w:r>
                <w:rPr>
                  <w:rFonts w:hint="default" w:ascii="Times New Roman" w:hAnsi="Times New Roman" w:eastAsia="宋体" w:cs="Times New Roman"/>
                  <w:sz w:val="24"/>
                  <w:szCs w:val="24"/>
                  <w:vertAlign w:val="baseline"/>
                  <w:lang w:val="en-US" w:eastAsia="zh-CN"/>
                </w:rPr>
                <w:delText>默认值</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del w:id="1344" w:author="......" w:date="2024-03-17T16:42:15Z"/>
        </w:trPr>
        <w:tc>
          <w:tcPr>
            <w:tcW w:w="423" w:type="pct"/>
          </w:tcPr>
          <w:p>
            <w:pPr>
              <w:bidi w:val="0"/>
              <w:outlineLvl w:val="4"/>
              <w:rPr>
                <w:del w:id="1345" w:author="......" w:date="2024-03-17T16:42:15Z"/>
                <w:rFonts w:hint="default" w:ascii="Times New Roman" w:hAnsi="Times New Roman" w:eastAsia="宋体" w:cs="Times New Roman"/>
                <w:sz w:val="24"/>
                <w:szCs w:val="24"/>
                <w:vertAlign w:val="baseline"/>
                <w:lang w:val="en-US" w:eastAsia="zh-CN"/>
              </w:rPr>
            </w:pPr>
            <w:del w:id="1346" w:author="......" w:date="2024-03-17T16:42:15Z">
              <w:r>
                <w:rPr>
                  <w:rFonts w:hint="default" w:ascii="Times New Roman" w:hAnsi="Times New Roman" w:eastAsia="宋体" w:cs="Times New Roman"/>
                  <w:sz w:val="24"/>
                  <w:szCs w:val="24"/>
                  <w:vertAlign w:val="baseline"/>
                  <w:lang w:val="en-US" w:eastAsia="zh-CN"/>
                </w:rPr>
                <w:delText>1</w:delText>
              </w:r>
            </w:del>
          </w:p>
        </w:tc>
        <w:tc>
          <w:tcPr>
            <w:tcW w:w="852" w:type="pct"/>
          </w:tcPr>
          <w:p>
            <w:pPr>
              <w:bidi w:val="0"/>
              <w:outlineLvl w:val="4"/>
              <w:rPr>
                <w:del w:id="1347" w:author="......" w:date="2024-03-17T16:42:15Z"/>
                <w:rFonts w:hint="default" w:ascii="Times New Roman" w:hAnsi="Times New Roman" w:eastAsia="宋体" w:cs="Times New Roman"/>
                <w:sz w:val="24"/>
                <w:szCs w:val="24"/>
                <w:vertAlign w:val="baseline"/>
                <w:lang w:val="en-US" w:eastAsia="zh-CN"/>
              </w:rPr>
            </w:pPr>
            <w:del w:id="1348" w:author="......" w:date="2024-03-17T16:42:15Z">
              <w:r>
                <w:rPr>
                  <w:rFonts w:hint="default" w:ascii="Times New Roman" w:hAnsi="Times New Roman" w:eastAsia="宋体" w:cs="Times New Roman"/>
                  <w:sz w:val="24"/>
                  <w:szCs w:val="24"/>
                  <w:vertAlign w:val="baseline"/>
                  <w:lang w:val="en-US" w:eastAsia="zh-CN"/>
                </w:rPr>
                <w:delText>ID_re_q</w:delText>
              </w:r>
            </w:del>
          </w:p>
        </w:tc>
        <w:tc>
          <w:tcPr>
            <w:tcW w:w="1007" w:type="pct"/>
          </w:tcPr>
          <w:p>
            <w:pPr>
              <w:bidi w:val="0"/>
              <w:outlineLvl w:val="4"/>
              <w:rPr>
                <w:del w:id="1349" w:author="......" w:date="2024-03-17T16:42:15Z"/>
                <w:rFonts w:hint="default" w:ascii="Times New Roman" w:hAnsi="Times New Roman" w:eastAsia="宋体" w:cs="Times New Roman"/>
                <w:sz w:val="24"/>
                <w:szCs w:val="24"/>
                <w:vertAlign w:val="baseline"/>
                <w:lang w:val="en-US" w:eastAsia="zh-CN"/>
              </w:rPr>
            </w:pPr>
            <w:del w:id="1350" w:author="......" w:date="2024-03-17T16:42:15Z">
              <w:r>
                <w:rPr>
                  <w:rFonts w:hint="default" w:ascii="Times New Roman" w:hAnsi="Times New Roman" w:eastAsia="宋体" w:cs="Times New Roman"/>
                  <w:sz w:val="24"/>
                  <w:szCs w:val="24"/>
                  <w:vertAlign w:val="baseline"/>
                  <w:lang w:val="en-US" w:eastAsia="zh-CN"/>
                </w:rPr>
                <w:delText>质检报告id</w:delText>
              </w:r>
            </w:del>
          </w:p>
        </w:tc>
        <w:tc>
          <w:tcPr>
            <w:tcW w:w="715" w:type="pct"/>
          </w:tcPr>
          <w:p>
            <w:pPr>
              <w:bidi w:val="0"/>
              <w:outlineLvl w:val="4"/>
              <w:rPr>
                <w:del w:id="1351" w:author="......" w:date="2024-03-17T16:42:15Z"/>
                <w:rFonts w:hint="default" w:ascii="Times New Roman" w:hAnsi="Times New Roman" w:eastAsia="宋体" w:cs="Times New Roman"/>
                <w:sz w:val="24"/>
                <w:szCs w:val="24"/>
                <w:vertAlign w:val="baseline"/>
                <w:lang w:val="en-US" w:eastAsia="zh-CN"/>
              </w:rPr>
            </w:pPr>
            <w:del w:id="1352" w:author="......" w:date="2024-03-17T16:42:15Z">
              <w:r>
                <w:rPr>
                  <w:rFonts w:hint="default" w:ascii="Times New Roman" w:hAnsi="Times New Roman" w:eastAsia="宋体" w:cs="Times New Roman"/>
                  <w:sz w:val="24"/>
                  <w:szCs w:val="24"/>
                  <w:vertAlign w:val="baseline"/>
                  <w:lang w:val="en-US" w:eastAsia="zh-CN"/>
                </w:rPr>
                <w:delText>Int</w:delText>
              </w:r>
            </w:del>
          </w:p>
        </w:tc>
        <w:tc>
          <w:tcPr>
            <w:tcW w:w="715" w:type="pct"/>
          </w:tcPr>
          <w:p>
            <w:pPr>
              <w:bidi w:val="0"/>
              <w:outlineLvl w:val="4"/>
              <w:rPr>
                <w:del w:id="1353" w:author="......" w:date="2024-03-17T16:42:15Z"/>
                <w:rFonts w:hint="default" w:ascii="Times New Roman" w:hAnsi="Times New Roman" w:eastAsia="宋体" w:cs="Times New Roman"/>
                <w:sz w:val="24"/>
                <w:szCs w:val="24"/>
                <w:vertAlign w:val="baseline"/>
                <w:lang w:val="en-US" w:eastAsia="zh-CN"/>
              </w:rPr>
            </w:pPr>
            <w:del w:id="1354" w:author="......" w:date="2024-03-17T16:42:15Z">
              <w:r>
                <w:rPr>
                  <w:rFonts w:hint="default" w:ascii="Times New Roman" w:hAnsi="Times New Roman" w:eastAsia="宋体" w:cs="Times New Roman"/>
                  <w:sz w:val="24"/>
                  <w:szCs w:val="24"/>
                  <w:vertAlign w:val="baseline"/>
                  <w:lang w:val="en-US" w:eastAsia="zh-CN"/>
                </w:rPr>
                <w:delText>100</w:delText>
              </w:r>
            </w:del>
          </w:p>
        </w:tc>
        <w:tc>
          <w:tcPr>
            <w:tcW w:w="715" w:type="pct"/>
          </w:tcPr>
          <w:p>
            <w:pPr>
              <w:bidi w:val="0"/>
              <w:outlineLvl w:val="4"/>
              <w:rPr>
                <w:del w:id="1355" w:author="......" w:date="2024-03-17T16:42:15Z"/>
                <w:rFonts w:hint="default" w:ascii="Times New Roman" w:hAnsi="Times New Roman" w:eastAsia="宋体" w:cs="Times New Roman"/>
                <w:sz w:val="24"/>
                <w:szCs w:val="24"/>
                <w:vertAlign w:val="baseline"/>
                <w:lang w:val="en-US" w:eastAsia="zh-CN"/>
              </w:rPr>
            </w:pPr>
            <w:del w:id="1356" w:author="......" w:date="2024-03-17T16:42:15Z">
              <w:r>
                <w:rPr>
                  <w:rFonts w:hint="default" w:ascii="Times New Roman" w:hAnsi="Times New Roman" w:eastAsia="宋体" w:cs="Times New Roman"/>
                  <w:sz w:val="24"/>
                  <w:szCs w:val="24"/>
                  <w:vertAlign w:val="baseline"/>
                  <w:lang w:val="en-US" w:eastAsia="zh-CN"/>
                </w:rPr>
                <w:delText>√</w:delText>
              </w:r>
            </w:del>
          </w:p>
        </w:tc>
        <w:tc>
          <w:tcPr>
            <w:tcW w:w="569" w:type="pct"/>
          </w:tcPr>
          <w:p>
            <w:pPr>
              <w:bidi w:val="0"/>
              <w:outlineLvl w:val="9"/>
              <w:rPr>
                <w:del w:id="1357"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del w:id="1358" w:author="......" w:date="2024-03-17T16:42:15Z"/>
        </w:trPr>
        <w:tc>
          <w:tcPr>
            <w:tcW w:w="423" w:type="pct"/>
          </w:tcPr>
          <w:p>
            <w:pPr>
              <w:bidi w:val="0"/>
              <w:outlineLvl w:val="4"/>
              <w:rPr>
                <w:del w:id="1359" w:author="......" w:date="2024-03-17T16:42:15Z"/>
                <w:rFonts w:hint="default" w:ascii="Times New Roman" w:hAnsi="Times New Roman" w:eastAsia="宋体" w:cs="Times New Roman"/>
                <w:sz w:val="24"/>
                <w:szCs w:val="24"/>
                <w:vertAlign w:val="baseline"/>
                <w:lang w:val="en-US" w:eastAsia="zh-CN"/>
              </w:rPr>
            </w:pPr>
            <w:del w:id="1360" w:author="......" w:date="2024-03-17T16:42:15Z">
              <w:r>
                <w:rPr>
                  <w:rFonts w:hint="default" w:ascii="Times New Roman" w:hAnsi="Times New Roman" w:eastAsia="宋体" w:cs="Times New Roman"/>
                  <w:sz w:val="24"/>
                  <w:szCs w:val="24"/>
                  <w:vertAlign w:val="baseline"/>
                  <w:lang w:val="en-US" w:eastAsia="zh-CN"/>
                </w:rPr>
                <w:delText>2</w:delText>
              </w:r>
            </w:del>
          </w:p>
        </w:tc>
        <w:tc>
          <w:tcPr>
            <w:tcW w:w="852" w:type="pct"/>
          </w:tcPr>
          <w:p>
            <w:pPr>
              <w:bidi w:val="0"/>
              <w:outlineLvl w:val="4"/>
              <w:rPr>
                <w:del w:id="1361" w:author="......" w:date="2024-03-17T16:42:15Z"/>
                <w:rFonts w:hint="default" w:ascii="Times New Roman" w:hAnsi="Times New Roman" w:eastAsia="宋体" w:cs="Times New Roman"/>
                <w:sz w:val="24"/>
                <w:szCs w:val="24"/>
                <w:vertAlign w:val="baseline"/>
                <w:lang w:val="en-US" w:eastAsia="zh-CN"/>
              </w:rPr>
            </w:pPr>
            <w:del w:id="1362" w:author="......" w:date="2024-03-17T16:42:15Z">
              <w:r>
                <w:rPr>
                  <w:rFonts w:hint="default" w:ascii="Times New Roman" w:hAnsi="Times New Roman" w:eastAsia="宋体" w:cs="Times New Roman"/>
                  <w:sz w:val="24"/>
                  <w:szCs w:val="24"/>
                  <w:vertAlign w:val="baseline"/>
                  <w:lang w:val="en-US" w:eastAsia="zh-CN"/>
                </w:rPr>
                <w:delText>NAME_re_q</w:delText>
              </w:r>
            </w:del>
          </w:p>
        </w:tc>
        <w:tc>
          <w:tcPr>
            <w:tcW w:w="1007" w:type="pct"/>
          </w:tcPr>
          <w:p>
            <w:pPr>
              <w:bidi w:val="0"/>
              <w:outlineLvl w:val="4"/>
              <w:rPr>
                <w:del w:id="1363" w:author="......" w:date="2024-03-17T16:42:15Z"/>
                <w:rFonts w:hint="default" w:ascii="Times New Roman" w:hAnsi="Times New Roman" w:eastAsia="宋体" w:cs="Times New Roman"/>
                <w:sz w:val="24"/>
                <w:szCs w:val="24"/>
                <w:vertAlign w:val="baseline"/>
                <w:lang w:val="en-US" w:eastAsia="zh-CN"/>
              </w:rPr>
            </w:pPr>
            <w:del w:id="1364" w:author="......" w:date="2024-03-17T16:42:15Z">
              <w:r>
                <w:rPr>
                  <w:rFonts w:hint="default" w:ascii="Times New Roman" w:hAnsi="Times New Roman" w:eastAsia="宋体" w:cs="Times New Roman"/>
                  <w:sz w:val="24"/>
                  <w:szCs w:val="24"/>
                  <w:vertAlign w:val="baseline"/>
                  <w:lang w:val="en-US" w:eastAsia="zh-CN"/>
                </w:rPr>
                <w:delText>质检报告名称</w:delText>
              </w:r>
            </w:del>
          </w:p>
        </w:tc>
        <w:tc>
          <w:tcPr>
            <w:tcW w:w="715" w:type="pct"/>
          </w:tcPr>
          <w:p>
            <w:pPr>
              <w:bidi w:val="0"/>
              <w:outlineLvl w:val="4"/>
              <w:rPr>
                <w:del w:id="1365" w:author="......" w:date="2024-03-17T16:42:15Z"/>
                <w:rFonts w:hint="default" w:ascii="Times New Roman" w:hAnsi="Times New Roman" w:eastAsia="宋体" w:cs="Times New Roman"/>
                <w:sz w:val="24"/>
                <w:szCs w:val="24"/>
                <w:vertAlign w:val="baseline"/>
                <w:lang w:val="en-US" w:eastAsia="zh-CN"/>
              </w:rPr>
            </w:pPr>
            <w:del w:id="1366" w:author="......" w:date="2024-03-17T16:42:15Z">
              <w:r>
                <w:rPr>
                  <w:rFonts w:hint="default" w:ascii="Times New Roman" w:hAnsi="Times New Roman" w:eastAsia="宋体" w:cs="Times New Roman"/>
                  <w:sz w:val="24"/>
                  <w:szCs w:val="24"/>
                  <w:vertAlign w:val="baseline"/>
                  <w:lang w:val="en-US" w:eastAsia="zh-CN"/>
                </w:rPr>
                <w:delText>Varchar</w:delText>
              </w:r>
            </w:del>
          </w:p>
        </w:tc>
        <w:tc>
          <w:tcPr>
            <w:tcW w:w="715" w:type="pct"/>
          </w:tcPr>
          <w:p>
            <w:pPr>
              <w:bidi w:val="0"/>
              <w:outlineLvl w:val="4"/>
              <w:rPr>
                <w:del w:id="1367" w:author="......" w:date="2024-03-17T16:42:15Z"/>
                <w:rFonts w:hint="default" w:ascii="Times New Roman" w:hAnsi="Times New Roman" w:eastAsia="宋体" w:cs="Times New Roman"/>
                <w:sz w:val="24"/>
                <w:szCs w:val="24"/>
                <w:vertAlign w:val="baseline"/>
                <w:lang w:val="en-US" w:eastAsia="zh-CN"/>
              </w:rPr>
            </w:pPr>
            <w:del w:id="1368" w:author="......" w:date="2024-03-17T16:42:15Z">
              <w:r>
                <w:rPr>
                  <w:rFonts w:hint="default" w:ascii="Times New Roman" w:hAnsi="Times New Roman" w:eastAsia="宋体" w:cs="Times New Roman"/>
                  <w:sz w:val="24"/>
                  <w:szCs w:val="24"/>
                  <w:vertAlign w:val="baseline"/>
                  <w:lang w:val="en-US" w:eastAsia="zh-CN"/>
                </w:rPr>
                <w:delText>20</w:delText>
              </w:r>
            </w:del>
          </w:p>
        </w:tc>
        <w:tc>
          <w:tcPr>
            <w:tcW w:w="715" w:type="pct"/>
          </w:tcPr>
          <w:p>
            <w:pPr>
              <w:bidi w:val="0"/>
              <w:outlineLvl w:val="9"/>
              <w:rPr>
                <w:del w:id="1369" w:author="......" w:date="2024-03-17T16:42:15Z"/>
                <w:rFonts w:hint="default" w:ascii="Times New Roman" w:hAnsi="Times New Roman" w:eastAsia="宋体" w:cs="Times New Roman"/>
                <w:sz w:val="24"/>
                <w:szCs w:val="24"/>
                <w:vertAlign w:val="baseline"/>
                <w:lang w:val="en-US" w:eastAsia="zh-CN"/>
              </w:rPr>
            </w:pPr>
          </w:p>
        </w:tc>
        <w:tc>
          <w:tcPr>
            <w:tcW w:w="569" w:type="pct"/>
          </w:tcPr>
          <w:p>
            <w:pPr>
              <w:bidi w:val="0"/>
              <w:outlineLvl w:val="9"/>
              <w:rPr>
                <w:del w:id="1370"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371" w:author="......" w:date="2024-03-17T16:42:15Z"/>
        </w:trPr>
        <w:tc>
          <w:tcPr>
            <w:tcW w:w="423" w:type="pct"/>
          </w:tcPr>
          <w:p>
            <w:pPr>
              <w:bidi w:val="0"/>
              <w:outlineLvl w:val="4"/>
              <w:rPr>
                <w:del w:id="1372" w:author="......" w:date="2024-03-17T16:42:15Z"/>
                <w:rFonts w:hint="default" w:ascii="Times New Roman" w:hAnsi="Times New Roman" w:eastAsia="宋体" w:cs="Times New Roman"/>
                <w:sz w:val="24"/>
                <w:szCs w:val="24"/>
                <w:vertAlign w:val="baseline"/>
                <w:lang w:val="en-US" w:eastAsia="zh-CN"/>
              </w:rPr>
            </w:pPr>
            <w:del w:id="1373" w:author="......" w:date="2024-03-17T16:42:15Z">
              <w:r>
                <w:rPr>
                  <w:rFonts w:hint="default" w:ascii="Times New Roman" w:hAnsi="Times New Roman" w:eastAsia="宋体" w:cs="Times New Roman"/>
                  <w:sz w:val="24"/>
                  <w:szCs w:val="24"/>
                  <w:vertAlign w:val="baseline"/>
                  <w:lang w:val="en-US" w:eastAsia="zh-CN"/>
                </w:rPr>
                <w:delText>3</w:delText>
              </w:r>
            </w:del>
          </w:p>
        </w:tc>
        <w:tc>
          <w:tcPr>
            <w:tcW w:w="852" w:type="pct"/>
          </w:tcPr>
          <w:p>
            <w:pPr>
              <w:bidi w:val="0"/>
              <w:outlineLvl w:val="4"/>
              <w:rPr>
                <w:del w:id="1374" w:author="......" w:date="2024-03-17T16:42:15Z"/>
                <w:rFonts w:hint="default" w:ascii="Times New Roman" w:hAnsi="Times New Roman" w:eastAsia="宋体" w:cs="Times New Roman"/>
                <w:sz w:val="24"/>
                <w:szCs w:val="24"/>
                <w:vertAlign w:val="baseline"/>
                <w:lang w:val="en-US" w:eastAsia="zh-CN"/>
              </w:rPr>
            </w:pPr>
            <w:del w:id="1375" w:author="......" w:date="2024-03-17T16:42:15Z">
              <w:r>
                <w:rPr>
                  <w:rFonts w:hint="default" w:ascii="Times New Roman" w:hAnsi="Times New Roman" w:eastAsia="宋体" w:cs="Times New Roman"/>
                  <w:sz w:val="24"/>
                  <w:szCs w:val="24"/>
                  <w:vertAlign w:val="baseline"/>
                  <w:lang w:val="en-US" w:eastAsia="zh-CN"/>
                </w:rPr>
                <w:delText>TIME_re_q</w:delText>
              </w:r>
            </w:del>
          </w:p>
        </w:tc>
        <w:tc>
          <w:tcPr>
            <w:tcW w:w="1007" w:type="pct"/>
          </w:tcPr>
          <w:p>
            <w:pPr>
              <w:bidi w:val="0"/>
              <w:outlineLvl w:val="4"/>
              <w:rPr>
                <w:del w:id="1376" w:author="......" w:date="2024-03-17T16:42:15Z"/>
                <w:rFonts w:hint="default" w:ascii="Times New Roman" w:hAnsi="Times New Roman" w:eastAsia="宋体" w:cs="Times New Roman"/>
                <w:sz w:val="24"/>
                <w:szCs w:val="24"/>
                <w:vertAlign w:val="baseline"/>
                <w:lang w:val="en-US" w:eastAsia="zh-CN"/>
              </w:rPr>
            </w:pPr>
            <w:del w:id="1377" w:author="......" w:date="2024-03-17T16:42:15Z">
              <w:r>
                <w:rPr>
                  <w:rFonts w:hint="default" w:ascii="Times New Roman" w:hAnsi="Times New Roman" w:eastAsia="宋体" w:cs="Times New Roman"/>
                  <w:sz w:val="24"/>
                  <w:szCs w:val="24"/>
                  <w:vertAlign w:val="baseline"/>
                  <w:lang w:val="en-US" w:eastAsia="zh-CN"/>
                </w:rPr>
                <w:delText>上传时间</w:delText>
              </w:r>
            </w:del>
          </w:p>
        </w:tc>
        <w:tc>
          <w:tcPr>
            <w:tcW w:w="715" w:type="pct"/>
          </w:tcPr>
          <w:p>
            <w:pPr>
              <w:bidi w:val="0"/>
              <w:outlineLvl w:val="4"/>
              <w:rPr>
                <w:del w:id="1378" w:author="......" w:date="2024-03-17T16:42:15Z"/>
                <w:rFonts w:hint="default" w:ascii="Times New Roman" w:hAnsi="Times New Roman" w:eastAsia="宋体" w:cs="Times New Roman"/>
                <w:sz w:val="24"/>
                <w:szCs w:val="24"/>
                <w:vertAlign w:val="baseline"/>
                <w:lang w:val="en-US" w:eastAsia="zh-CN"/>
              </w:rPr>
            </w:pPr>
            <w:del w:id="1379" w:author="......" w:date="2024-03-17T16:42:15Z">
              <w:r>
                <w:rPr>
                  <w:rFonts w:hint="default" w:ascii="Times New Roman" w:hAnsi="Times New Roman" w:eastAsia="宋体" w:cs="Times New Roman"/>
                  <w:sz w:val="24"/>
                  <w:szCs w:val="24"/>
                  <w:vertAlign w:val="baseline"/>
                  <w:lang w:val="en-US" w:eastAsia="zh-CN"/>
                </w:rPr>
                <w:delText>Date</w:delText>
              </w:r>
            </w:del>
          </w:p>
        </w:tc>
        <w:tc>
          <w:tcPr>
            <w:tcW w:w="715" w:type="pct"/>
          </w:tcPr>
          <w:p>
            <w:pPr>
              <w:bidi w:val="0"/>
              <w:outlineLvl w:val="4"/>
              <w:rPr>
                <w:del w:id="1380" w:author="......" w:date="2024-03-17T16:42:15Z"/>
                <w:rFonts w:hint="default" w:ascii="Times New Roman" w:hAnsi="Times New Roman" w:eastAsia="宋体" w:cs="Times New Roman"/>
                <w:sz w:val="24"/>
                <w:szCs w:val="24"/>
                <w:vertAlign w:val="baseline"/>
                <w:lang w:val="en-US" w:eastAsia="zh-CN"/>
              </w:rPr>
            </w:pPr>
            <w:del w:id="1381" w:author="......" w:date="2024-03-17T16:42:15Z">
              <w:r>
                <w:rPr>
                  <w:rFonts w:hint="default" w:ascii="Times New Roman" w:hAnsi="Times New Roman" w:eastAsia="宋体" w:cs="Times New Roman"/>
                  <w:sz w:val="24"/>
                  <w:szCs w:val="24"/>
                  <w:vertAlign w:val="baseline"/>
                  <w:lang w:val="en-US" w:eastAsia="zh-CN"/>
                </w:rPr>
                <w:delText>16</w:delText>
              </w:r>
            </w:del>
          </w:p>
        </w:tc>
        <w:tc>
          <w:tcPr>
            <w:tcW w:w="715" w:type="pct"/>
          </w:tcPr>
          <w:p>
            <w:pPr>
              <w:bidi w:val="0"/>
              <w:outlineLvl w:val="9"/>
              <w:rPr>
                <w:del w:id="1382" w:author="......" w:date="2024-03-17T16:42:15Z"/>
                <w:rFonts w:hint="default" w:ascii="Times New Roman" w:hAnsi="Times New Roman" w:eastAsia="宋体" w:cs="Times New Roman"/>
                <w:sz w:val="24"/>
                <w:szCs w:val="24"/>
                <w:vertAlign w:val="baseline"/>
                <w:lang w:val="en-US" w:eastAsia="zh-CN"/>
              </w:rPr>
            </w:pPr>
          </w:p>
        </w:tc>
        <w:tc>
          <w:tcPr>
            <w:tcW w:w="569" w:type="pct"/>
          </w:tcPr>
          <w:p>
            <w:pPr>
              <w:bidi w:val="0"/>
              <w:outlineLvl w:val="4"/>
              <w:rPr>
                <w:del w:id="1383" w:author="......" w:date="2024-03-17T16:42:15Z"/>
                <w:rFonts w:hint="default" w:ascii="Times New Roman" w:hAnsi="Times New Roman" w:eastAsia="宋体" w:cs="Times New Roman"/>
                <w:sz w:val="24"/>
                <w:szCs w:val="24"/>
                <w:vertAlign w:val="baseline"/>
                <w:lang w:val="en-US" w:eastAsia="zh-CN"/>
              </w:rPr>
            </w:pPr>
            <w:del w:id="1384" w:author="......" w:date="2024-03-17T16:42:15Z">
              <w:r>
                <w:rPr>
                  <w:rFonts w:hint="default" w:ascii="Times New Roman" w:hAnsi="Times New Roman" w:eastAsia="宋体" w:cs="Times New Roman"/>
                  <w:sz w:val="24"/>
                  <w:szCs w:val="24"/>
                  <w:vertAlign w:val="baseline"/>
                  <w:lang w:val="en-US" w:eastAsia="zh-CN"/>
                </w:rPr>
                <w:delText>Date()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385" w:author="......" w:date="2024-03-17T16:42:15Z"/>
        </w:trPr>
        <w:tc>
          <w:tcPr>
            <w:tcW w:w="423" w:type="pct"/>
          </w:tcPr>
          <w:p>
            <w:pPr>
              <w:bidi w:val="0"/>
              <w:outlineLvl w:val="4"/>
              <w:rPr>
                <w:del w:id="1386" w:author="......" w:date="2024-03-17T16:42:15Z"/>
                <w:rFonts w:hint="default" w:ascii="Times New Roman" w:hAnsi="Times New Roman" w:eastAsia="宋体" w:cs="Times New Roman"/>
                <w:sz w:val="24"/>
                <w:szCs w:val="24"/>
                <w:vertAlign w:val="baseline"/>
                <w:lang w:val="en-US" w:eastAsia="zh-CN"/>
              </w:rPr>
            </w:pPr>
            <w:del w:id="1387" w:author="......" w:date="2024-03-17T16:42:15Z">
              <w:r>
                <w:rPr>
                  <w:rFonts w:hint="default" w:ascii="Times New Roman" w:hAnsi="Times New Roman" w:eastAsia="宋体" w:cs="Times New Roman"/>
                  <w:sz w:val="24"/>
                  <w:szCs w:val="24"/>
                  <w:vertAlign w:val="baseline"/>
                  <w:lang w:val="en-US" w:eastAsia="zh-CN"/>
                </w:rPr>
                <w:delText>4</w:delText>
              </w:r>
            </w:del>
          </w:p>
        </w:tc>
        <w:tc>
          <w:tcPr>
            <w:tcW w:w="852" w:type="pct"/>
          </w:tcPr>
          <w:p>
            <w:pPr>
              <w:bidi w:val="0"/>
              <w:outlineLvl w:val="4"/>
              <w:rPr>
                <w:del w:id="1388" w:author="......" w:date="2024-03-17T16:42:15Z"/>
                <w:rFonts w:hint="default" w:ascii="Times New Roman" w:hAnsi="Times New Roman" w:eastAsia="宋体" w:cs="Times New Roman"/>
                <w:sz w:val="24"/>
                <w:szCs w:val="24"/>
                <w:vertAlign w:val="baseline"/>
                <w:lang w:val="en-US" w:eastAsia="zh-CN"/>
              </w:rPr>
            </w:pPr>
            <w:del w:id="1389" w:author="......" w:date="2024-03-17T16:42:15Z">
              <w:r>
                <w:rPr>
                  <w:rFonts w:hint="default" w:ascii="Times New Roman" w:hAnsi="Times New Roman" w:eastAsia="宋体" w:cs="Times New Roman"/>
                  <w:sz w:val="24"/>
                  <w:szCs w:val="24"/>
                  <w:vertAlign w:val="baseline"/>
                  <w:lang w:val="en-US" w:eastAsia="zh-CN"/>
                </w:rPr>
                <w:delText>MAN__re_q</w:delText>
              </w:r>
            </w:del>
          </w:p>
        </w:tc>
        <w:tc>
          <w:tcPr>
            <w:tcW w:w="1007" w:type="pct"/>
          </w:tcPr>
          <w:p>
            <w:pPr>
              <w:bidi w:val="0"/>
              <w:outlineLvl w:val="4"/>
              <w:rPr>
                <w:del w:id="1390" w:author="......" w:date="2024-03-17T16:42:15Z"/>
                <w:rFonts w:hint="default" w:ascii="Times New Roman" w:hAnsi="Times New Roman" w:eastAsia="宋体" w:cs="Times New Roman"/>
                <w:sz w:val="24"/>
                <w:szCs w:val="24"/>
                <w:vertAlign w:val="baseline"/>
                <w:lang w:val="en-US" w:eastAsia="zh-CN"/>
              </w:rPr>
            </w:pPr>
            <w:del w:id="1391" w:author="......" w:date="2024-03-17T16:42:15Z">
              <w:r>
                <w:rPr>
                  <w:rFonts w:hint="default" w:ascii="Times New Roman" w:hAnsi="Times New Roman" w:eastAsia="宋体" w:cs="Times New Roman"/>
                  <w:sz w:val="24"/>
                  <w:szCs w:val="24"/>
                  <w:vertAlign w:val="baseline"/>
                  <w:lang w:val="en-US" w:eastAsia="zh-CN"/>
                </w:rPr>
                <w:delText>上传人员</w:delText>
              </w:r>
            </w:del>
          </w:p>
        </w:tc>
        <w:tc>
          <w:tcPr>
            <w:tcW w:w="715" w:type="pct"/>
          </w:tcPr>
          <w:p>
            <w:pPr>
              <w:bidi w:val="0"/>
              <w:outlineLvl w:val="4"/>
              <w:rPr>
                <w:del w:id="1392" w:author="......" w:date="2024-03-17T16:42:15Z"/>
                <w:rFonts w:hint="default" w:ascii="Times New Roman" w:hAnsi="Times New Roman" w:eastAsia="宋体" w:cs="Times New Roman"/>
                <w:sz w:val="24"/>
                <w:szCs w:val="24"/>
                <w:vertAlign w:val="baseline"/>
                <w:lang w:val="en-US" w:eastAsia="zh-CN"/>
              </w:rPr>
            </w:pPr>
            <w:del w:id="1393" w:author="......" w:date="2024-03-17T16:42:15Z">
              <w:r>
                <w:rPr>
                  <w:rFonts w:hint="default" w:ascii="Times New Roman" w:hAnsi="Times New Roman" w:eastAsia="宋体" w:cs="Times New Roman"/>
                  <w:sz w:val="24"/>
                  <w:szCs w:val="24"/>
                  <w:vertAlign w:val="baseline"/>
                  <w:lang w:val="en-US" w:eastAsia="zh-CN"/>
                </w:rPr>
                <w:delText>Varchar</w:delText>
              </w:r>
            </w:del>
          </w:p>
        </w:tc>
        <w:tc>
          <w:tcPr>
            <w:tcW w:w="715" w:type="pct"/>
          </w:tcPr>
          <w:p>
            <w:pPr>
              <w:bidi w:val="0"/>
              <w:outlineLvl w:val="4"/>
              <w:rPr>
                <w:del w:id="1394" w:author="......" w:date="2024-03-17T16:42:15Z"/>
                <w:rFonts w:hint="default" w:ascii="Times New Roman" w:hAnsi="Times New Roman" w:eastAsia="宋体" w:cs="Times New Roman"/>
                <w:sz w:val="24"/>
                <w:szCs w:val="24"/>
                <w:vertAlign w:val="baseline"/>
                <w:lang w:val="en-US" w:eastAsia="zh-CN"/>
              </w:rPr>
            </w:pPr>
            <w:del w:id="1395" w:author="......" w:date="2024-03-17T16:42:15Z">
              <w:r>
                <w:rPr>
                  <w:rFonts w:hint="default" w:ascii="Times New Roman" w:hAnsi="Times New Roman" w:eastAsia="宋体" w:cs="Times New Roman"/>
                  <w:sz w:val="24"/>
                  <w:szCs w:val="24"/>
                  <w:vertAlign w:val="baseline"/>
                  <w:lang w:val="en-US" w:eastAsia="zh-CN"/>
                </w:rPr>
                <w:delText>10</w:delText>
              </w:r>
            </w:del>
          </w:p>
        </w:tc>
        <w:tc>
          <w:tcPr>
            <w:tcW w:w="715" w:type="pct"/>
          </w:tcPr>
          <w:p>
            <w:pPr>
              <w:bidi w:val="0"/>
              <w:outlineLvl w:val="9"/>
              <w:rPr>
                <w:del w:id="1396" w:author="......" w:date="2024-03-17T16:42:15Z"/>
                <w:rFonts w:hint="default" w:ascii="Times New Roman" w:hAnsi="Times New Roman" w:eastAsia="宋体" w:cs="Times New Roman"/>
                <w:sz w:val="24"/>
                <w:szCs w:val="24"/>
                <w:vertAlign w:val="baseline"/>
                <w:lang w:val="en-US" w:eastAsia="zh-CN"/>
              </w:rPr>
            </w:pPr>
          </w:p>
        </w:tc>
        <w:tc>
          <w:tcPr>
            <w:tcW w:w="569" w:type="pct"/>
          </w:tcPr>
          <w:p>
            <w:pPr>
              <w:bidi w:val="0"/>
              <w:outlineLvl w:val="9"/>
              <w:rPr>
                <w:del w:id="1397" w:author="......" w:date="2024-03-17T16:42:15Z"/>
                <w:rFonts w:hint="default" w:ascii="Times New Roman" w:hAnsi="Times New Roman" w:eastAsia="宋体" w:cs="Times New Roman"/>
                <w:sz w:val="24"/>
                <w:szCs w:val="24"/>
                <w:vertAlign w:val="baseline"/>
                <w:lang w:val="en-US" w:eastAsia="zh-CN"/>
              </w:rPr>
            </w:pPr>
          </w:p>
        </w:tc>
      </w:tr>
    </w:tbl>
    <w:p>
      <w:pPr>
        <w:bidi w:val="0"/>
        <w:outlineLvl w:val="9"/>
        <w:rPr>
          <w:del w:id="1398" w:author="......" w:date="2024-03-17T16:42:15Z"/>
          <w:rFonts w:hint="default" w:ascii="Times New Roman" w:hAnsi="Times New Roman" w:eastAsia="宋体" w:cs="Times New Roman"/>
          <w:sz w:val="24"/>
          <w:szCs w:val="24"/>
          <w:lang w:val="en-US" w:eastAsia="zh-CN"/>
        </w:rPr>
      </w:pPr>
    </w:p>
    <w:p>
      <w:pPr>
        <w:bidi w:val="0"/>
        <w:jc w:val="center"/>
        <w:outlineLvl w:val="4"/>
        <w:rPr>
          <w:del w:id="1399" w:author="......" w:date="2024-03-17T16:42:15Z"/>
          <w:rFonts w:hint="default" w:ascii="Times New Roman" w:hAnsi="Times New Roman" w:eastAsia="宋体" w:cs="Times New Roman"/>
          <w:sz w:val="24"/>
          <w:szCs w:val="24"/>
          <w:lang w:val="en-US" w:eastAsia="zh-CN"/>
        </w:rPr>
      </w:pPr>
      <w:del w:id="1400" w:author="......" w:date="2024-03-17T16:42:15Z">
        <w:r>
          <w:rPr>
            <w:rFonts w:hint="default" w:ascii="Times New Roman" w:hAnsi="Times New Roman" w:eastAsia="宋体" w:cs="Times New Roman"/>
            <w:sz w:val="24"/>
            <w:szCs w:val="24"/>
            <w:lang w:val="en-US" w:eastAsia="zh-CN"/>
          </w:rPr>
          <w:delText>表3.1.3 质量问题上报信息表</w:delText>
        </w:r>
      </w:del>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9"/>
        <w:gridCol w:w="1671"/>
        <w:gridCol w:w="1664"/>
        <w:gridCol w:w="1181"/>
        <w:gridCol w:w="1181"/>
        <w:gridCol w:w="1181"/>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401" w:author="......" w:date="2024-03-17T16:42:15Z"/>
        </w:trPr>
        <w:tc>
          <w:tcPr>
            <w:tcW w:w="410" w:type="pct"/>
          </w:tcPr>
          <w:p>
            <w:pPr>
              <w:bidi w:val="0"/>
              <w:outlineLvl w:val="4"/>
              <w:rPr>
                <w:del w:id="1402" w:author="......" w:date="2024-03-17T16:42:15Z"/>
                <w:rFonts w:hint="default" w:ascii="Times New Roman" w:hAnsi="Times New Roman" w:eastAsia="宋体" w:cs="Times New Roman"/>
                <w:sz w:val="24"/>
                <w:szCs w:val="24"/>
                <w:vertAlign w:val="baseline"/>
                <w:lang w:val="en-US" w:eastAsia="zh-CN"/>
              </w:rPr>
            </w:pPr>
            <w:del w:id="1403" w:author="......" w:date="2024-03-17T16:42:15Z">
              <w:r>
                <w:rPr>
                  <w:rFonts w:hint="default" w:ascii="Times New Roman" w:hAnsi="Times New Roman" w:eastAsia="宋体" w:cs="Times New Roman"/>
                  <w:sz w:val="24"/>
                  <w:szCs w:val="24"/>
                  <w:vertAlign w:val="baseline"/>
                  <w:lang w:val="en-US" w:eastAsia="zh-CN"/>
                </w:rPr>
                <w:delText>编号</w:delText>
              </w:r>
            </w:del>
          </w:p>
        </w:tc>
        <w:tc>
          <w:tcPr>
            <w:tcW w:w="980" w:type="pct"/>
          </w:tcPr>
          <w:p>
            <w:pPr>
              <w:bidi w:val="0"/>
              <w:outlineLvl w:val="4"/>
              <w:rPr>
                <w:del w:id="1404" w:author="......" w:date="2024-03-17T16:42:15Z"/>
                <w:rFonts w:hint="default" w:ascii="Times New Roman" w:hAnsi="Times New Roman" w:eastAsia="宋体" w:cs="Times New Roman"/>
                <w:sz w:val="24"/>
                <w:szCs w:val="24"/>
                <w:vertAlign w:val="baseline"/>
                <w:lang w:val="en-US" w:eastAsia="zh-CN"/>
              </w:rPr>
            </w:pPr>
            <w:del w:id="1405" w:author="......" w:date="2024-03-17T16:42:15Z">
              <w:r>
                <w:rPr>
                  <w:rFonts w:hint="default" w:ascii="Times New Roman" w:hAnsi="Times New Roman" w:eastAsia="宋体" w:cs="Times New Roman"/>
                  <w:sz w:val="24"/>
                  <w:szCs w:val="24"/>
                  <w:vertAlign w:val="baseline"/>
                  <w:lang w:val="en-US" w:eastAsia="zh-CN"/>
                </w:rPr>
                <w:delText>字段名称</w:delText>
              </w:r>
            </w:del>
          </w:p>
        </w:tc>
        <w:tc>
          <w:tcPr>
            <w:tcW w:w="976" w:type="pct"/>
          </w:tcPr>
          <w:p>
            <w:pPr>
              <w:bidi w:val="0"/>
              <w:outlineLvl w:val="4"/>
              <w:rPr>
                <w:del w:id="1406" w:author="......" w:date="2024-03-17T16:42:15Z"/>
                <w:rFonts w:hint="default" w:ascii="Times New Roman" w:hAnsi="Times New Roman" w:eastAsia="宋体" w:cs="Times New Roman"/>
                <w:sz w:val="24"/>
                <w:szCs w:val="24"/>
                <w:vertAlign w:val="baseline"/>
                <w:lang w:val="en-US" w:eastAsia="zh-CN"/>
              </w:rPr>
            </w:pPr>
            <w:del w:id="1407" w:author="......" w:date="2024-03-17T16:42:15Z">
              <w:r>
                <w:rPr>
                  <w:rFonts w:hint="default" w:ascii="Times New Roman" w:hAnsi="Times New Roman" w:eastAsia="宋体" w:cs="Times New Roman"/>
                  <w:sz w:val="24"/>
                  <w:szCs w:val="24"/>
                  <w:vertAlign w:val="baseline"/>
                  <w:lang w:val="en-US" w:eastAsia="zh-CN"/>
                </w:rPr>
                <w:delText>字段含义</w:delText>
              </w:r>
            </w:del>
          </w:p>
        </w:tc>
        <w:tc>
          <w:tcPr>
            <w:tcW w:w="693" w:type="pct"/>
          </w:tcPr>
          <w:p>
            <w:pPr>
              <w:bidi w:val="0"/>
              <w:outlineLvl w:val="4"/>
              <w:rPr>
                <w:del w:id="1408" w:author="......" w:date="2024-03-17T16:42:15Z"/>
                <w:rFonts w:hint="default" w:ascii="Times New Roman" w:hAnsi="Times New Roman" w:eastAsia="宋体" w:cs="Times New Roman"/>
                <w:sz w:val="24"/>
                <w:szCs w:val="24"/>
                <w:vertAlign w:val="baseline"/>
                <w:lang w:val="en-US" w:eastAsia="zh-CN"/>
              </w:rPr>
            </w:pPr>
            <w:del w:id="1409" w:author="......" w:date="2024-03-17T16:42:15Z">
              <w:r>
                <w:rPr>
                  <w:rFonts w:hint="default" w:ascii="Times New Roman" w:hAnsi="Times New Roman" w:eastAsia="宋体" w:cs="Times New Roman"/>
                  <w:sz w:val="24"/>
                  <w:szCs w:val="24"/>
                  <w:vertAlign w:val="baseline"/>
                  <w:lang w:val="en-US" w:eastAsia="zh-CN"/>
                </w:rPr>
                <w:delText>字段类型</w:delText>
              </w:r>
            </w:del>
          </w:p>
        </w:tc>
        <w:tc>
          <w:tcPr>
            <w:tcW w:w="693" w:type="pct"/>
          </w:tcPr>
          <w:p>
            <w:pPr>
              <w:bidi w:val="0"/>
              <w:outlineLvl w:val="4"/>
              <w:rPr>
                <w:del w:id="1410" w:author="......" w:date="2024-03-17T16:42:15Z"/>
                <w:rFonts w:hint="default" w:ascii="Times New Roman" w:hAnsi="Times New Roman" w:eastAsia="宋体" w:cs="Times New Roman"/>
                <w:sz w:val="24"/>
                <w:szCs w:val="24"/>
                <w:vertAlign w:val="baseline"/>
                <w:lang w:val="en-US" w:eastAsia="zh-CN"/>
              </w:rPr>
            </w:pPr>
            <w:del w:id="1411" w:author="......" w:date="2024-03-17T16:42:15Z">
              <w:r>
                <w:rPr>
                  <w:rFonts w:hint="default" w:ascii="Times New Roman" w:hAnsi="Times New Roman" w:eastAsia="宋体" w:cs="Times New Roman"/>
                  <w:sz w:val="24"/>
                  <w:szCs w:val="24"/>
                  <w:vertAlign w:val="baseline"/>
                  <w:lang w:val="en-US" w:eastAsia="zh-CN"/>
                </w:rPr>
                <w:delText>字段长度</w:delText>
              </w:r>
            </w:del>
          </w:p>
        </w:tc>
        <w:tc>
          <w:tcPr>
            <w:tcW w:w="693" w:type="pct"/>
          </w:tcPr>
          <w:p>
            <w:pPr>
              <w:bidi w:val="0"/>
              <w:outlineLvl w:val="4"/>
              <w:rPr>
                <w:del w:id="1412" w:author="......" w:date="2024-03-17T16:42:15Z"/>
                <w:rFonts w:hint="default" w:ascii="Times New Roman" w:hAnsi="Times New Roman" w:eastAsia="宋体" w:cs="Times New Roman"/>
                <w:sz w:val="24"/>
                <w:szCs w:val="24"/>
                <w:vertAlign w:val="baseline"/>
                <w:lang w:val="en-US" w:eastAsia="zh-CN"/>
              </w:rPr>
            </w:pPr>
            <w:del w:id="1413" w:author="......" w:date="2024-03-17T16:42:15Z">
              <w:r>
                <w:rPr>
                  <w:rFonts w:hint="default" w:ascii="Times New Roman" w:hAnsi="Times New Roman" w:eastAsia="宋体" w:cs="Times New Roman"/>
                  <w:sz w:val="24"/>
                  <w:szCs w:val="24"/>
                  <w:vertAlign w:val="baseline"/>
                  <w:lang w:val="en-US" w:eastAsia="zh-CN"/>
                </w:rPr>
                <w:delText>是否主键</w:delText>
              </w:r>
            </w:del>
          </w:p>
        </w:tc>
        <w:tc>
          <w:tcPr>
            <w:tcW w:w="551" w:type="pct"/>
          </w:tcPr>
          <w:p>
            <w:pPr>
              <w:bidi w:val="0"/>
              <w:outlineLvl w:val="4"/>
              <w:rPr>
                <w:del w:id="1414" w:author="......" w:date="2024-03-17T16:42:15Z"/>
                <w:rFonts w:hint="default" w:ascii="Times New Roman" w:hAnsi="Times New Roman" w:eastAsia="宋体" w:cs="Times New Roman"/>
                <w:sz w:val="24"/>
                <w:szCs w:val="24"/>
                <w:vertAlign w:val="baseline"/>
                <w:lang w:val="en-US" w:eastAsia="zh-CN"/>
              </w:rPr>
            </w:pPr>
            <w:del w:id="1415" w:author="......" w:date="2024-03-17T16:42:15Z">
              <w:r>
                <w:rPr>
                  <w:rFonts w:hint="default" w:ascii="Times New Roman" w:hAnsi="Times New Roman" w:eastAsia="宋体" w:cs="Times New Roman"/>
                  <w:sz w:val="24"/>
                  <w:szCs w:val="24"/>
                  <w:vertAlign w:val="baseline"/>
                  <w:lang w:val="en-US" w:eastAsia="zh-CN"/>
                </w:rPr>
                <w:delText>默认值</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del w:id="1416" w:author="......" w:date="2024-03-17T16:42:15Z"/>
        </w:trPr>
        <w:tc>
          <w:tcPr>
            <w:tcW w:w="410" w:type="pct"/>
          </w:tcPr>
          <w:p>
            <w:pPr>
              <w:bidi w:val="0"/>
              <w:outlineLvl w:val="4"/>
              <w:rPr>
                <w:del w:id="1417" w:author="......" w:date="2024-03-17T16:42:15Z"/>
                <w:rFonts w:hint="default" w:ascii="Times New Roman" w:hAnsi="Times New Roman" w:eastAsia="宋体" w:cs="Times New Roman"/>
                <w:sz w:val="24"/>
                <w:szCs w:val="24"/>
                <w:vertAlign w:val="baseline"/>
                <w:lang w:val="en-US" w:eastAsia="zh-CN"/>
              </w:rPr>
            </w:pPr>
            <w:del w:id="1418" w:author="......" w:date="2024-03-17T16:42:15Z">
              <w:r>
                <w:rPr>
                  <w:rFonts w:hint="default" w:ascii="Times New Roman" w:hAnsi="Times New Roman" w:eastAsia="宋体" w:cs="Times New Roman"/>
                  <w:sz w:val="24"/>
                  <w:szCs w:val="24"/>
                  <w:vertAlign w:val="baseline"/>
                  <w:lang w:val="en-US" w:eastAsia="zh-CN"/>
                </w:rPr>
                <w:delText>1</w:delText>
              </w:r>
            </w:del>
          </w:p>
        </w:tc>
        <w:tc>
          <w:tcPr>
            <w:tcW w:w="980" w:type="pct"/>
          </w:tcPr>
          <w:p>
            <w:pPr>
              <w:bidi w:val="0"/>
              <w:outlineLvl w:val="4"/>
              <w:rPr>
                <w:del w:id="1419" w:author="......" w:date="2024-03-17T16:42:15Z"/>
                <w:rFonts w:hint="default" w:ascii="Times New Roman" w:hAnsi="Times New Roman" w:eastAsia="宋体" w:cs="Times New Roman"/>
                <w:sz w:val="24"/>
                <w:szCs w:val="24"/>
                <w:vertAlign w:val="baseline"/>
                <w:lang w:val="en-US" w:eastAsia="zh-CN"/>
              </w:rPr>
            </w:pPr>
            <w:del w:id="1420" w:author="......" w:date="2024-03-17T16:42:15Z">
              <w:r>
                <w:rPr>
                  <w:rFonts w:hint="default" w:ascii="Times New Roman" w:hAnsi="Times New Roman" w:eastAsia="宋体" w:cs="Times New Roman"/>
                  <w:sz w:val="24"/>
                  <w:szCs w:val="24"/>
                  <w:vertAlign w:val="baseline"/>
                  <w:lang w:val="en-US" w:eastAsia="zh-CN"/>
                </w:rPr>
                <w:delText>ID_ques_q</w:delText>
              </w:r>
            </w:del>
          </w:p>
        </w:tc>
        <w:tc>
          <w:tcPr>
            <w:tcW w:w="976" w:type="pct"/>
          </w:tcPr>
          <w:p>
            <w:pPr>
              <w:bidi w:val="0"/>
              <w:outlineLvl w:val="4"/>
              <w:rPr>
                <w:del w:id="1421" w:author="......" w:date="2024-03-17T16:42:15Z"/>
                <w:rFonts w:hint="default" w:ascii="Times New Roman" w:hAnsi="Times New Roman" w:eastAsia="宋体" w:cs="Times New Roman"/>
                <w:sz w:val="24"/>
                <w:szCs w:val="24"/>
                <w:vertAlign w:val="baseline"/>
                <w:lang w:val="en-US" w:eastAsia="zh-CN"/>
              </w:rPr>
            </w:pPr>
            <w:del w:id="1422" w:author="......" w:date="2024-03-17T16:42:15Z">
              <w:r>
                <w:rPr>
                  <w:rFonts w:hint="default" w:ascii="Times New Roman" w:hAnsi="Times New Roman" w:eastAsia="宋体" w:cs="Times New Roman"/>
                  <w:sz w:val="24"/>
                  <w:szCs w:val="24"/>
                  <w:vertAlign w:val="baseline"/>
                  <w:lang w:val="en-US" w:eastAsia="zh-CN"/>
                </w:rPr>
                <w:delText>质量问题id</w:delText>
              </w:r>
            </w:del>
          </w:p>
        </w:tc>
        <w:tc>
          <w:tcPr>
            <w:tcW w:w="693" w:type="pct"/>
          </w:tcPr>
          <w:p>
            <w:pPr>
              <w:bidi w:val="0"/>
              <w:outlineLvl w:val="4"/>
              <w:rPr>
                <w:del w:id="1423" w:author="......" w:date="2024-03-17T16:42:15Z"/>
                <w:rFonts w:hint="default" w:ascii="Times New Roman" w:hAnsi="Times New Roman" w:eastAsia="宋体" w:cs="Times New Roman"/>
                <w:sz w:val="24"/>
                <w:szCs w:val="24"/>
                <w:vertAlign w:val="baseline"/>
                <w:lang w:val="en-US" w:eastAsia="zh-CN"/>
              </w:rPr>
            </w:pPr>
            <w:del w:id="1424" w:author="......" w:date="2024-03-17T16:42:15Z">
              <w:r>
                <w:rPr>
                  <w:rFonts w:hint="default" w:ascii="Times New Roman" w:hAnsi="Times New Roman" w:eastAsia="宋体" w:cs="Times New Roman"/>
                  <w:sz w:val="24"/>
                  <w:szCs w:val="24"/>
                  <w:vertAlign w:val="baseline"/>
                  <w:lang w:val="en-US" w:eastAsia="zh-CN"/>
                </w:rPr>
                <w:delText>Int</w:delText>
              </w:r>
            </w:del>
          </w:p>
        </w:tc>
        <w:tc>
          <w:tcPr>
            <w:tcW w:w="693" w:type="pct"/>
          </w:tcPr>
          <w:p>
            <w:pPr>
              <w:bidi w:val="0"/>
              <w:outlineLvl w:val="4"/>
              <w:rPr>
                <w:del w:id="1425" w:author="......" w:date="2024-03-17T16:42:15Z"/>
                <w:rFonts w:hint="default" w:ascii="Times New Roman" w:hAnsi="Times New Roman" w:eastAsia="宋体" w:cs="Times New Roman"/>
                <w:sz w:val="24"/>
                <w:szCs w:val="24"/>
                <w:vertAlign w:val="baseline"/>
                <w:lang w:val="en-US" w:eastAsia="zh-CN"/>
              </w:rPr>
            </w:pPr>
            <w:del w:id="1426" w:author="......" w:date="2024-03-17T16:42:15Z">
              <w:r>
                <w:rPr>
                  <w:rFonts w:hint="default" w:ascii="Times New Roman" w:hAnsi="Times New Roman" w:eastAsia="宋体" w:cs="Times New Roman"/>
                  <w:sz w:val="24"/>
                  <w:szCs w:val="24"/>
                  <w:vertAlign w:val="baseline"/>
                  <w:lang w:val="en-US" w:eastAsia="zh-CN"/>
                </w:rPr>
                <w:delText>100</w:delText>
              </w:r>
            </w:del>
          </w:p>
        </w:tc>
        <w:tc>
          <w:tcPr>
            <w:tcW w:w="693" w:type="pct"/>
          </w:tcPr>
          <w:p>
            <w:pPr>
              <w:bidi w:val="0"/>
              <w:outlineLvl w:val="4"/>
              <w:rPr>
                <w:del w:id="1427" w:author="......" w:date="2024-03-17T16:42:15Z"/>
                <w:rFonts w:hint="default" w:ascii="Times New Roman" w:hAnsi="Times New Roman" w:eastAsia="宋体" w:cs="Times New Roman"/>
                <w:sz w:val="24"/>
                <w:szCs w:val="24"/>
                <w:vertAlign w:val="baseline"/>
                <w:lang w:val="en-US" w:eastAsia="zh-CN"/>
              </w:rPr>
            </w:pPr>
            <w:del w:id="1428" w:author="......" w:date="2024-03-17T16:42:15Z">
              <w:r>
                <w:rPr>
                  <w:rFonts w:hint="default" w:ascii="Times New Roman" w:hAnsi="Times New Roman" w:eastAsia="宋体" w:cs="Times New Roman"/>
                  <w:sz w:val="24"/>
                  <w:szCs w:val="24"/>
                  <w:vertAlign w:val="baseline"/>
                  <w:lang w:val="en-US" w:eastAsia="zh-CN"/>
                </w:rPr>
                <w:delText>√</w:delText>
              </w:r>
            </w:del>
          </w:p>
        </w:tc>
        <w:tc>
          <w:tcPr>
            <w:tcW w:w="551" w:type="pct"/>
          </w:tcPr>
          <w:p>
            <w:pPr>
              <w:bidi w:val="0"/>
              <w:outlineLvl w:val="9"/>
              <w:rPr>
                <w:del w:id="1429"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430" w:author="......" w:date="2024-03-17T16:42:15Z"/>
        </w:trPr>
        <w:tc>
          <w:tcPr>
            <w:tcW w:w="410" w:type="pct"/>
          </w:tcPr>
          <w:p>
            <w:pPr>
              <w:bidi w:val="0"/>
              <w:outlineLvl w:val="4"/>
              <w:rPr>
                <w:del w:id="1431" w:author="......" w:date="2024-03-17T16:42:15Z"/>
                <w:rFonts w:hint="default" w:ascii="Times New Roman" w:hAnsi="Times New Roman" w:eastAsia="宋体" w:cs="Times New Roman"/>
                <w:sz w:val="24"/>
                <w:szCs w:val="24"/>
                <w:vertAlign w:val="baseline"/>
                <w:lang w:val="en-US" w:eastAsia="zh-CN"/>
              </w:rPr>
            </w:pPr>
            <w:del w:id="1432" w:author="......" w:date="2024-03-17T16:42:15Z">
              <w:r>
                <w:rPr>
                  <w:rFonts w:hint="default" w:ascii="Times New Roman" w:hAnsi="Times New Roman" w:eastAsia="宋体" w:cs="Times New Roman"/>
                  <w:sz w:val="24"/>
                  <w:szCs w:val="24"/>
                  <w:vertAlign w:val="baseline"/>
                  <w:lang w:val="en-US" w:eastAsia="zh-CN"/>
                </w:rPr>
                <w:delText>2</w:delText>
              </w:r>
            </w:del>
          </w:p>
        </w:tc>
        <w:tc>
          <w:tcPr>
            <w:tcW w:w="980" w:type="pct"/>
          </w:tcPr>
          <w:p>
            <w:pPr>
              <w:bidi w:val="0"/>
              <w:outlineLvl w:val="4"/>
              <w:rPr>
                <w:del w:id="1433" w:author="......" w:date="2024-03-17T16:42:15Z"/>
                <w:rFonts w:hint="default" w:ascii="Times New Roman" w:hAnsi="Times New Roman" w:eastAsia="宋体" w:cs="Times New Roman"/>
                <w:sz w:val="24"/>
                <w:szCs w:val="24"/>
                <w:vertAlign w:val="baseline"/>
                <w:lang w:val="en-US" w:eastAsia="zh-CN"/>
              </w:rPr>
            </w:pPr>
            <w:del w:id="1434" w:author="......" w:date="2024-03-17T16:42:15Z">
              <w:r>
                <w:rPr>
                  <w:rFonts w:hint="default" w:ascii="Times New Roman" w:hAnsi="Times New Roman" w:eastAsia="宋体" w:cs="Times New Roman"/>
                  <w:sz w:val="24"/>
                  <w:szCs w:val="24"/>
                  <w:vertAlign w:val="baseline"/>
                  <w:lang w:val="en-US" w:eastAsia="zh-CN"/>
                </w:rPr>
                <w:delText>NAME_ques_q</w:delText>
              </w:r>
            </w:del>
          </w:p>
        </w:tc>
        <w:tc>
          <w:tcPr>
            <w:tcW w:w="976" w:type="pct"/>
          </w:tcPr>
          <w:p>
            <w:pPr>
              <w:bidi w:val="0"/>
              <w:outlineLvl w:val="4"/>
              <w:rPr>
                <w:del w:id="1435" w:author="......" w:date="2024-03-17T16:42:15Z"/>
                <w:rFonts w:hint="default" w:ascii="Times New Roman" w:hAnsi="Times New Roman" w:eastAsia="宋体" w:cs="Times New Roman"/>
                <w:sz w:val="24"/>
                <w:szCs w:val="24"/>
                <w:vertAlign w:val="baseline"/>
                <w:lang w:val="en-US" w:eastAsia="zh-CN"/>
              </w:rPr>
            </w:pPr>
            <w:del w:id="1436" w:author="......" w:date="2024-03-17T16:42:15Z">
              <w:r>
                <w:rPr>
                  <w:rFonts w:hint="default" w:ascii="Times New Roman" w:hAnsi="Times New Roman" w:eastAsia="宋体" w:cs="Times New Roman"/>
                  <w:sz w:val="24"/>
                  <w:szCs w:val="24"/>
                  <w:vertAlign w:val="baseline"/>
                  <w:lang w:val="en-US" w:eastAsia="zh-CN"/>
                </w:rPr>
                <w:delText>质量问题名称</w:delText>
              </w:r>
            </w:del>
          </w:p>
        </w:tc>
        <w:tc>
          <w:tcPr>
            <w:tcW w:w="693" w:type="pct"/>
          </w:tcPr>
          <w:p>
            <w:pPr>
              <w:bidi w:val="0"/>
              <w:outlineLvl w:val="4"/>
              <w:rPr>
                <w:del w:id="1437" w:author="......" w:date="2024-03-17T16:42:15Z"/>
                <w:rFonts w:hint="default" w:ascii="Times New Roman" w:hAnsi="Times New Roman" w:eastAsia="宋体" w:cs="Times New Roman"/>
                <w:sz w:val="24"/>
                <w:szCs w:val="24"/>
                <w:vertAlign w:val="baseline"/>
                <w:lang w:val="en-US" w:eastAsia="zh-CN"/>
              </w:rPr>
            </w:pPr>
            <w:del w:id="1438" w:author="......" w:date="2024-03-17T16:42:15Z">
              <w:r>
                <w:rPr>
                  <w:rFonts w:hint="default" w:ascii="Times New Roman" w:hAnsi="Times New Roman" w:eastAsia="宋体" w:cs="Times New Roman"/>
                  <w:sz w:val="24"/>
                  <w:szCs w:val="24"/>
                  <w:vertAlign w:val="baseline"/>
                  <w:lang w:val="en-US" w:eastAsia="zh-CN"/>
                </w:rPr>
                <w:delText>Varchar</w:delText>
              </w:r>
            </w:del>
          </w:p>
        </w:tc>
        <w:tc>
          <w:tcPr>
            <w:tcW w:w="693" w:type="pct"/>
          </w:tcPr>
          <w:p>
            <w:pPr>
              <w:bidi w:val="0"/>
              <w:outlineLvl w:val="4"/>
              <w:rPr>
                <w:del w:id="1439" w:author="......" w:date="2024-03-17T16:42:15Z"/>
                <w:rFonts w:hint="default" w:ascii="Times New Roman" w:hAnsi="Times New Roman" w:eastAsia="宋体" w:cs="Times New Roman"/>
                <w:sz w:val="24"/>
                <w:szCs w:val="24"/>
                <w:vertAlign w:val="baseline"/>
                <w:lang w:val="en-US" w:eastAsia="zh-CN"/>
              </w:rPr>
            </w:pPr>
            <w:del w:id="1440" w:author="......" w:date="2024-03-17T16:42:15Z">
              <w:r>
                <w:rPr>
                  <w:rFonts w:hint="default" w:ascii="Times New Roman" w:hAnsi="Times New Roman" w:eastAsia="宋体" w:cs="Times New Roman"/>
                  <w:sz w:val="24"/>
                  <w:szCs w:val="24"/>
                  <w:vertAlign w:val="baseline"/>
                  <w:lang w:val="en-US" w:eastAsia="zh-CN"/>
                </w:rPr>
                <w:delText>20</w:delText>
              </w:r>
            </w:del>
          </w:p>
        </w:tc>
        <w:tc>
          <w:tcPr>
            <w:tcW w:w="693" w:type="pct"/>
          </w:tcPr>
          <w:p>
            <w:pPr>
              <w:bidi w:val="0"/>
              <w:outlineLvl w:val="9"/>
              <w:rPr>
                <w:del w:id="1441" w:author="......" w:date="2024-03-17T16:42:15Z"/>
                <w:rFonts w:hint="default" w:ascii="Times New Roman" w:hAnsi="Times New Roman" w:eastAsia="宋体" w:cs="Times New Roman"/>
                <w:sz w:val="24"/>
                <w:szCs w:val="24"/>
                <w:vertAlign w:val="baseline"/>
                <w:lang w:val="en-US" w:eastAsia="zh-CN"/>
              </w:rPr>
            </w:pPr>
          </w:p>
        </w:tc>
        <w:tc>
          <w:tcPr>
            <w:tcW w:w="551" w:type="pct"/>
          </w:tcPr>
          <w:p>
            <w:pPr>
              <w:bidi w:val="0"/>
              <w:outlineLvl w:val="9"/>
              <w:rPr>
                <w:del w:id="1442"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443" w:author="......" w:date="2024-03-17T16:42:15Z"/>
        </w:trPr>
        <w:tc>
          <w:tcPr>
            <w:tcW w:w="410" w:type="pct"/>
          </w:tcPr>
          <w:p>
            <w:pPr>
              <w:bidi w:val="0"/>
              <w:outlineLvl w:val="4"/>
              <w:rPr>
                <w:del w:id="1444" w:author="......" w:date="2024-03-17T16:42:15Z"/>
                <w:rFonts w:hint="default" w:ascii="Times New Roman" w:hAnsi="Times New Roman" w:eastAsia="宋体" w:cs="Times New Roman"/>
                <w:sz w:val="24"/>
                <w:szCs w:val="24"/>
                <w:vertAlign w:val="baseline"/>
                <w:lang w:val="en-US" w:eastAsia="zh-CN"/>
              </w:rPr>
            </w:pPr>
            <w:del w:id="1445" w:author="......" w:date="2024-03-17T16:42:15Z">
              <w:r>
                <w:rPr>
                  <w:rFonts w:hint="default" w:ascii="Times New Roman" w:hAnsi="Times New Roman" w:eastAsia="宋体" w:cs="Times New Roman"/>
                  <w:sz w:val="24"/>
                  <w:szCs w:val="24"/>
                  <w:vertAlign w:val="baseline"/>
                  <w:lang w:val="en-US" w:eastAsia="zh-CN"/>
                </w:rPr>
                <w:delText>3</w:delText>
              </w:r>
            </w:del>
          </w:p>
        </w:tc>
        <w:tc>
          <w:tcPr>
            <w:tcW w:w="980" w:type="pct"/>
          </w:tcPr>
          <w:p>
            <w:pPr>
              <w:bidi w:val="0"/>
              <w:outlineLvl w:val="4"/>
              <w:rPr>
                <w:del w:id="1446" w:author="......" w:date="2024-03-17T16:42:15Z"/>
                <w:rFonts w:hint="default" w:ascii="Times New Roman" w:hAnsi="Times New Roman" w:eastAsia="宋体" w:cs="Times New Roman"/>
                <w:sz w:val="24"/>
                <w:szCs w:val="24"/>
                <w:vertAlign w:val="baseline"/>
                <w:lang w:val="en-US" w:eastAsia="zh-CN"/>
              </w:rPr>
            </w:pPr>
            <w:del w:id="1447" w:author="......" w:date="2024-03-17T16:42:15Z">
              <w:r>
                <w:rPr>
                  <w:rFonts w:hint="default" w:ascii="Times New Roman" w:hAnsi="Times New Roman" w:eastAsia="宋体" w:cs="Times New Roman"/>
                  <w:sz w:val="24"/>
                  <w:szCs w:val="24"/>
                  <w:vertAlign w:val="baseline"/>
                  <w:lang w:val="en-US" w:eastAsia="zh-CN"/>
                </w:rPr>
                <w:delText>TIME_ques_q</w:delText>
              </w:r>
            </w:del>
          </w:p>
        </w:tc>
        <w:tc>
          <w:tcPr>
            <w:tcW w:w="976" w:type="pct"/>
          </w:tcPr>
          <w:p>
            <w:pPr>
              <w:bidi w:val="0"/>
              <w:outlineLvl w:val="4"/>
              <w:rPr>
                <w:del w:id="1448" w:author="......" w:date="2024-03-17T16:42:15Z"/>
                <w:rFonts w:hint="default" w:ascii="Times New Roman" w:hAnsi="Times New Roman" w:eastAsia="宋体" w:cs="Times New Roman"/>
                <w:sz w:val="24"/>
                <w:szCs w:val="24"/>
                <w:vertAlign w:val="baseline"/>
                <w:lang w:val="en-US" w:eastAsia="zh-CN"/>
              </w:rPr>
            </w:pPr>
            <w:del w:id="1449" w:author="......" w:date="2024-03-17T16:42:15Z">
              <w:r>
                <w:rPr>
                  <w:rFonts w:hint="default" w:ascii="Times New Roman" w:hAnsi="Times New Roman" w:eastAsia="宋体" w:cs="Times New Roman"/>
                  <w:sz w:val="24"/>
                  <w:szCs w:val="24"/>
                  <w:vertAlign w:val="baseline"/>
                  <w:lang w:val="en-US" w:eastAsia="zh-CN"/>
                </w:rPr>
                <w:delText>发生时间</w:delText>
              </w:r>
            </w:del>
          </w:p>
        </w:tc>
        <w:tc>
          <w:tcPr>
            <w:tcW w:w="693" w:type="pct"/>
          </w:tcPr>
          <w:p>
            <w:pPr>
              <w:bidi w:val="0"/>
              <w:outlineLvl w:val="4"/>
              <w:rPr>
                <w:del w:id="1450" w:author="......" w:date="2024-03-17T16:42:15Z"/>
                <w:rFonts w:hint="default" w:ascii="Times New Roman" w:hAnsi="Times New Roman" w:eastAsia="宋体" w:cs="Times New Roman"/>
                <w:sz w:val="24"/>
                <w:szCs w:val="24"/>
                <w:vertAlign w:val="baseline"/>
                <w:lang w:val="en-US" w:eastAsia="zh-CN"/>
              </w:rPr>
            </w:pPr>
            <w:del w:id="1451" w:author="......" w:date="2024-03-17T16:42:15Z">
              <w:r>
                <w:rPr>
                  <w:rFonts w:hint="default" w:ascii="Times New Roman" w:hAnsi="Times New Roman" w:eastAsia="宋体" w:cs="Times New Roman"/>
                  <w:sz w:val="24"/>
                  <w:szCs w:val="24"/>
                  <w:vertAlign w:val="baseline"/>
                  <w:lang w:val="en-US" w:eastAsia="zh-CN"/>
                </w:rPr>
                <w:delText>Date</w:delText>
              </w:r>
            </w:del>
          </w:p>
        </w:tc>
        <w:tc>
          <w:tcPr>
            <w:tcW w:w="693" w:type="pct"/>
          </w:tcPr>
          <w:p>
            <w:pPr>
              <w:bidi w:val="0"/>
              <w:outlineLvl w:val="4"/>
              <w:rPr>
                <w:del w:id="1452" w:author="......" w:date="2024-03-17T16:42:15Z"/>
                <w:rFonts w:hint="default" w:ascii="Times New Roman" w:hAnsi="Times New Roman" w:eastAsia="宋体" w:cs="Times New Roman"/>
                <w:sz w:val="24"/>
                <w:szCs w:val="24"/>
                <w:vertAlign w:val="baseline"/>
                <w:lang w:val="en-US" w:eastAsia="zh-CN"/>
              </w:rPr>
            </w:pPr>
            <w:del w:id="1453" w:author="......" w:date="2024-03-17T16:42:15Z">
              <w:r>
                <w:rPr>
                  <w:rFonts w:hint="default" w:ascii="Times New Roman" w:hAnsi="Times New Roman" w:eastAsia="宋体" w:cs="Times New Roman"/>
                  <w:sz w:val="24"/>
                  <w:szCs w:val="24"/>
                  <w:vertAlign w:val="baseline"/>
                  <w:lang w:val="en-US" w:eastAsia="zh-CN"/>
                </w:rPr>
                <w:delText>16</w:delText>
              </w:r>
            </w:del>
          </w:p>
        </w:tc>
        <w:tc>
          <w:tcPr>
            <w:tcW w:w="693" w:type="pct"/>
          </w:tcPr>
          <w:p>
            <w:pPr>
              <w:bidi w:val="0"/>
              <w:outlineLvl w:val="9"/>
              <w:rPr>
                <w:del w:id="1454" w:author="......" w:date="2024-03-17T16:42:15Z"/>
                <w:rFonts w:hint="default" w:ascii="Times New Roman" w:hAnsi="Times New Roman" w:eastAsia="宋体" w:cs="Times New Roman"/>
                <w:sz w:val="24"/>
                <w:szCs w:val="24"/>
                <w:vertAlign w:val="baseline"/>
                <w:lang w:val="en-US" w:eastAsia="zh-CN"/>
              </w:rPr>
            </w:pPr>
          </w:p>
        </w:tc>
        <w:tc>
          <w:tcPr>
            <w:tcW w:w="551" w:type="pct"/>
          </w:tcPr>
          <w:p>
            <w:pPr>
              <w:bidi w:val="0"/>
              <w:outlineLvl w:val="4"/>
              <w:rPr>
                <w:del w:id="1455" w:author="......" w:date="2024-03-17T16:42:15Z"/>
                <w:rFonts w:hint="default" w:ascii="Times New Roman" w:hAnsi="Times New Roman" w:eastAsia="宋体" w:cs="Times New Roman"/>
                <w:sz w:val="24"/>
                <w:szCs w:val="24"/>
                <w:vertAlign w:val="baseline"/>
                <w:lang w:val="en-US" w:eastAsia="zh-CN"/>
              </w:rPr>
            </w:pPr>
            <w:del w:id="1456" w:author="......" w:date="2024-03-17T16:42:15Z">
              <w:r>
                <w:rPr>
                  <w:rFonts w:hint="default" w:ascii="Times New Roman" w:hAnsi="Times New Roman" w:eastAsia="宋体" w:cs="Times New Roman"/>
                  <w:sz w:val="24"/>
                  <w:szCs w:val="24"/>
                  <w:vertAlign w:val="baseline"/>
                  <w:lang w:val="en-US" w:eastAsia="zh-CN"/>
                </w:rPr>
                <w:delText>Date()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457" w:author="......" w:date="2024-03-17T16:42:15Z"/>
        </w:trPr>
        <w:tc>
          <w:tcPr>
            <w:tcW w:w="410" w:type="pct"/>
          </w:tcPr>
          <w:p>
            <w:pPr>
              <w:bidi w:val="0"/>
              <w:outlineLvl w:val="4"/>
              <w:rPr>
                <w:del w:id="1458" w:author="......" w:date="2024-03-17T16:42:15Z"/>
                <w:rFonts w:hint="default" w:ascii="Times New Roman" w:hAnsi="Times New Roman" w:eastAsia="宋体" w:cs="Times New Roman"/>
                <w:sz w:val="24"/>
                <w:szCs w:val="24"/>
                <w:vertAlign w:val="baseline"/>
                <w:lang w:val="en-US" w:eastAsia="zh-CN"/>
              </w:rPr>
            </w:pPr>
            <w:del w:id="1459" w:author="......" w:date="2024-03-17T16:42:15Z">
              <w:r>
                <w:rPr>
                  <w:rFonts w:hint="default" w:ascii="Times New Roman" w:hAnsi="Times New Roman" w:eastAsia="宋体" w:cs="Times New Roman"/>
                  <w:sz w:val="24"/>
                  <w:szCs w:val="24"/>
                  <w:vertAlign w:val="baseline"/>
                  <w:lang w:val="en-US" w:eastAsia="zh-CN"/>
                </w:rPr>
                <w:delText>4</w:delText>
              </w:r>
            </w:del>
          </w:p>
        </w:tc>
        <w:tc>
          <w:tcPr>
            <w:tcW w:w="980" w:type="pct"/>
          </w:tcPr>
          <w:p>
            <w:pPr>
              <w:bidi w:val="0"/>
              <w:outlineLvl w:val="4"/>
              <w:rPr>
                <w:del w:id="1460" w:author="......" w:date="2024-03-17T16:42:15Z"/>
                <w:rFonts w:hint="default" w:ascii="Times New Roman" w:hAnsi="Times New Roman" w:eastAsia="宋体" w:cs="Times New Roman"/>
                <w:sz w:val="24"/>
                <w:szCs w:val="24"/>
                <w:vertAlign w:val="baseline"/>
                <w:lang w:val="en-US" w:eastAsia="zh-CN"/>
              </w:rPr>
            </w:pPr>
            <w:del w:id="1461" w:author="......" w:date="2024-03-17T16:42:15Z">
              <w:r>
                <w:rPr>
                  <w:rFonts w:hint="default" w:ascii="Times New Roman" w:hAnsi="Times New Roman" w:eastAsia="宋体" w:cs="Times New Roman"/>
                  <w:sz w:val="24"/>
                  <w:szCs w:val="24"/>
                  <w:vertAlign w:val="baseline"/>
                  <w:lang w:val="en-US" w:eastAsia="zh-CN"/>
                </w:rPr>
                <w:delText>PLACE_ques_q</w:delText>
              </w:r>
            </w:del>
          </w:p>
        </w:tc>
        <w:tc>
          <w:tcPr>
            <w:tcW w:w="976" w:type="pct"/>
          </w:tcPr>
          <w:p>
            <w:pPr>
              <w:bidi w:val="0"/>
              <w:outlineLvl w:val="4"/>
              <w:rPr>
                <w:del w:id="1462" w:author="......" w:date="2024-03-17T16:42:15Z"/>
                <w:rFonts w:hint="default" w:ascii="Times New Roman" w:hAnsi="Times New Roman" w:eastAsia="宋体" w:cs="Times New Roman"/>
                <w:sz w:val="24"/>
                <w:szCs w:val="24"/>
                <w:vertAlign w:val="baseline"/>
                <w:lang w:val="en-US" w:eastAsia="zh-CN"/>
              </w:rPr>
            </w:pPr>
            <w:del w:id="1463" w:author="......" w:date="2024-03-17T16:42:15Z">
              <w:r>
                <w:rPr>
                  <w:rFonts w:hint="default" w:ascii="Times New Roman" w:hAnsi="Times New Roman" w:eastAsia="宋体" w:cs="Times New Roman"/>
                  <w:sz w:val="24"/>
                  <w:szCs w:val="24"/>
                  <w:vertAlign w:val="baseline"/>
                  <w:lang w:val="en-US" w:eastAsia="zh-CN"/>
                </w:rPr>
                <w:delText>发生地点</w:delText>
              </w:r>
            </w:del>
          </w:p>
        </w:tc>
        <w:tc>
          <w:tcPr>
            <w:tcW w:w="693" w:type="pct"/>
          </w:tcPr>
          <w:p>
            <w:pPr>
              <w:bidi w:val="0"/>
              <w:outlineLvl w:val="4"/>
              <w:rPr>
                <w:del w:id="1464" w:author="......" w:date="2024-03-17T16:42:15Z"/>
                <w:rFonts w:hint="default" w:ascii="Times New Roman" w:hAnsi="Times New Roman" w:eastAsia="宋体" w:cs="Times New Roman"/>
                <w:sz w:val="24"/>
                <w:szCs w:val="24"/>
                <w:vertAlign w:val="baseline"/>
                <w:lang w:val="en-US" w:eastAsia="zh-CN"/>
              </w:rPr>
            </w:pPr>
            <w:del w:id="1465" w:author="......" w:date="2024-03-17T16:42:15Z">
              <w:r>
                <w:rPr>
                  <w:rFonts w:hint="default" w:ascii="Times New Roman" w:hAnsi="Times New Roman" w:eastAsia="宋体" w:cs="Times New Roman"/>
                  <w:sz w:val="24"/>
                  <w:szCs w:val="24"/>
                  <w:vertAlign w:val="baseline"/>
                  <w:lang w:val="en-US" w:eastAsia="zh-CN"/>
                </w:rPr>
                <w:delText>Varchar</w:delText>
              </w:r>
            </w:del>
          </w:p>
        </w:tc>
        <w:tc>
          <w:tcPr>
            <w:tcW w:w="693" w:type="pct"/>
          </w:tcPr>
          <w:p>
            <w:pPr>
              <w:bidi w:val="0"/>
              <w:outlineLvl w:val="4"/>
              <w:rPr>
                <w:del w:id="1466" w:author="......" w:date="2024-03-17T16:42:15Z"/>
                <w:rFonts w:hint="default" w:ascii="Times New Roman" w:hAnsi="Times New Roman" w:eastAsia="宋体" w:cs="Times New Roman"/>
                <w:sz w:val="24"/>
                <w:szCs w:val="24"/>
                <w:vertAlign w:val="baseline"/>
                <w:lang w:val="en-US" w:eastAsia="zh-CN"/>
              </w:rPr>
            </w:pPr>
            <w:del w:id="1467" w:author="......" w:date="2024-03-17T16:42:15Z">
              <w:r>
                <w:rPr>
                  <w:rFonts w:hint="default" w:ascii="Times New Roman" w:hAnsi="Times New Roman" w:eastAsia="宋体" w:cs="Times New Roman"/>
                  <w:sz w:val="24"/>
                  <w:szCs w:val="24"/>
                  <w:vertAlign w:val="baseline"/>
                  <w:lang w:val="en-US" w:eastAsia="zh-CN"/>
                </w:rPr>
                <w:delText>20</w:delText>
              </w:r>
            </w:del>
          </w:p>
        </w:tc>
        <w:tc>
          <w:tcPr>
            <w:tcW w:w="693" w:type="pct"/>
          </w:tcPr>
          <w:p>
            <w:pPr>
              <w:bidi w:val="0"/>
              <w:outlineLvl w:val="9"/>
              <w:rPr>
                <w:del w:id="1468" w:author="......" w:date="2024-03-17T16:42:15Z"/>
                <w:rFonts w:hint="default" w:ascii="Times New Roman" w:hAnsi="Times New Roman" w:eastAsia="宋体" w:cs="Times New Roman"/>
                <w:sz w:val="24"/>
                <w:szCs w:val="24"/>
                <w:vertAlign w:val="baseline"/>
                <w:lang w:val="en-US" w:eastAsia="zh-CN"/>
              </w:rPr>
            </w:pPr>
          </w:p>
        </w:tc>
        <w:tc>
          <w:tcPr>
            <w:tcW w:w="551" w:type="pct"/>
          </w:tcPr>
          <w:p>
            <w:pPr>
              <w:bidi w:val="0"/>
              <w:outlineLvl w:val="9"/>
              <w:rPr>
                <w:del w:id="1469"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470" w:author="......" w:date="2024-03-17T16:42:15Z"/>
        </w:trPr>
        <w:tc>
          <w:tcPr>
            <w:tcW w:w="410" w:type="pct"/>
          </w:tcPr>
          <w:p>
            <w:pPr>
              <w:bidi w:val="0"/>
              <w:outlineLvl w:val="4"/>
              <w:rPr>
                <w:del w:id="1471" w:author="......" w:date="2024-03-17T16:42:15Z"/>
                <w:rFonts w:hint="default" w:ascii="Times New Roman" w:hAnsi="Times New Roman" w:eastAsia="宋体" w:cs="Times New Roman"/>
                <w:sz w:val="24"/>
                <w:szCs w:val="24"/>
                <w:vertAlign w:val="baseline"/>
                <w:lang w:val="en-US" w:eastAsia="zh-CN"/>
              </w:rPr>
            </w:pPr>
            <w:del w:id="1472" w:author="......" w:date="2024-03-17T16:42:15Z">
              <w:r>
                <w:rPr>
                  <w:rFonts w:hint="default" w:ascii="Times New Roman" w:hAnsi="Times New Roman" w:eastAsia="宋体" w:cs="Times New Roman"/>
                  <w:sz w:val="24"/>
                  <w:szCs w:val="24"/>
                  <w:vertAlign w:val="baseline"/>
                  <w:lang w:val="en-US" w:eastAsia="zh-CN"/>
                </w:rPr>
                <w:delText>5</w:delText>
              </w:r>
            </w:del>
          </w:p>
        </w:tc>
        <w:tc>
          <w:tcPr>
            <w:tcW w:w="980" w:type="pct"/>
          </w:tcPr>
          <w:p>
            <w:pPr>
              <w:bidi w:val="0"/>
              <w:outlineLvl w:val="4"/>
              <w:rPr>
                <w:del w:id="1473" w:author="......" w:date="2024-03-17T16:42:15Z"/>
                <w:rFonts w:hint="default" w:ascii="Times New Roman" w:hAnsi="Times New Roman" w:eastAsia="宋体" w:cs="Times New Roman"/>
                <w:sz w:val="24"/>
                <w:szCs w:val="24"/>
                <w:vertAlign w:val="baseline"/>
                <w:lang w:val="en-US" w:eastAsia="zh-CN"/>
              </w:rPr>
            </w:pPr>
            <w:del w:id="1474" w:author="......" w:date="2024-03-17T16:42:15Z">
              <w:r>
                <w:rPr>
                  <w:rFonts w:hint="default" w:ascii="Times New Roman" w:hAnsi="Times New Roman" w:eastAsia="宋体" w:cs="Times New Roman"/>
                  <w:sz w:val="24"/>
                  <w:szCs w:val="24"/>
                  <w:vertAlign w:val="baseline"/>
                  <w:lang w:val="en-US" w:eastAsia="zh-CN"/>
                </w:rPr>
                <w:delText>MAN_ques_q</w:delText>
              </w:r>
            </w:del>
          </w:p>
        </w:tc>
        <w:tc>
          <w:tcPr>
            <w:tcW w:w="976" w:type="pct"/>
          </w:tcPr>
          <w:p>
            <w:pPr>
              <w:bidi w:val="0"/>
              <w:outlineLvl w:val="4"/>
              <w:rPr>
                <w:del w:id="1475" w:author="......" w:date="2024-03-17T16:42:15Z"/>
                <w:rFonts w:hint="default" w:ascii="Times New Roman" w:hAnsi="Times New Roman" w:eastAsia="宋体" w:cs="Times New Roman"/>
                <w:sz w:val="24"/>
                <w:szCs w:val="24"/>
                <w:vertAlign w:val="baseline"/>
                <w:lang w:val="en-US" w:eastAsia="zh-CN"/>
              </w:rPr>
            </w:pPr>
            <w:del w:id="1476" w:author="......" w:date="2024-03-17T16:42:15Z">
              <w:r>
                <w:rPr>
                  <w:rFonts w:hint="default" w:ascii="Times New Roman" w:hAnsi="Times New Roman" w:eastAsia="宋体" w:cs="Times New Roman"/>
                  <w:sz w:val="24"/>
                  <w:szCs w:val="24"/>
                  <w:vertAlign w:val="baseline"/>
                  <w:lang w:val="en-US" w:eastAsia="zh-CN"/>
                </w:rPr>
                <w:delText>上报人员</w:delText>
              </w:r>
            </w:del>
          </w:p>
        </w:tc>
        <w:tc>
          <w:tcPr>
            <w:tcW w:w="693" w:type="pct"/>
          </w:tcPr>
          <w:p>
            <w:pPr>
              <w:bidi w:val="0"/>
              <w:outlineLvl w:val="4"/>
              <w:rPr>
                <w:del w:id="1477" w:author="......" w:date="2024-03-17T16:42:15Z"/>
                <w:rFonts w:hint="default" w:ascii="Times New Roman" w:hAnsi="Times New Roman" w:eastAsia="宋体" w:cs="Times New Roman"/>
                <w:sz w:val="24"/>
                <w:szCs w:val="24"/>
                <w:vertAlign w:val="baseline"/>
                <w:lang w:val="en-US" w:eastAsia="zh-CN"/>
              </w:rPr>
            </w:pPr>
            <w:del w:id="1478" w:author="......" w:date="2024-03-17T16:42:15Z">
              <w:r>
                <w:rPr>
                  <w:rFonts w:hint="default" w:ascii="Times New Roman" w:hAnsi="Times New Roman" w:eastAsia="宋体" w:cs="Times New Roman"/>
                  <w:sz w:val="24"/>
                  <w:szCs w:val="24"/>
                  <w:vertAlign w:val="baseline"/>
                  <w:lang w:val="en-US" w:eastAsia="zh-CN"/>
                </w:rPr>
                <w:delText>Varchar</w:delText>
              </w:r>
            </w:del>
          </w:p>
        </w:tc>
        <w:tc>
          <w:tcPr>
            <w:tcW w:w="693" w:type="pct"/>
          </w:tcPr>
          <w:p>
            <w:pPr>
              <w:bidi w:val="0"/>
              <w:outlineLvl w:val="4"/>
              <w:rPr>
                <w:del w:id="1479" w:author="......" w:date="2024-03-17T16:42:15Z"/>
                <w:rFonts w:hint="default" w:ascii="Times New Roman" w:hAnsi="Times New Roman" w:eastAsia="宋体" w:cs="Times New Roman"/>
                <w:sz w:val="24"/>
                <w:szCs w:val="24"/>
                <w:vertAlign w:val="baseline"/>
                <w:lang w:val="en-US" w:eastAsia="zh-CN"/>
              </w:rPr>
            </w:pPr>
            <w:del w:id="1480" w:author="......" w:date="2024-03-17T16:42:15Z">
              <w:r>
                <w:rPr>
                  <w:rFonts w:hint="default" w:ascii="Times New Roman" w:hAnsi="Times New Roman" w:eastAsia="宋体" w:cs="Times New Roman"/>
                  <w:sz w:val="24"/>
                  <w:szCs w:val="24"/>
                  <w:vertAlign w:val="baseline"/>
                  <w:lang w:val="en-US" w:eastAsia="zh-CN"/>
                </w:rPr>
                <w:delText>10</w:delText>
              </w:r>
            </w:del>
          </w:p>
        </w:tc>
        <w:tc>
          <w:tcPr>
            <w:tcW w:w="693" w:type="pct"/>
          </w:tcPr>
          <w:p>
            <w:pPr>
              <w:bidi w:val="0"/>
              <w:outlineLvl w:val="9"/>
              <w:rPr>
                <w:del w:id="1481" w:author="......" w:date="2024-03-17T16:42:15Z"/>
                <w:rFonts w:hint="default" w:ascii="Times New Roman" w:hAnsi="Times New Roman" w:eastAsia="宋体" w:cs="Times New Roman"/>
                <w:sz w:val="24"/>
                <w:szCs w:val="24"/>
                <w:vertAlign w:val="baseline"/>
                <w:lang w:val="en-US" w:eastAsia="zh-CN"/>
              </w:rPr>
            </w:pPr>
          </w:p>
        </w:tc>
        <w:tc>
          <w:tcPr>
            <w:tcW w:w="551" w:type="pct"/>
          </w:tcPr>
          <w:p>
            <w:pPr>
              <w:bidi w:val="0"/>
              <w:outlineLvl w:val="9"/>
              <w:rPr>
                <w:del w:id="1482" w:author="......" w:date="2024-03-17T16:42:15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483" w:author="......" w:date="2024-03-17T16:42:15Z"/>
        </w:trPr>
        <w:tc>
          <w:tcPr>
            <w:tcW w:w="410" w:type="pct"/>
          </w:tcPr>
          <w:p>
            <w:pPr>
              <w:bidi w:val="0"/>
              <w:outlineLvl w:val="4"/>
              <w:rPr>
                <w:del w:id="1484" w:author="......" w:date="2024-03-17T16:42:15Z"/>
                <w:rFonts w:hint="default" w:ascii="Times New Roman" w:hAnsi="Times New Roman" w:eastAsia="宋体" w:cs="Times New Roman"/>
                <w:sz w:val="24"/>
                <w:szCs w:val="24"/>
                <w:vertAlign w:val="baseline"/>
                <w:lang w:val="en-US" w:eastAsia="zh-CN"/>
              </w:rPr>
            </w:pPr>
            <w:del w:id="1485" w:author="......" w:date="2024-03-17T16:42:15Z">
              <w:r>
                <w:rPr>
                  <w:rFonts w:hint="default" w:ascii="Times New Roman" w:hAnsi="Times New Roman" w:eastAsia="宋体" w:cs="Times New Roman"/>
                  <w:sz w:val="24"/>
                  <w:szCs w:val="24"/>
                  <w:vertAlign w:val="baseline"/>
                  <w:lang w:val="en-US" w:eastAsia="zh-CN"/>
                </w:rPr>
                <w:delText>6</w:delText>
              </w:r>
            </w:del>
          </w:p>
        </w:tc>
        <w:tc>
          <w:tcPr>
            <w:tcW w:w="980" w:type="pct"/>
          </w:tcPr>
          <w:p>
            <w:pPr>
              <w:bidi w:val="0"/>
              <w:outlineLvl w:val="4"/>
              <w:rPr>
                <w:del w:id="1486" w:author="......" w:date="2024-03-17T16:42:15Z"/>
                <w:rFonts w:hint="default" w:ascii="Times New Roman" w:hAnsi="Times New Roman" w:eastAsia="宋体" w:cs="Times New Roman"/>
                <w:sz w:val="24"/>
                <w:szCs w:val="24"/>
                <w:vertAlign w:val="baseline"/>
                <w:lang w:val="en-US" w:eastAsia="zh-CN"/>
              </w:rPr>
            </w:pPr>
            <w:del w:id="1487" w:author="......" w:date="2024-03-17T16:42:15Z">
              <w:r>
                <w:rPr>
                  <w:rFonts w:hint="default" w:ascii="Times New Roman" w:hAnsi="Times New Roman" w:eastAsia="宋体" w:cs="Times New Roman"/>
                  <w:sz w:val="24"/>
                  <w:szCs w:val="24"/>
                  <w:vertAlign w:val="baseline"/>
                  <w:lang w:val="en-US" w:eastAsia="zh-CN"/>
                </w:rPr>
                <w:delText>Des_ques_q</w:delText>
              </w:r>
            </w:del>
          </w:p>
        </w:tc>
        <w:tc>
          <w:tcPr>
            <w:tcW w:w="976" w:type="pct"/>
          </w:tcPr>
          <w:p>
            <w:pPr>
              <w:bidi w:val="0"/>
              <w:outlineLvl w:val="4"/>
              <w:rPr>
                <w:del w:id="1488" w:author="......" w:date="2024-03-17T16:42:15Z"/>
                <w:rFonts w:hint="default" w:ascii="Times New Roman" w:hAnsi="Times New Roman" w:eastAsia="宋体" w:cs="Times New Roman"/>
                <w:sz w:val="24"/>
                <w:szCs w:val="24"/>
                <w:vertAlign w:val="baseline"/>
                <w:lang w:val="en-US" w:eastAsia="zh-CN"/>
              </w:rPr>
            </w:pPr>
            <w:del w:id="1489" w:author="......" w:date="2024-03-17T16:42:15Z">
              <w:r>
                <w:rPr>
                  <w:rFonts w:hint="default" w:ascii="Times New Roman" w:hAnsi="Times New Roman" w:eastAsia="宋体" w:cs="Times New Roman"/>
                  <w:sz w:val="24"/>
                  <w:szCs w:val="24"/>
                  <w:vertAlign w:val="baseline"/>
                  <w:lang w:val="en-US" w:eastAsia="zh-CN"/>
                </w:rPr>
                <w:delText>质量问题描述</w:delText>
              </w:r>
            </w:del>
          </w:p>
        </w:tc>
        <w:tc>
          <w:tcPr>
            <w:tcW w:w="693" w:type="pct"/>
          </w:tcPr>
          <w:p>
            <w:pPr>
              <w:bidi w:val="0"/>
              <w:outlineLvl w:val="4"/>
              <w:rPr>
                <w:del w:id="1490" w:author="......" w:date="2024-03-17T16:42:15Z"/>
                <w:rFonts w:hint="default" w:ascii="Times New Roman" w:hAnsi="Times New Roman" w:eastAsia="宋体" w:cs="Times New Roman"/>
                <w:sz w:val="24"/>
                <w:szCs w:val="24"/>
                <w:vertAlign w:val="baseline"/>
                <w:lang w:val="en-US" w:eastAsia="zh-CN"/>
              </w:rPr>
            </w:pPr>
            <w:del w:id="1491" w:author="......" w:date="2024-03-17T16:42:15Z">
              <w:r>
                <w:rPr>
                  <w:rFonts w:hint="default" w:ascii="Times New Roman" w:hAnsi="Times New Roman" w:eastAsia="宋体" w:cs="Times New Roman"/>
                  <w:sz w:val="24"/>
                  <w:szCs w:val="24"/>
                  <w:vertAlign w:val="baseline"/>
                  <w:lang w:val="en-US" w:eastAsia="zh-CN"/>
                </w:rPr>
                <w:delText>Varchar</w:delText>
              </w:r>
            </w:del>
          </w:p>
        </w:tc>
        <w:tc>
          <w:tcPr>
            <w:tcW w:w="693" w:type="pct"/>
          </w:tcPr>
          <w:p>
            <w:pPr>
              <w:bidi w:val="0"/>
              <w:outlineLvl w:val="4"/>
              <w:rPr>
                <w:del w:id="1492" w:author="......" w:date="2024-03-17T16:42:15Z"/>
                <w:rFonts w:hint="default" w:ascii="Times New Roman" w:hAnsi="Times New Roman" w:eastAsia="宋体" w:cs="Times New Roman"/>
                <w:sz w:val="24"/>
                <w:szCs w:val="24"/>
                <w:vertAlign w:val="baseline"/>
                <w:lang w:val="en-US" w:eastAsia="zh-CN"/>
              </w:rPr>
            </w:pPr>
            <w:del w:id="1493" w:author="......" w:date="2024-03-17T16:42:15Z">
              <w:r>
                <w:rPr>
                  <w:rFonts w:hint="default" w:ascii="Times New Roman" w:hAnsi="Times New Roman" w:eastAsia="宋体" w:cs="Times New Roman"/>
                  <w:sz w:val="24"/>
                  <w:szCs w:val="24"/>
                  <w:vertAlign w:val="baseline"/>
                  <w:lang w:val="en-US" w:eastAsia="zh-CN"/>
                </w:rPr>
                <w:delText>1000</w:delText>
              </w:r>
            </w:del>
          </w:p>
        </w:tc>
        <w:tc>
          <w:tcPr>
            <w:tcW w:w="693" w:type="pct"/>
          </w:tcPr>
          <w:p>
            <w:pPr>
              <w:bidi w:val="0"/>
              <w:outlineLvl w:val="9"/>
              <w:rPr>
                <w:del w:id="1494" w:author="......" w:date="2024-03-17T16:42:15Z"/>
                <w:rFonts w:hint="default" w:ascii="Times New Roman" w:hAnsi="Times New Roman" w:eastAsia="宋体" w:cs="Times New Roman"/>
                <w:sz w:val="24"/>
                <w:szCs w:val="24"/>
                <w:vertAlign w:val="baseline"/>
                <w:lang w:val="en-US" w:eastAsia="zh-CN"/>
              </w:rPr>
            </w:pPr>
          </w:p>
        </w:tc>
        <w:tc>
          <w:tcPr>
            <w:tcW w:w="551" w:type="pct"/>
          </w:tcPr>
          <w:p>
            <w:pPr>
              <w:bidi w:val="0"/>
              <w:outlineLvl w:val="4"/>
              <w:rPr>
                <w:del w:id="1495" w:author="......" w:date="2024-03-17T16:42:15Z"/>
                <w:rFonts w:hint="default" w:ascii="Times New Roman" w:hAnsi="Times New Roman" w:eastAsia="宋体" w:cs="Times New Roman"/>
                <w:sz w:val="24"/>
                <w:szCs w:val="24"/>
                <w:vertAlign w:val="baseline"/>
                <w:lang w:val="en-US" w:eastAsia="zh-CN"/>
              </w:rPr>
            </w:pPr>
            <w:del w:id="1496" w:author="......" w:date="2024-03-17T16:42:15Z">
              <w:r>
                <w:rPr>
                  <w:rFonts w:hint="default" w:ascii="Times New Roman" w:hAnsi="Times New Roman" w:eastAsia="宋体" w:cs="Times New Roman"/>
                  <w:sz w:val="24"/>
                  <w:szCs w:val="24"/>
                  <w:vertAlign w:val="baseline"/>
                  <w:lang w:val="en-US" w:eastAsia="zh-CN"/>
                </w:rPr>
                <w:delText>NULL</w:delText>
              </w:r>
            </w:del>
          </w:p>
        </w:tc>
      </w:tr>
    </w:tbl>
    <w:p>
      <w:pPr>
        <w:pStyle w:val="5"/>
        <w:bidi w:val="0"/>
        <w:spacing w:before="0" w:beforeAutospacing="0" w:after="0" w:afterAutospacing="0"/>
        <w:outlineLvl w:val="4"/>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安全管理模块</w:t>
      </w:r>
    </w:p>
    <w:p>
      <w:pPr>
        <w:bidi w:val="0"/>
        <w:spacing w:beforeAutospacing="0"/>
        <w:rPr>
          <w:del w:id="1497" w:author="......" w:date="2024-03-17T16:43:23Z"/>
          <w:rFonts w:hint="default" w:ascii="Times New Roman" w:hAnsi="Times New Roman" w:eastAsia="宋体" w:cs="Times New Roman"/>
          <w:sz w:val="24"/>
          <w:szCs w:val="24"/>
          <w:lang w:val="en-US" w:eastAsia="zh-CN"/>
        </w:rPr>
      </w:pPr>
    </w:p>
    <w:p>
      <w:pPr>
        <w:bidi w:val="0"/>
        <w:jc w:val="center"/>
        <w:rPr>
          <w:del w:id="1498" w:author="......" w:date="2024-03-17T16:43:23Z"/>
          <w:rFonts w:hint="default" w:ascii="Times New Roman" w:hAnsi="Times New Roman" w:eastAsia="宋体" w:cs="Times New Roman"/>
          <w:sz w:val="24"/>
          <w:szCs w:val="24"/>
          <w:lang w:val="en-US" w:eastAsia="zh-CN"/>
        </w:rPr>
      </w:pPr>
      <w:del w:id="1499" w:author="......" w:date="2024-03-17T16:43:23Z">
        <w:r>
          <w:rPr>
            <w:rFonts w:hint="default" w:ascii="Times New Roman" w:hAnsi="Times New Roman" w:eastAsia="宋体" w:cs="Times New Roman"/>
            <w:sz w:val="24"/>
            <w:szCs w:val="24"/>
            <w:lang w:val="en-US" w:eastAsia="zh-CN"/>
          </w:rPr>
          <w:delText>表3.2.1 安全检查情况信息表</w:delText>
        </w:r>
      </w:del>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
        <w:gridCol w:w="1467"/>
        <w:gridCol w:w="1713"/>
        <w:gridCol w:w="1217"/>
        <w:gridCol w:w="1217"/>
        <w:gridCol w:w="1217"/>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500" w:author="......" w:date="2024-03-17T16:43:23Z"/>
        </w:trPr>
        <w:tc>
          <w:tcPr>
            <w:tcW w:w="422" w:type="pct"/>
          </w:tcPr>
          <w:p>
            <w:pPr>
              <w:bidi w:val="0"/>
              <w:rPr>
                <w:del w:id="1501" w:author="......" w:date="2024-03-17T16:43:23Z"/>
                <w:rFonts w:hint="default" w:ascii="Times New Roman" w:hAnsi="Times New Roman" w:eastAsia="宋体" w:cs="Times New Roman"/>
                <w:sz w:val="24"/>
                <w:szCs w:val="24"/>
                <w:vertAlign w:val="baseline"/>
                <w:lang w:val="en-US" w:eastAsia="zh-CN"/>
              </w:rPr>
            </w:pPr>
            <w:del w:id="1502" w:author="......" w:date="2024-03-17T16:43:23Z">
              <w:r>
                <w:rPr>
                  <w:rFonts w:hint="default" w:ascii="Times New Roman" w:hAnsi="Times New Roman" w:eastAsia="宋体" w:cs="Times New Roman"/>
                  <w:sz w:val="24"/>
                  <w:szCs w:val="24"/>
                  <w:vertAlign w:val="baseline"/>
                  <w:lang w:val="en-US" w:eastAsia="zh-CN"/>
                </w:rPr>
                <w:delText>编号</w:delText>
              </w:r>
            </w:del>
          </w:p>
        </w:tc>
        <w:tc>
          <w:tcPr>
            <w:tcW w:w="861" w:type="pct"/>
          </w:tcPr>
          <w:p>
            <w:pPr>
              <w:bidi w:val="0"/>
              <w:rPr>
                <w:del w:id="1503" w:author="......" w:date="2024-03-17T16:43:23Z"/>
                <w:rFonts w:hint="default" w:ascii="Times New Roman" w:hAnsi="Times New Roman" w:eastAsia="宋体" w:cs="Times New Roman"/>
                <w:sz w:val="24"/>
                <w:szCs w:val="24"/>
                <w:vertAlign w:val="baseline"/>
                <w:lang w:val="en-US" w:eastAsia="zh-CN"/>
              </w:rPr>
            </w:pPr>
            <w:del w:id="1504" w:author="......" w:date="2024-03-17T16:43:23Z">
              <w:r>
                <w:rPr>
                  <w:rFonts w:hint="default" w:ascii="Times New Roman" w:hAnsi="Times New Roman" w:eastAsia="宋体" w:cs="Times New Roman"/>
                  <w:sz w:val="24"/>
                  <w:szCs w:val="24"/>
                  <w:vertAlign w:val="baseline"/>
                  <w:lang w:val="en-US" w:eastAsia="zh-CN"/>
                </w:rPr>
                <w:delText>字段名称</w:delText>
              </w:r>
            </w:del>
          </w:p>
        </w:tc>
        <w:tc>
          <w:tcPr>
            <w:tcW w:w="1005" w:type="pct"/>
          </w:tcPr>
          <w:p>
            <w:pPr>
              <w:bidi w:val="0"/>
              <w:rPr>
                <w:del w:id="1505" w:author="......" w:date="2024-03-17T16:43:23Z"/>
                <w:rFonts w:hint="default" w:ascii="Times New Roman" w:hAnsi="Times New Roman" w:eastAsia="宋体" w:cs="Times New Roman"/>
                <w:sz w:val="24"/>
                <w:szCs w:val="24"/>
                <w:vertAlign w:val="baseline"/>
                <w:lang w:val="en-US" w:eastAsia="zh-CN"/>
              </w:rPr>
            </w:pPr>
            <w:del w:id="1506" w:author="......" w:date="2024-03-17T16:43:23Z">
              <w:r>
                <w:rPr>
                  <w:rFonts w:hint="default" w:ascii="Times New Roman" w:hAnsi="Times New Roman" w:eastAsia="宋体" w:cs="Times New Roman"/>
                  <w:sz w:val="24"/>
                  <w:szCs w:val="24"/>
                  <w:vertAlign w:val="baseline"/>
                  <w:lang w:val="en-US" w:eastAsia="zh-CN"/>
                </w:rPr>
                <w:delText>字段含义</w:delText>
              </w:r>
            </w:del>
          </w:p>
        </w:tc>
        <w:tc>
          <w:tcPr>
            <w:tcW w:w="714" w:type="pct"/>
          </w:tcPr>
          <w:p>
            <w:pPr>
              <w:bidi w:val="0"/>
              <w:rPr>
                <w:del w:id="1507" w:author="......" w:date="2024-03-17T16:43:23Z"/>
                <w:rFonts w:hint="default" w:ascii="Times New Roman" w:hAnsi="Times New Roman" w:eastAsia="宋体" w:cs="Times New Roman"/>
                <w:sz w:val="24"/>
                <w:szCs w:val="24"/>
                <w:vertAlign w:val="baseline"/>
                <w:lang w:val="en-US" w:eastAsia="zh-CN"/>
              </w:rPr>
            </w:pPr>
            <w:del w:id="1508" w:author="......" w:date="2024-03-17T16:43:23Z">
              <w:r>
                <w:rPr>
                  <w:rFonts w:hint="default" w:ascii="Times New Roman" w:hAnsi="Times New Roman" w:eastAsia="宋体" w:cs="Times New Roman"/>
                  <w:sz w:val="24"/>
                  <w:szCs w:val="24"/>
                  <w:vertAlign w:val="baseline"/>
                  <w:lang w:val="en-US" w:eastAsia="zh-CN"/>
                </w:rPr>
                <w:delText>字段类型</w:delText>
              </w:r>
            </w:del>
          </w:p>
        </w:tc>
        <w:tc>
          <w:tcPr>
            <w:tcW w:w="714" w:type="pct"/>
          </w:tcPr>
          <w:p>
            <w:pPr>
              <w:bidi w:val="0"/>
              <w:rPr>
                <w:del w:id="1509" w:author="......" w:date="2024-03-17T16:43:23Z"/>
                <w:rFonts w:hint="default" w:ascii="Times New Roman" w:hAnsi="Times New Roman" w:eastAsia="宋体" w:cs="Times New Roman"/>
                <w:sz w:val="24"/>
                <w:szCs w:val="24"/>
                <w:vertAlign w:val="baseline"/>
                <w:lang w:val="en-US" w:eastAsia="zh-CN"/>
              </w:rPr>
            </w:pPr>
            <w:del w:id="1510" w:author="......" w:date="2024-03-17T16:43:23Z">
              <w:r>
                <w:rPr>
                  <w:rFonts w:hint="default" w:ascii="Times New Roman" w:hAnsi="Times New Roman" w:eastAsia="宋体" w:cs="Times New Roman"/>
                  <w:sz w:val="24"/>
                  <w:szCs w:val="24"/>
                  <w:vertAlign w:val="baseline"/>
                  <w:lang w:val="en-US" w:eastAsia="zh-CN"/>
                </w:rPr>
                <w:delText>字段长度</w:delText>
              </w:r>
            </w:del>
          </w:p>
        </w:tc>
        <w:tc>
          <w:tcPr>
            <w:tcW w:w="714" w:type="pct"/>
          </w:tcPr>
          <w:p>
            <w:pPr>
              <w:bidi w:val="0"/>
              <w:rPr>
                <w:del w:id="1511" w:author="......" w:date="2024-03-17T16:43:23Z"/>
                <w:rFonts w:hint="default" w:ascii="Times New Roman" w:hAnsi="Times New Roman" w:eastAsia="宋体" w:cs="Times New Roman"/>
                <w:sz w:val="24"/>
                <w:szCs w:val="24"/>
                <w:vertAlign w:val="baseline"/>
                <w:lang w:val="en-US" w:eastAsia="zh-CN"/>
              </w:rPr>
            </w:pPr>
            <w:del w:id="1512" w:author="......" w:date="2024-03-17T16:43:23Z">
              <w:r>
                <w:rPr>
                  <w:rFonts w:hint="default" w:ascii="Times New Roman" w:hAnsi="Times New Roman" w:eastAsia="宋体" w:cs="Times New Roman"/>
                  <w:sz w:val="24"/>
                  <w:szCs w:val="24"/>
                  <w:vertAlign w:val="baseline"/>
                  <w:lang w:val="en-US" w:eastAsia="zh-CN"/>
                </w:rPr>
                <w:delText>是否主键</w:delText>
              </w:r>
            </w:del>
          </w:p>
        </w:tc>
        <w:tc>
          <w:tcPr>
            <w:tcW w:w="568" w:type="pct"/>
          </w:tcPr>
          <w:p>
            <w:pPr>
              <w:bidi w:val="0"/>
              <w:rPr>
                <w:del w:id="1513" w:author="......" w:date="2024-03-17T16:43:23Z"/>
                <w:rFonts w:hint="default" w:ascii="Times New Roman" w:hAnsi="Times New Roman" w:eastAsia="宋体" w:cs="Times New Roman"/>
                <w:sz w:val="24"/>
                <w:szCs w:val="24"/>
                <w:vertAlign w:val="baseline"/>
                <w:lang w:val="en-US" w:eastAsia="zh-CN"/>
              </w:rPr>
            </w:pPr>
            <w:del w:id="1514" w:author="......" w:date="2024-03-17T16:43:23Z">
              <w:r>
                <w:rPr>
                  <w:rFonts w:hint="default" w:ascii="Times New Roman" w:hAnsi="Times New Roman" w:eastAsia="宋体" w:cs="Times New Roman"/>
                  <w:sz w:val="24"/>
                  <w:szCs w:val="24"/>
                  <w:vertAlign w:val="baseline"/>
                  <w:lang w:val="en-US" w:eastAsia="zh-CN"/>
                </w:rPr>
                <w:delText>默认值</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del w:id="1515" w:author="......" w:date="2024-03-17T16:43:23Z"/>
        </w:trPr>
        <w:tc>
          <w:tcPr>
            <w:tcW w:w="422" w:type="pct"/>
          </w:tcPr>
          <w:p>
            <w:pPr>
              <w:bidi w:val="0"/>
              <w:rPr>
                <w:del w:id="1516" w:author="......" w:date="2024-03-17T16:43:23Z"/>
                <w:rFonts w:hint="default" w:ascii="Times New Roman" w:hAnsi="Times New Roman" w:eastAsia="宋体" w:cs="Times New Roman"/>
                <w:sz w:val="24"/>
                <w:szCs w:val="24"/>
                <w:vertAlign w:val="baseline"/>
                <w:lang w:val="en-US" w:eastAsia="zh-CN"/>
              </w:rPr>
            </w:pPr>
            <w:del w:id="1517" w:author="......" w:date="2024-03-17T16:43:23Z">
              <w:r>
                <w:rPr>
                  <w:rFonts w:hint="default" w:ascii="Times New Roman" w:hAnsi="Times New Roman" w:eastAsia="宋体" w:cs="Times New Roman"/>
                  <w:sz w:val="24"/>
                  <w:szCs w:val="24"/>
                  <w:vertAlign w:val="baseline"/>
                  <w:lang w:val="en-US" w:eastAsia="zh-CN"/>
                </w:rPr>
                <w:delText>1</w:delText>
              </w:r>
            </w:del>
          </w:p>
        </w:tc>
        <w:tc>
          <w:tcPr>
            <w:tcW w:w="861" w:type="pct"/>
          </w:tcPr>
          <w:p>
            <w:pPr>
              <w:bidi w:val="0"/>
              <w:rPr>
                <w:del w:id="1518" w:author="......" w:date="2024-03-17T16:43:23Z"/>
                <w:rFonts w:hint="default" w:ascii="Times New Roman" w:hAnsi="Times New Roman" w:eastAsia="宋体" w:cs="Times New Roman"/>
                <w:sz w:val="24"/>
                <w:szCs w:val="24"/>
                <w:vertAlign w:val="baseline"/>
                <w:lang w:val="en-US" w:eastAsia="zh-CN"/>
              </w:rPr>
            </w:pPr>
            <w:del w:id="1519" w:author="......" w:date="2024-03-17T16:43:23Z">
              <w:r>
                <w:rPr>
                  <w:rFonts w:hint="default" w:ascii="Times New Roman" w:hAnsi="Times New Roman" w:eastAsia="宋体" w:cs="Times New Roman"/>
                  <w:sz w:val="24"/>
                  <w:szCs w:val="24"/>
                  <w:vertAlign w:val="baseline"/>
                  <w:lang w:val="en-US" w:eastAsia="zh-CN"/>
                </w:rPr>
                <w:delText>ID_ph_s</w:delText>
              </w:r>
            </w:del>
          </w:p>
        </w:tc>
        <w:tc>
          <w:tcPr>
            <w:tcW w:w="1005" w:type="pct"/>
          </w:tcPr>
          <w:p>
            <w:pPr>
              <w:bidi w:val="0"/>
              <w:rPr>
                <w:del w:id="1520" w:author="......" w:date="2024-03-17T16:43:23Z"/>
                <w:rFonts w:hint="default" w:ascii="Times New Roman" w:hAnsi="Times New Roman" w:eastAsia="宋体" w:cs="Times New Roman"/>
                <w:sz w:val="24"/>
                <w:szCs w:val="24"/>
                <w:vertAlign w:val="baseline"/>
                <w:lang w:val="en-US" w:eastAsia="zh-CN"/>
              </w:rPr>
            </w:pPr>
            <w:del w:id="1521" w:author="......" w:date="2024-03-17T16:43:23Z">
              <w:r>
                <w:rPr>
                  <w:rFonts w:hint="default" w:ascii="Times New Roman" w:hAnsi="Times New Roman" w:eastAsia="宋体" w:cs="Times New Roman"/>
                  <w:sz w:val="24"/>
                  <w:szCs w:val="24"/>
                  <w:vertAlign w:val="baseline"/>
                  <w:lang w:val="en-US" w:eastAsia="zh-CN"/>
                </w:rPr>
                <w:delText>安检情况id</w:delText>
              </w:r>
            </w:del>
          </w:p>
        </w:tc>
        <w:tc>
          <w:tcPr>
            <w:tcW w:w="714" w:type="pct"/>
          </w:tcPr>
          <w:p>
            <w:pPr>
              <w:bidi w:val="0"/>
              <w:rPr>
                <w:del w:id="1522" w:author="......" w:date="2024-03-17T16:43:23Z"/>
                <w:rFonts w:hint="default" w:ascii="Times New Roman" w:hAnsi="Times New Roman" w:eastAsia="宋体" w:cs="Times New Roman"/>
                <w:sz w:val="24"/>
                <w:szCs w:val="24"/>
                <w:vertAlign w:val="baseline"/>
                <w:lang w:val="en-US" w:eastAsia="zh-CN"/>
              </w:rPr>
            </w:pPr>
            <w:del w:id="1523" w:author="......" w:date="2024-03-17T16:43:23Z">
              <w:r>
                <w:rPr>
                  <w:rFonts w:hint="default" w:ascii="Times New Roman" w:hAnsi="Times New Roman" w:eastAsia="宋体" w:cs="Times New Roman"/>
                  <w:sz w:val="24"/>
                  <w:szCs w:val="24"/>
                  <w:vertAlign w:val="baseline"/>
                  <w:lang w:val="en-US" w:eastAsia="zh-CN"/>
                </w:rPr>
                <w:delText>Int</w:delText>
              </w:r>
            </w:del>
          </w:p>
        </w:tc>
        <w:tc>
          <w:tcPr>
            <w:tcW w:w="714" w:type="pct"/>
          </w:tcPr>
          <w:p>
            <w:pPr>
              <w:bidi w:val="0"/>
              <w:rPr>
                <w:del w:id="1524" w:author="......" w:date="2024-03-17T16:43:23Z"/>
                <w:rFonts w:hint="default" w:ascii="Times New Roman" w:hAnsi="Times New Roman" w:eastAsia="宋体" w:cs="Times New Roman"/>
                <w:sz w:val="24"/>
                <w:szCs w:val="24"/>
                <w:vertAlign w:val="baseline"/>
                <w:lang w:val="en-US" w:eastAsia="zh-CN"/>
              </w:rPr>
            </w:pPr>
            <w:del w:id="1525" w:author="......" w:date="2024-03-17T16:43:23Z">
              <w:r>
                <w:rPr>
                  <w:rFonts w:hint="default" w:ascii="Times New Roman" w:hAnsi="Times New Roman" w:eastAsia="宋体" w:cs="Times New Roman"/>
                  <w:sz w:val="24"/>
                  <w:szCs w:val="24"/>
                  <w:vertAlign w:val="baseline"/>
                  <w:lang w:val="en-US" w:eastAsia="zh-CN"/>
                </w:rPr>
                <w:delText>100</w:delText>
              </w:r>
            </w:del>
          </w:p>
        </w:tc>
        <w:tc>
          <w:tcPr>
            <w:tcW w:w="714" w:type="pct"/>
          </w:tcPr>
          <w:p>
            <w:pPr>
              <w:bidi w:val="0"/>
              <w:rPr>
                <w:del w:id="1526" w:author="......" w:date="2024-03-17T16:43:23Z"/>
                <w:rFonts w:hint="default" w:ascii="Times New Roman" w:hAnsi="Times New Roman" w:eastAsia="宋体" w:cs="Times New Roman"/>
                <w:sz w:val="24"/>
                <w:szCs w:val="24"/>
                <w:vertAlign w:val="baseline"/>
                <w:lang w:val="en-US" w:eastAsia="zh-CN"/>
              </w:rPr>
            </w:pPr>
            <w:del w:id="1527" w:author="......" w:date="2024-03-17T16:43:23Z">
              <w:r>
                <w:rPr>
                  <w:rFonts w:hint="default" w:ascii="Times New Roman" w:hAnsi="Times New Roman" w:eastAsia="宋体" w:cs="Times New Roman"/>
                  <w:sz w:val="24"/>
                  <w:szCs w:val="24"/>
                  <w:vertAlign w:val="baseline"/>
                  <w:lang w:val="en-US" w:eastAsia="zh-CN"/>
                </w:rPr>
                <w:delText>√</w:delText>
              </w:r>
            </w:del>
          </w:p>
        </w:tc>
        <w:tc>
          <w:tcPr>
            <w:tcW w:w="568" w:type="pct"/>
          </w:tcPr>
          <w:p>
            <w:pPr>
              <w:bidi w:val="0"/>
              <w:rPr>
                <w:del w:id="1528"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529" w:author="......" w:date="2024-03-17T16:43:23Z"/>
        </w:trPr>
        <w:tc>
          <w:tcPr>
            <w:tcW w:w="422" w:type="pct"/>
          </w:tcPr>
          <w:p>
            <w:pPr>
              <w:bidi w:val="0"/>
              <w:rPr>
                <w:del w:id="1530" w:author="......" w:date="2024-03-17T16:43:23Z"/>
                <w:rFonts w:hint="default" w:ascii="Times New Roman" w:hAnsi="Times New Roman" w:eastAsia="宋体" w:cs="Times New Roman"/>
                <w:sz w:val="24"/>
                <w:szCs w:val="24"/>
                <w:vertAlign w:val="baseline"/>
                <w:lang w:val="en-US" w:eastAsia="zh-CN"/>
              </w:rPr>
            </w:pPr>
            <w:del w:id="1531" w:author="......" w:date="2024-03-17T16:43:23Z">
              <w:r>
                <w:rPr>
                  <w:rFonts w:hint="default" w:ascii="Times New Roman" w:hAnsi="Times New Roman" w:eastAsia="宋体" w:cs="Times New Roman"/>
                  <w:sz w:val="24"/>
                  <w:szCs w:val="24"/>
                  <w:vertAlign w:val="baseline"/>
                  <w:lang w:val="en-US" w:eastAsia="zh-CN"/>
                </w:rPr>
                <w:delText>2</w:delText>
              </w:r>
            </w:del>
          </w:p>
        </w:tc>
        <w:tc>
          <w:tcPr>
            <w:tcW w:w="861" w:type="pct"/>
          </w:tcPr>
          <w:p>
            <w:pPr>
              <w:bidi w:val="0"/>
              <w:rPr>
                <w:del w:id="1532" w:author="......" w:date="2024-03-17T16:43:23Z"/>
                <w:rFonts w:hint="default" w:ascii="Times New Roman" w:hAnsi="Times New Roman" w:eastAsia="宋体" w:cs="Times New Roman"/>
                <w:sz w:val="24"/>
                <w:szCs w:val="24"/>
                <w:vertAlign w:val="baseline"/>
                <w:lang w:val="en-US" w:eastAsia="zh-CN"/>
              </w:rPr>
            </w:pPr>
            <w:del w:id="1533" w:author="......" w:date="2024-03-17T16:43:23Z">
              <w:r>
                <w:rPr>
                  <w:rFonts w:hint="default" w:ascii="Times New Roman" w:hAnsi="Times New Roman" w:eastAsia="宋体" w:cs="Times New Roman"/>
                  <w:sz w:val="24"/>
                  <w:szCs w:val="24"/>
                  <w:vertAlign w:val="baseline"/>
                  <w:lang w:val="en-US" w:eastAsia="zh-CN"/>
                </w:rPr>
                <w:delText>NAME_ph_s</w:delText>
              </w:r>
            </w:del>
          </w:p>
        </w:tc>
        <w:tc>
          <w:tcPr>
            <w:tcW w:w="1005" w:type="pct"/>
          </w:tcPr>
          <w:p>
            <w:pPr>
              <w:bidi w:val="0"/>
              <w:rPr>
                <w:del w:id="1534" w:author="......" w:date="2024-03-17T16:43:23Z"/>
                <w:rFonts w:hint="default" w:ascii="Times New Roman" w:hAnsi="Times New Roman" w:eastAsia="宋体" w:cs="Times New Roman"/>
                <w:sz w:val="24"/>
                <w:szCs w:val="24"/>
                <w:vertAlign w:val="baseline"/>
                <w:lang w:val="en-US" w:eastAsia="zh-CN"/>
              </w:rPr>
            </w:pPr>
            <w:del w:id="1535" w:author="......" w:date="2024-03-17T16:43:23Z">
              <w:r>
                <w:rPr>
                  <w:rFonts w:hint="default" w:ascii="Times New Roman" w:hAnsi="Times New Roman" w:eastAsia="宋体" w:cs="Times New Roman"/>
                  <w:sz w:val="24"/>
                  <w:szCs w:val="24"/>
                  <w:vertAlign w:val="baseline"/>
                  <w:lang w:val="en-US" w:eastAsia="zh-CN"/>
                </w:rPr>
                <w:delText>安检情况名称</w:delText>
              </w:r>
            </w:del>
          </w:p>
        </w:tc>
        <w:tc>
          <w:tcPr>
            <w:tcW w:w="714" w:type="pct"/>
          </w:tcPr>
          <w:p>
            <w:pPr>
              <w:bidi w:val="0"/>
              <w:rPr>
                <w:del w:id="1536" w:author="......" w:date="2024-03-17T16:43:23Z"/>
                <w:rFonts w:hint="default" w:ascii="Times New Roman" w:hAnsi="Times New Roman" w:eastAsia="宋体" w:cs="Times New Roman"/>
                <w:sz w:val="24"/>
                <w:szCs w:val="24"/>
                <w:vertAlign w:val="baseline"/>
                <w:lang w:val="en-US" w:eastAsia="zh-CN"/>
              </w:rPr>
            </w:pPr>
            <w:del w:id="1537" w:author="......" w:date="2024-03-17T16:43:23Z">
              <w:r>
                <w:rPr>
                  <w:rFonts w:hint="default" w:ascii="Times New Roman" w:hAnsi="Times New Roman" w:eastAsia="宋体" w:cs="Times New Roman"/>
                  <w:sz w:val="24"/>
                  <w:szCs w:val="24"/>
                  <w:vertAlign w:val="baseline"/>
                  <w:lang w:val="en-US" w:eastAsia="zh-CN"/>
                </w:rPr>
                <w:delText>Varchar</w:delText>
              </w:r>
            </w:del>
          </w:p>
        </w:tc>
        <w:tc>
          <w:tcPr>
            <w:tcW w:w="714" w:type="pct"/>
          </w:tcPr>
          <w:p>
            <w:pPr>
              <w:bidi w:val="0"/>
              <w:rPr>
                <w:del w:id="1538" w:author="......" w:date="2024-03-17T16:43:23Z"/>
                <w:rFonts w:hint="default" w:ascii="Times New Roman" w:hAnsi="Times New Roman" w:eastAsia="宋体" w:cs="Times New Roman"/>
                <w:sz w:val="24"/>
                <w:szCs w:val="24"/>
                <w:vertAlign w:val="baseline"/>
                <w:lang w:val="en-US" w:eastAsia="zh-CN"/>
              </w:rPr>
            </w:pPr>
            <w:del w:id="1539" w:author="......" w:date="2024-03-17T16:43:23Z">
              <w:r>
                <w:rPr>
                  <w:rFonts w:hint="default" w:ascii="Times New Roman" w:hAnsi="Times New Roman" w:eastAsia="宋体" w:cs="Times New Roman"/>
                  <w:sz w:val="24"/>
                  <w:szCs w:val="24"/>
                  <w:vertAlign w:val="baseline"/>
                  <w:lang w:val="en-US" w:eastAsia="zh-CN"/>
                </w:rPr>
                <w:delText>20</w:delText>
              </w:r>
            </w:del>
          </w:p>
        </w:tc>
        <w:tc>
          <w:tcPr>
            <w:tcW w:w="714" w:type="pct"/>
          </w:tcPr>
          <w:p>
            <w:pPr>
              <w:bidi w:val="0"/>
              <w:rPr>
                <w:del w:id="1540" w:author="......" w:date="2024-03-17T16:43:23Z"/>
                <w:rFonts w:hint="default" w:ascii="Times New Roman" w:hAnsi="Times New Roman" w:eastAsia="宋体" w:cs="Times New Roman"/>
                <w:sz w:val="24"/>
                <w:szCs w:val="24"/>
                <w:vertAlign w:val="baseline"/>
                <w:lang w:val="en-US" w:eastAsia="zh-CN"/>
              </w:rPr>
            </w:pPr>
          </w:p>
        </w:tc>
        <w:tc>
          <w:tcPr>
            <w:tcW w:w="568" w:type="pct"/>
          </w:tcPr>
          <w:p>
            <w:pPr>
              <w:bidi w:val="0"/>
              <w:rPr>
                <w:del w:id="1541"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542" w:author="......" w:date="2024-03-17T16:43:23Z"/>
        </w:trPr>
        <w:tc>
          <w:tcPr>
            <w:tcW w:w="422" w:type="pct"/>
          </w:tcPr>
          <w:p>
            <w:pPr>
              <w:bidi w:val="0"/>
              <w:rPr>
                <w:del w:id="1543" w:author="......" w:date="2024-03-17T16:43:23Z"/>
                <w:rFonts w:hint="default" w:ascii="Times New Roman" w:hAnsi="Times New Roman" w:eastAsia="宋体" w:cs="Times New Roman"/>
                <w:sz w:val="24"/>
                <w:szCs w:val="24"/>
                <w:vertAlign w:val="baseline"/>
                <w:lang w:val="en-US" w:eastAsia="zh-CN"/>
              </w:rPr>
            </w:pPr>
            <w:del w:id="1544" w:author="......" w:date="2024-03-17T16:43:23Z">
              <w:r>
                <w:rPr>
                  <w:rFonts w:hint="default" w:ascii="Times New Roman" w:hAnsi="Times New Roman" w:eastAsia="宋体" w:cs="Times New Roman"/>
                  <w:sz w:val="24"/>
                  <w:szCs w:val="24"/>
                  <w:vertAlign w:val="baseline"/>
                  <w:lang w:val="en-US" w:eastAsia="zh-CN"/>
                </w:rPr>
                <w:delText>3</w:delText>
              </w:r>
            </w:del>
          </w:p>
        </w:tc>
        <w:tc>
          <w:tcPr>
            <w:tcW w:w="861" w:type="pct"/>
          </w:tcPr>
          <w:p>
            <w:pPr>
              <w:bidi w:val="0"/>
              <w:rPr>
                <w:del w:id="1545" w:author="......" w:date="2024-03-17T16:43:23Z"/>
                <w:rFonts w:hint="default" w:ascii="Times New Roman" w:hAnsi="Times New Roman" w:eastAsia="宋体" w:cs="Times New Roman"/>
                <w:sz w:val="24"/>
                <w:szCs w:val="24"/>
                <w:vertAlign w:val="baseline"/>
                <w:lang w:val="en-US" w:eastAsia="zh-CN"/>
              </w:rPr>
            </w:pPr>
            <w:del w:id="1546" w:author="......" w:date="2024-03-17T16:43:23Z">
              <w:r>
                <w:rPr>
                  <w:rFonts w:hint="default" w:ascii="Times New Roman" w:hAnsi="Times New Roman" w:eastAsia="宋体" w:cs="Times New Roman"/>
                  <w:sz w:val="24"/>
                  <w:szCs w:val="24"/>
                  <w:vertAlign w:val="baseline"/>
                  <w:lang w:val="en-US" w:eastAsia="zh-CN"/>
                </w:rPr>
                <w:delText>TIME_ph_s</w:delText>
              </w:r>
            </w:del>
          </w:p>
        </w:tc>
        <w:tc>
          <w:tcPr>
            <w:tcW w:w="1005" w:type="pct"/>
          </w:tcPr>
          <w:p>
            <w:pPr>
              <w:bidi w:val="0"/>
              <w:rPr>
                <w:del w:id="1547" w:author="......" w:date="2024-03-17T16:43:23Z"/>
                <w:rFonts w:hint="default" w:ascii="Times New Roman" w:hAnsi="Times New Roman" w:eastAsia="宋体" w:cs="Times New Roman"/>
                <w:sz w:val="24"/>
                <w:szCs w:val="24"/>
                <w:vertAlign w:val="baseline"/>
                <w:lang w:val="en-US" w:eastAsia="zh-CN"/>
              </w:rPr>
            </w:pPr>
            <w:del w:id="1548" w:author="......" w:date="2024-03-17T16:43:23Z">
              <w:r>
                <w:rPr>
                  <w:rFonts w:hint="default" w:ascii="Times New Roman" w:hAnsi="Times New Roman" w:eastAsia="宋体" w:cs="Times New Roman"/>
                  <w:sz w:val="24"/>
                  <w:szCs w:val="24"/>
                  <w:vertAlign w:val="baseline"/>
                  <w:lang w:val="en-US" w:eastAsia="zh-CN"/>
                </w:rPr>
                <w:delText>安检时间</w:delText>
              </w:r>
            </w:del>
          </w:p>
        </w:tc>
        <w:tc>
          <w:tcPr>
            <w:tcW w:w="714" w:type="pct"/>
          </w:tcPr>
          <w:p>
            <w:pPr>
              <w:bidi w:val="0"/>
              <w:rPr>
                <w:del w:id="1549" w:author="......" w:date="2024-03-17T16:43:23Z"/>
                <w:rFonts w:hint="default" w:ascii="Times New Roman" w:hAnsi="Times New Roman" w:eastAsia="宋体" w:cs="Times New Roman"/>
                <w:sz w:val="24"/>
                <w:szCs w:val="24"/>
                <w:vertAlign w:val="baseline"/>
                <w:lang w:val="en-US" w:eastAsia="zh-CN"/>
              </w:rPr>
            </w:pPr>
            <w:del w:id="1550" w:author="......" w:date="2024-03-17T16:43:23Z">
              <w:r>
                <w:rPr>
                  <w:rFonts w:hint="default" w:ascii="Times New Roman" w:hAnsi="Times New Roman" w:eastAsia="宋体" w:cs="Times New Roman"/>
                  <w:sz w:val="24"/>
                  <w:szCs w:val="24"/>
                  <w:vertAlign w:val="baseline"/>
                  <w:lang w:val="en-US" w:eastAsia="zh-CN"/>
                </w:rPr>
                <w:delText>Date</w:delText>
              </w:r>
            </w:del>
          </w:p>
        </w:tc>
        <w:tc>
          <w:tcPr>
            <w:tcW w:w="714" w:type="pct"/>
          </w:tcPr>
          <w:p>
            <w:pPr>
              <w:bidi w:val="0"/>
              <w:rPr>
                <w:del w:id="1551" w:author="......" w:date="2024-03-17T16:43:23Z"/>
                <w:rFonts w:hint="default" w:ascii="Times New Roman" w:hAnsi="Times New Roman" w:eastAsia="宋体" w:cs="Times New Roman"/>
                <w:sz w:val="24"/>
                <w:szCs w:val="24"/>
                <w:vertAlign w:val="baseline"/>
                <w:lang w:val="en-US" w:eastAsia="zh-CN"/>
              </w:rPr>
            </w:pPr>
            <w:del w:id="1552" w:author="......" w:date="2024-03-17T16:43:23Z">
              <w:r>
                <w:rPr>
                  <w:rFonts w:hint="default" w:ascii="Times New Roman" w:hAnsi="Times New Roman" w:eastAsia="宋体" w:cs="Times New Roman"/>
                  <w:sz w:val="24"/>
                  <w:szCs w:val="24"/>
                  <w:vertAlign w:val="baseline"/>
                  <w:lang w:val="en-US" w:eastAsia="zh-CN"/>
                </w:rPr>
                <w:delText>16</w:delText>
              </w:r>
            </w:del>
          </w:p>
        </w:tc>
        <w:tc>
          <w:tcPr>
            <w:tcW w:w="714" w:type="pct"/>
          </w:tcPr>
          <w:p>
            <w:pPr>
              <w:bidi w:val="0"/>
              <w:rPr>
                <w:del w:id="1553" w:author="......" w:date="2024-03-17T16:43:23Z"/>
                <w:rFonts w:hint="default" w:ascii="Times New Roman" w:hAnsi="Times New Roman" w:eastAsia="宋体" w:cs="Times New Roman"/>
                <w:sz w:val="24"/>
                <w:szCs w:val="24"/>
                <w:vertAlign w:val="baseline"/>
                <w:lang w:val="en-US" w:eastAsia="zh-CN"/>
              </w:rPr>
            </w:pPr>
          </w:p>
        </w:tc>
        <w:tc>
          <w:tcPr>
            <w:tcW w:w="568" w:type="pct"/>
          </w:tcPr>
          <w:p>
            <w:pPr>
              <w:bidi w:val="0"/>
              <w:rPr>
                <w:del w:id="1554" w:author="......" w:date="2024-03-17T16:43:23Z"/>
                <w:rFonts w:hint="default" w:ascii="Times New Roman" w:hAnsi="Times New Roman" w:eastAsia="宋体" w:cs="Times New Roman"/>
                <w:sz w:val="24"/>
                <w:szCs w:val="24"/>
                <w:vertAlign w:val="baseline"/>
                <w:lang w:val="en-US" w:eastAsia="zh-CN"/>
              </w:rPr>
            </w:pPr>
            <w:del w:id="1555" w:author="......" w:date="2024-03-17T16:43:23Z">
              <w:r>
                <w:rPr>
                  <w:rFonts w:hint="default" w:ascii="Times New Roman" w:hAnsi="Times New Roman" w:eastAsia="宋体" w:cs="Times New Roman"/>
                  <w:sz w:val="24"/>
                  <w:szCs w:val="24"/>
                  <w:vertAlign w:val="baseline"/>
                  <w:lang w:val="en-US" w:eastAsia="zh-CN"/>
                </w:rPr>
                <w:delText>Date()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556" w:author="......" w:date="2024-03-17T16:43:23Z"/>
        </w:trPr>
        <w:tc>
          <w:tcPr>
            <w:tcW w:w="422" w:type="pct"/>
          </w:tcPr>
          <w:p>
            <w:pPr>
              <w:bidi w:val="0"/>
              <w:rPr>
                <w:del w:id="1557" w:author="......" w:date="2024-03-17T16:43:23Z"/>
                <w:rFonts w:hint="default" w:ascii="Times New Roman" w:hAnsi="Times New Roman" w:eastAsia="宋体" w:cs="Times New Roman"/>
                <w:sz w:val="24"/>
                <w:szCs w:val="24"/>
                <w:vertAlign w:val="baseline"/>
                <w:lang w:val="en-US" w:eastAsia="zh-CN"/>
              </w:rPr>
            </w:pPr>
            <w:del w:id="1558" w:author="......" w:date="2024-03-17T16:43:23Z">
              <w:r>
                <w:rPr>
                  <w:rFonts w:hint="default" w:ascii="Times New Roman" w:hAnsi="Times New Roman" w:eastAsia="宋体" w:cs="Times New Roman"/>
                  <w:sz w:val="24"/>
                  <w:szCs w:val="24"/>
                  <w:vertAlign w:val="baseline"/>
                  <w:lang w:val="en-US" w:eastAsia="zh-CN"/>
                </w:rPr>
                <w:delText>4</w:delText>
              </w:r>
            </w:del>
          </w:p>
        </w:tc>
        <w:tc>
          <w:tcPr>
            <w:tcW w:w="861" w:type="pct"/>
          </w:tcPr>
          <w:p>
            <w:pPr>
              <w:bidi w:val="0"/>
              <w:rPr>
                <w:del w:id="1559" w:author="......" w:date="2024-03-17T16:43:23Z"/>
                <w:rFonts w:hint="default" w:ascii="Times New Roman" w:hAnsi="Times New Roman" w:eastAsia="宋体" w:cs="Times New Roman"/>
                <w:sz w:val="24"/>
                <w:szCs w:val="24"/>
                <w:vertAlign w:val="baseline"/>
                <w:lang w:val="en-US" w:eastAsia="zh-CN"/>
              </w:rPr>
            </w:pPr>
            <w:del w:id="1560" w:author="......" w:date="2024-03-17T16:43:23Z">
              <w:r>
                <w:rPr>
                  <w:rFonts w:hint="default" w:ascii="Times New Roman" w:hAnsi="Times New Roman" w:eastAsia="宋体" w:cs="Times New Roman"/>
                  <w:sz w:val="24"/>
                  <w:szCs w:val="24"/>
                  <w:vertAlign w:val="baseline"/>
                  <w:lang w:val="en-US" w:eastAsia="zh-CN"/>
                </w:rPr>
                <w:delText>PLACE_ph_s</w:delText>
              </w:r>
            </w:del>
          </w:p>
        </w:tc>
        <w:tc>
          <w:tcPr>
            <w:tcW w:w="1005" w:type="pct"/>
          </w:tcPr>
          <w:p>
            <w:pPr>
              <w:bidi w:val="0"/>
              <w:rPr>
                <w:del w:id="1561" w:author="......" w:date="2024-03-17T16:43:23Z"/>
                <w:rFonts w:hint="default" w:ascii="Times New Roman" w:hAnsi="Times New Roman" w:eastAsia="宋体" w:cs="Times New Roman"/>
                <w:sz w:val="24"/>
                <w:szCs w:val="24"/>
                <w:vertAlign w:val="baseline"/>
                <w:lang w:val="en-US" w:eastAsia="zh-CN"/>
              </w:rPr>
            </w:pPr>
            <w:del w:id="1562" w:author="......" w:date="2024-03-17T16:43:23Z">
              <w:r>
                <w:rPr>
                  <w:rFonts w:hint="default" w:ascii="Times New Roman" w:hAnsi="Times New Roman" w:eastAsia="宋体" w:cs="Times New Roman"/>
                  <w:sz w:val="24"/>
                  <w:szCs w:val="24"/>
                  <w:vertAlign w:val="baseline"/>
                  <w:lang w:val="en-US" w:eastAsia="zh-CN"/>
                </w:rPr>
                <w:delText>安检地点</w:delText>
              </w:r>
            </w:del>
          </w:p>
        </w:tc>
        <w:tc>
          <w:tcPr>
            <w:tcW w:w="714" w:type="pct"/>
          </w:tcPr>
          <w:p>
            <w:pPr>
              <w:bidi w:val="0"/>
              <w:rPr>
                <w:del w:id="1563" w:author="......" w:date="2024-03-17T16:43:23Z"/>
                <w:rFonts w:hint="default" w:ascii="Times New Roman" w:hAnsi="Times New Roman" w:eastAsia="宋体" w:cs="Times New Roman"/>
                <w:sz w:val="24"/>
                <w:szCs w:val="24"/>
                <w:vertAlign w:val="baseline"/>
                <w:lang w:val="en-US" w:eastAsia="zh-CN"/>
              </w:rPr>
            </w:pPr>
            <w:del w:id="1564" w:author="......" w:date="2024-03-17T16:43:23Z">
              <w:r>
                <w:rPr>
                  <w:rFonts w:hint="default" w:ascii="Times New Roman" w:hAnsi="Times New Roman" w:eastAsia="宋体" w:cs="Times New Roman"/>
                  <w:sz w:val="24"/>
                  <w:szCs w:val="24"/>
                  <w:vertAlign w:val="baseline"/>
                  <w:lang w:val="en-US" w:eastAsia="zh-CN"/>
                </w:rPr>
                <w:delText>Varchar</w:delText>
              </w:r>
            </w:del>
          </w:p>
        </w:tc>
        <w:tc>
          <w:tcPr>
            <w:tcW w:w="714" w:type="pct"/>
          </w:tcPr>
          <w:p>
            <w:pPr>
              <w:bidi w:val="0"/>
              <w:rPr>
                <w:del w:id="1565" w:author="......" w:date="2024-03-17T16:43:23Z"/>
                <w:rFonts w:hint="default" w:ascii="Times New Roman" w:hAnsi="Times New Roman" w:eastAsia="宋体" w:cs="Times New Roman"/>
                <w:sz w:val="24"/>
                <w:szCs w:val="24"/>
                <w:vertAlign w:val="baseline"/>
                <w:lang w:val="en-US" w:eastAsia="zh-CN"/>
              </w:rPr>
            </w:pPr>
            <w:del w:id="1566" w:author="......" w:date="2024-03-17T16:43:23Z">
              <w:r>
                <w:rPr>
                  <w:rFonts w:hint="default" w:ascii="Times New Roman" w:hAnsi="Times New Roman" w:eastAsia="宋体" w:cs="Times New Roman"/>
                  <w:sz w:val="24"/>
                  <w:szCs w:val="24"/>
                  <w:vertAlign w:val="baseline"/>
                  <w:lang w:val="en-US" w:eastAsia="zh-CN"/>
                </w:rPr>
                <w:delText>20</w:delText>
              </w:r>
            </w:del>
          </w:p>
        </w:tc>
        <w:tc>
          <w:tcPr>
            <w:tcW w:w="714" w:type="pct"/>
          </w:tcPr>
          <w:p>
            <w:pPr>
              <w:bidi w:val="0"/>
              <w:rPr>
                <w:del w:id="1567" w:author="......" w:date="2024-03-17T16:43:23Z"/>
                <w:rFonts w:hint="default" w:ascii="Times New Roman" w:hAnsi="Times New Roman" w:eastAsia="宋体" w:cs="Times New Roman"/>
                <w:sz w:val="24"/>
                <w:szCs w:val="24"/>
                <w:vertAlign w:val="baseline"/>
                <w:lang w:val="en-US" w:eastAsia="zh-CN"/>
              </w:rPr>
            </w:pPr>
          </w:p>
        </w:tc>
        <w:tc>
          <w:tcPr>
            <w:tcW w:w="568" w:type="pct"/>
          </w:tcPr>
          <w:p>
            <w:pPr>
              <w:bidi w:val="0"/>
              <w:rPr>
                <w:del w:id="1568"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569" w:author="......" w:date="2024-03-17T16:43:23Z"/>
        </w:trPr>
        <w:tc>
          <w:tcPr>
            <w:tcW w:w="422" w:type="pct"/>
          </w:tcPr>
          <w:p>
            <w:pPr>
              <w:bidi w:val="0"/>
              <w:rPr>
                <w:del w:id="1570" w:author="......" w:date="2024-03-17T16:43:23Z"/>
                <w:rFonts w:hint="default" w:ascii="Times New Roman" w:hAnsi="Times New Roman" w:eastAsia="宋体" w:cs="Times New Roman"/>
                <w:sz w:val="24"/>
                <w:szCs w:val="24"/>
                <w:vertAlign w:val="baseline"/>
                <w:lang w:val="en-US" w:eastAsia="zh-CN"/>
              </w:rPr>
            </w:pPr>
            <w:del w:id="1571" w:author="......" w:date="2024-03-17T16:43:23Z">
              <w:r>
                <w:rPr>
                  <w:rFonts w:hint="default" w:ascii="Times New Roman" w:hAnsi="Times New Roman" w:eastAsia="宋体" w:cs="Times New Roman"/>
                  <w:sz w:val="24"/>
                  <w:szCs w:val="24"/>
                  <w:vertAlign w:val="baseline"/>
                  <w:lang w:val="en-US" w:eastAsia="zh-CN"/>
                </w:rPr>
                <w:delText>5</w:delText>
              </w:r>
            </w:del>
          </w:p>
        </w:tc>
        <w:tc>
          <w:tcPr>
            <w:tcW w:w="861" w:type="pct"/>
          </w:tcPr>
          <w:p>
            <w:pPr>
              <w:bidi w:val="0"/>
              <w:rPr>
                <w:del w:id="1572" w:author="......" w:date="2024-03-17T16:43:23Z"/>
                <w:rFonts w:hint="default" w:ascii="Times New Roman" w:hAnsi="Times New Roman" w:eastAsia="宋体" w:cs="Times New Roman"/>
                <w:sz w:val="24"/>
                <w:szCs w:val="24"/>
                <w:vertAlign w:val="baseline"/>
                <w:lang w:val="en-US" w:eastAsia="zh-CN"/>
              </w:rPr>
            </w:pPr>
            <w:del w:id="1573" w:author="......" w:date="2024-03-17T16:43:23Z">
              <w:r>
                <w:rPr>
                  <w:rFonts w:hint="default" w:ascii="Times New Roman" w:hAnsi="Times New Roman" w:eastAsia="宋体" w:cs="Times New Roman"/>
                  <w:sz w:val="24"/>
                  <w:szCs w:val="24"/>
                  <w:vertAlign w:val="baseline"/>
                  <w:lang w:val="en-US" w:eastAsia="zh-CN"/>
                </w:rPr>
                <w:delText>MAN_ph_s</w:delText>
              </w:r>
            </w:del>
          </w:p>
        </w:tc>
        <w:tc>
          <w:tcPr>
            <w:tcW w:w="1005" w:type="pct"/>
          </w:tcPr>
          <w:p>
            <w:pPr>
              <w:bidi w:val="0"/>
              <w:rPr>
                <w:del w:id="1574" w:author="......" w:date="2024-03-17T16:43:23Z"/>
                <w:rFonts w:hint="default" w:ascii="Times New Roman" w:hAnsi="Times New Roman" w:eastAsia="宋体" w:cs="Times New Roman"/>
                <w:sz w:val="24"/>
                <w:szCs w:val="24"/>
                <w:vertAlign w:val="baseline"/>
                <w:lang w:val="en-US" w:eastAsia="zh-CN"/>
              </w:rPr>
            </w:pPr>
            <w:del w:id="1575" w:author="......" w:date="2024-03-17T16:43:23Z">
              <w:r>
                <w:rPr>
                  <w:rFonts w:hint="default" w:ascii="Times New Roman" w:hAnsi="Times New Roman" w:eastAsia="宋体" w:cs="Times New Roman"/>
                  <w:sz w:val="24"/>
                  <w:szCs w:val="24"/>
                  <w:vertAlign w:val="baseline"/>
                  <w:lang w:val="en-US" w:eastAsia="zh-CN"/>
                </w:rPr>
                <w:delText>安检人员</w:delText>
              </w:r>
            </w:del>
          </w:p>
        </w:tc>
        <w:tc>
          <w:tcPr>
            <w:tcW w:w="714" w:type="pct"/>
          </w:tcPr>
          <w:p>
            <w:pPr>
              <w:bidi w:val="0"/>
              <w:rPr>
                <w:del w:id="1576" w:author="......" w:date="2024-03-17T16:43:23Z"/>
                <w:rFonts w:hint="default" w:ascii="Times New Roman" w:hAnsi="Times New Roman" w:eastAsia="宋体" w:cs="Times New Roman"/>
                <w:sz w:val="24"/>
                <w:szCs w:val="24"/>
                <w:vertAlign w:val="baseline"/>
                <w:lang w:val="en-US" w:eastAsia="zh-CN"/>
              </w:rPr>
            </w:pPr>
            <w:del w:id="1577" w:author="......" w:date="2024-03-17T16:43:23Z">
              <w:r>
                <w:rPr>
                  <w:rFonts w:hint="default" w:ascii="Times New Roman" w:hAnsi="Times New Roman" w:eastAsia="宋体" w:cs="Times New Roman"/>
                  <w:sz w:val="24"/>
                  <w:szCs w:val="24"/>
                  <w:vertAlign w:val="baseline"/>
                  <w:lang w:val="en-US" w:eastAsia="zh-CN"/>
                </w:rPr>
                <w:delText>Varchar</w:delText>
              </w:r>
            </w:del>
          </w:p>
        </w:tc>
        <w:tc>
          <w:tcPr>
            <w:tcW w:w="714" w:type="pct"/>
          </w:tcPr>
          <w:p>
            <w:pPr>
              <w:bidi w:val="0"/>
              <w:rPr>
                <w:del w:id="1578" w:author="......" w:date="2024-03-17T16:43:23Z"/>
                <w:rFonts w:hint="default" w:ascii="Times New Roman" w:hAnsi="Times New Roman" w:eastAsia="宋体" w:cs="Times New Roman"/>
                <w:sz w:val="24"/>
                <w:szCs w:val="24"/>
                <w:vertAlign w:val="baseline"/>
                <w:lang w:val="en-US" w:eastAsia="zh-CN"/>
              </w:rPr>
            </w:pPr>
            <w:del w:id="1579" w:author="......" w:date="2024-03-17T16:43:23Z">
              <w:r>
                <w:rPr>
                  <w:rFonts w:hint="default" w:ascii="Times New Roman" w:hAnsi="Times New Roman" w:eastAsia="宋体" w:cs="Times New Roman"/>
                  <w:sz w:val="24"/>
                  <w:szCs w:val="24"/>
                  <w:vertAlign w:val="baseline"/>
                  <w:lang w:val="en-US" w:eastAsia="zh-CN"/>
                </w:rPr>
                <w:delText>10</w:delText>
              </w:r>
            </w:del>
          </w:p>
        </w:tc>
        <w:tc>
          <w:tcPr>
            <w:tcW w:w="714" w:type="pct"/>
          </w:tcPr>
          <w:p>
            <w:pPr>
              <w:bidi w:val="0"/>
              <w:rPr>
                <w:del w:id="1580" w:author="......" w:date="2024-03-17T16:43:23Z"/>
                <w:rFonts w:hint="default" w:ascii="Times New Roman" w:hAnsi="Times New Roman" w:eastAsia="宋体" w:cs="Times New Roman"/>
                <w:sz w:val="24"/>
                <w:szCs w:val="24"/>
                <w:vertAlign w:val="baseline"/>
                <w:lang w:val="en-US" w:eastAsia="zh-CN"/>
              </w:rPr>
            </w:pPr>
          </w:p>
        </w:tc>
        <w:tc>
          <w:tcPr>
            <w:tcW w:w="568" w:type="pct"/>
          </w:tcPr>
          <w:p>
            <w:pPr>
              <w:bidi w:val="0"/>
              <w:rPr>
                <w:del w:id="1581"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582" w:author="......" w:date="2024-03-17T16:43:23Z"/>
        </w:trPr>
        <w:tc>
          <w:tcPr>
            <w:tcW w:w="422" w:type="pct"/>
          </w:tcPr>
          <w:p>
            <w:pPr>
              <w:bidi w:val="0"/>
              <w:rPr>
                <w:del w:id="1583" w:author="......" w:date="2024-03-17T16:43:23Z"/>
                <w:rFonts w:hint="default" w:ascii="Times New Roman" w:hAnsi="Times New Roman" w:eastAsia="宋体" w:cs="Times New Roman"/>
                <w:sz w:val="24"/>
                <w:szCs w:val="24"/>
                <w:vertAlign w:val="baseline"/>
                <w:lang w:val="en-US" w:eastAsia="zh-CN"/>
              </w:rPr>
            </w:pPr>
            <w:del w:id="1584" w:author="......" w:date="2024-03-17T16:43:23Z">
              <w:r>
                <w:rPr>
                  <w:rFonts w:hint="default" w:ascii="Times New Roman" w:hAnsi="Times New Roman" w:eastAsia="宋体" w:cs="Times New Roman"/>
                  <w:sz w:val="24"/>
                  <w:szCs w:val="24"/>
                  <w:vertAlign w:val="baseline"/>
                  <w:lang w:val="en-US" w:eastAsia="zh-CN"/>
                </w:rPr>
                <w:delText>6</w:delText>
              </w:r>
            </w:del>
          </w:p>
        </w:tc>
        <w:tc>
          <w:tcPr>
            <w:tcW w:w="861" w:type="pct"/>
          </w:tcPr>
          <w:p>
            <w:pPr>
              <w:bidi w:val="0"/>
              <w:rPr>
                <w:del w:id="1585" w:author="......" w:date="2024-03-17T16:43:23Z"/>
                <w:rFonts w:hint="default" w:ascii="Times New Roman" w:hAnsi="Times New Roman" w:eastAsia="宋体" w:cs="Times New Roman"/>
                <w:sz w:val="24"/>
                <w:szCs w:val="24"/>
                <w:vertAlign w:val="baseline"/>
                <w:lang w:val="en-US" w:eastAsia="zh-CN"/>
              </w:rPr>
            </w:pPr>
            <w:del w:id="1586" w:author="......" w:date="2024-03-17T16:43:23Z">
              <w:r>
                <w:rPr>
                  <w:rFonts w:hint="default" w:ascii="Times New Roman" w:hAnsi="Times New Roman" w:eastAsia="宋体" w:cs="Times New Roman"/>
                  <w:sz w:val="24"/>
                  <w:szCs w:val="24"/>
                  <w:vertAlign w:val="baseline"/>
                  <w:lang w:val="en-US" w:eastAsia="zh-CN"/>
                </w:rPr>
                <w:delText>Des_ph_s</w:delText>
              </w:r>
            </w:del>
          </w:p>
        </w:tc>
        <w:tc>
          <w:tcPr>
            <w:tcW w:w="1005" w:type="pct"/>
          </w:tcPr>
          <w:p>
            <w:pPr>
              <w:bidi w:val="0"/>
              <w:rPr>
                <w:del w:id="1587" w:author="......" w:date="2024-03-17T16:43:23Z"/>
                <w:rFonts w:hint="default" w:ascii="Times New Roman" w:hAnsi="Times New Roman" w:eastAsia="宋体" w:cs="Times New Roman"/>
                <w:sz w:val="24"/>
                <w:szCs w:val="24"/>
                <w:vertAlign w:val="baseline"/>
                <w:lang w:val="en-US" w:eastAsia="zh-CN"/>
              </w:rPr>
            </w:pPr>
            <w:del w:id="1588" w:author="......" w:date="2024-03-17T16:43:23Z">
              <w:r>
                <w:rPr>
                  <w:rFonts w:hint="default" w:ascii="Times New Roman" w:hAnsi="Times New Roman" w:eastAsia="宋体" w:cs="Times New Roman"/>
                  <w:sz w:val="24"/>
                  <w:szCs w:val="24"/>
                  <w:vertAlign w:val="baseline"/>
                  <w:lang w:val="en-US" w:eastAsia="zh-CN"/>
                </w:rPr>
                <w:delText>安检情况描述</w:delText>
              </w:r>
            </w:del>
          </w:p>
        </w:tc>
        <w:tc>
          <w:tcPr>
            <w:tcW w:w="714" w:type="pct"/>
          </w:tcPr>
          <w:p>
            <w:pPr>
              <w:bidi w:val="0"/>
              <w:rPr>
                <w:del w:id="1589" w:author="......" w:date="2024-03-17T16:43:23Z"/>
                <w:rFonts w:hint="default" w:ascii="Times New Roman" w:hAnsi="Times New Roman" w:eastAsia="宋体" w:cs="Times New Roman"/>
                <w:sz w:val="24"/>
                <w:szCs w:val="24"/>
                <w:vertAlign w:val="baseline"/>
                <w:lang w:val="en-US" w:eastAsia="zh-CN"/>
              </w:rPr>
            </w:pPr>
            <w:del w:id="1590" w:author="......" w:date="2024-03-17T16:43:23Z">
              <w:r>
                <w:rPr>
                  <w:rFonts w:hint="default" w:ascii="Times New Roman" w:hAnsi="Times New Roman" w:eastAsia="宋体" w:cs="Times New Roman"/>
                  <w:sz w:val="24"/>
                  <w:szCs w:val="24"/>
                  <w:vertAlign w:val="baseline"/>
                  <w:lang w:val="en-US" w:eastAsia="zh-CN"/>
                </w:rPr>
                <w:delText>Varchar</w:delText>
              </w:r>
            </w:del>
          </w:p>
        </w:tc>
        <w:tc>
          <w:tcPr>
            <w:tcW w:w="714" w:type="pct"/>
          </w:tcPr>
          <w:p>
            <w:pPr>
              <w:bidi w:val="0"/>
              <w:rPr>
                <w:del w:id="1591" w:author="......" w:date="2024-03-17T16:43:23Z"/>
                <w:rFonts w:hint="default" w:ascii="Times New Roman" w:hAnsi="Times New Roman" w:eastAsia="宋体" w:cs="Times New Roman"/>
                <w:sz w:val="24"/>
                <w:szCs w:val="24"/>
                <w:vertAlign w:val="baseline"/>
                <w:lang w:val="en-US" w:eastAsia="zh-CN"/>
              </w:rPr>
            </w:pPr>
            <w:del w:id="1592" w:author="......" w:date="2024-03-17T16:43:23Z">
              <w:r>
                <w:rPr>
                  <w:rFonts w:hint="default" w:ascii="Times New Roman" w:hAnsi="Times New Roman" w:eastAsia="宋体" w:cs="Times New Roman"/>
                  <w:sz w:val="24"/>
                  <w:szCs w:val="24"/>
                  <w:vertAlign w:val="baseline"/>
                  <w:lang w:val="en-US" w:eastAsia="zh-CN"/>
                </w:rPr>
                <w:delText>1000</w:delText>
              </w:r>
            </w:del>
          </w:p>
        </w:tc>
        <w:tc>
          <w:tcPr>
            <w:tcW w:w="714" w:type="pct"/>
          </w:tcPr>
          <w:p>
            <w:pPr>
              <w:bidi w:val="0"/>
              <w:rPr>
                <w:del w:id="1593" w:author="......" w:date="2024-03-17T16:43:23Z"/>
                <w:rFonts w:hint="default" w:ascii="Times New Roman" w:hAnsi="Times New Roman" w:eastAsia="宋体" w:cs="Times New Roman"/>
                <w:sz w:val="24"/>
                <w:szCs w:val="24"/>
                <w:vertAlign w:val="baseline"/>
                <w:lang w:val="en-US" w:eastAsia="zh-CN"/>
              </w:rPr>
            </w:pPr>
          </w:p>
        </w:tc>
        <w:tc>
          <w:tcPr>
            <w:tcW w:w="568" w:type="pct"/>
          </w:tcPr>
          <w:p>
            <w:pPr>
              <w:bidi w:val="0"/>
              <w:rPr>
                <w:del w:id="1594" w:author="......" w:date="2024-03-17T16:43:23Z"/>
                <w:rFonts w:hint="default" w:ascii="Times New Roman" w:hAnsi="Times New Roman" w:eastAsia="宋体" w:cs="Times New Roman"/>
                <w:sz w:val="24"/>
                <w:szCs w:val="24"/>
                <w:vertAlign w:val="baseline"/>
                <w:lang w:val="en-US" w:eastAsia="zh-CN"/>
              </w:rPr>
            </w:pPr>
            <w:del w:id="1595" w:author="......" w:date="2024-03-17T16:43:23Z">
              <w:r>
                <w:rPr>
                  <w:rFonts w:hint="default" w:ascii="Times New Roman" w:hAnsi="Times New Roman" w:eastAsia="宋体" w:cs="Times New Roman"/>
                  <w:sz w:val="24"/>
                  <w:szCs w:val="24"/>
                  <w:vertAlign w:val="baseline"/>
                  <w:lang w:val="en-US" w:eastAsia="zh-CN"/>
                </w:rPr>
                <w:delText>NULL</w:delText>
              </w:r>
            </w:del>
          </w:p>
        </w:tc>
      </w:tr>
    </w:tbl>
    <w:p>
      <w:pPr>
        <w:bidi w:val="0"/>
        <w:rPr>
          <w:del w:id="1596" w:author="......" w:date="2024-03-17T16:43:23Z"/>
          <w:rFonts w:hint="default" w:ascii="Times New Roman" w:hAnsi="Times New Roman" w:eastAsia="宋体" w:cs="Times New Roman"/>
          <w:sz w:val="24"/>
          <w:szCs w:val="24"/>
          <w:lang w:val="en-US" w:eastAsia="zh-CN"/>
        </w:rPr>
      </w:pPr>
    </w:p>
    <w:p>
      <w:pPr>
        <w:bidi w:val="0"/>
        <w:jc w:val="center"/>
        <w:rPr>
          <w:del w:id="1597" w:author="......" w:date="2024-03-17T16:43:23Z"/>
          <w:rFonts w:hint="default" w:ascii="Times New Roman" w:hAnsi="Times New Roman" w:eastAsia="宋体" w:cs="Times New Roman"/>
          <w:sz w:val="24"/>
          <w:szCs w:val="24"/>
          <w:lang w:val="en-US" w:eastAsia="zh-CN"/>
        </w:rPr>
      </w:pPr>
      <w:del w:id="1598" w:author="......" w:date="2024-03-17T16:43:23Z">
        <w:r>
          <w:rPr>
            <w:rFonts w:hint="default" w:ascii="Times New Roman" w:hAnsi="Times New Roman" w:eastAsia="宋体" w:cs="Times New Roman"/>
            <w:sz w:val="24"/>
            <w:szCs w:val="24"/>
            <w:lang w:val="en-US" w:eastAsia="zh-CN"/>
          </w:rPr>
          <w:delText>表3.2.2 安全检查报告信息表</w:delText>
        </w:r>
      </w:del>
    </w:p>
    <w:tbl>
      <w:tblPr>
        <w:tblStyle w:val="19"/>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1421"/>
        <w:gridCol w:w="1725"/>
        <w:gridCol w:w="1224"/>
        <w:gridCol w:w="1224"/>
        <w:gridCol w:w="1224"/>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599" w:author="......" w:date="2024-03-17T16:43:23Z"/>
        </w:trPr>
        <w:tc>
          <w:tcPr>
            <w:tcW w:w="425" w:type="pct"/>
          </w:tcPr>
          <w:p>
            <w:pPr>
              <w:bidi w:val="0"/>
              <w:rPr>
                <w:del w:id="1600" w:author="......" w:date="2024-03-17T16:43:23Z"/>
                <w:rFonts w:hint="default" w:ascii="Times New Roman" w:hAnsi="Times New Roman" w:eastAsia="宋体" w:cs="Times New Roman"/>
                <w:sz w:val="24"/>
                <w:szCs w:val="24"/>
                <w:vertAlign w:val="baseline"/>
                <w:lang w:val="en-US" w:eastAsia="zh-CN"/>
              </w:rPr>
            </w:pPr>
            <w:del w:id="1601" w:author="......" w:date="2024-03-17T16:43:23Z">
              <w:r>
                <w:rPr>
                  <w:rFonts w:hint="default" w:ascii="Times New Roman" w:hAnsi="Times New Roman" w:eastAsia="宋体" w:cs="Times New Roman"/>
                  <w:sz w:val="24"/>
                  <w:szCs w:val="24"/>
                  <w:vertAlign w:val="baseline"/>
                  <w:lang w:val="en-US" w:eastAsia="zh-CN"/>
                </w:rPr>
                <w:delText>编号</w:delText>
              </w:r>
            </w:del>
          </w:p>
        </w:tc>
        <w:tc>
          <w:tcPr>
            <w:tcW w:w="834" w:type="pct"/>
          </w:tcPr>
          <w:p>
            <w:pPr>
              <w:bidi w:val="0"/>
              <w:rPr>
                <w:del w:id="1602" w:author="......" w:date="2024-03-17T16:43:23Z"/>
                <w:rFonts w:hint="default" w:ascii="Times New Roman" w:hAnsi="Times New Roman" w:eastAsia="宋体" w:cs="Times New Roman"/>
                <w:sz w:val="24"/>
                <w:szCs w:val="24"/>
                <w:vertAlign w:val="baseline"/>
                <w:lang w:val="en-US" w:eastAsia="zh-CN"/>
              </w:rPr>
            </w:pPr>
            <w:del w:id="1603" w:author="......" w:date="2024-03-17T16:43:23Z">
              <w:r>
                <w:rPr>
                  <w:rFonts w:hint="default" w:ascii="Times New Roman" w:hAnsi="Times New Roman" w:eastAsia="宋体" w:cs="Times New Roman"/>
                  <w:sz w:val="24"/>
                  <w:szCs w:val="24"/>
                  <w:vertAlign w:val="baseline"/>
                  <w:lang w:val="en-US" w:eastAsia="zh-CN"/>
                </w:rPr>
                <w:delText>字段名称</w:delText>
              </w:r>
            </w:del>
          </w:p>
        </w:tc>
        <w:tc>
          <w:tcPr>
            <w:tcW w:w="1012" w:type="pct"/>
          </w:tcPr>
          <w:p>
            <w:pPr>
              <w:bidi w:val="0"/>
              <w:rPr>
                <w:del w:id="1604" w:author="......" w:date="2024-03-17T16:43:23Z"/>
                <w:rFonts w:hint="default" w:ascii="Times New Roman" w:hAnsi="Times New Roman" w:eastAsia="宋体" w:cs="Times New Roman"/>
                <w:sz w:val="24"/>
                <w:szCs w:val="24"/>
                <w:vertAlign w:val="baseline"/>
                <w:lang w:val="en-US" w:eastAsia="zh-CN"/>
              </w:rPr>
            </w:pPr>
            <w:del w:id="1605" w:author="......" w:date="2024-03-17T16:43:23Z">
              <w:r>
                <w:rPr>
                  <w:rFonts w:hint="default" w:ascii="Times New Roman" w:hAnsi="Times New Roman" w:eastAsia="宋体" w:cs="Times New Roman"/>
                  <w:sz w:val="24"/>
                  <w:szCs w:val="24"/>
                  <w:vertAlign w:val="baseline"/>
                  <w:lang w:val="en-US" w:eastAsia="zh-CN"/>
                </w:rPr>
                <w:delText>字段含义</w:delText>
              </w:r>
            </w:del>
          </w:p>
        </w:tc>
        <w:tc>
          <w:tcPr>
            <w:tcW w:w="718" w:type="pct"/>
          </w:tcPr>
          <w:p>
            <w:pPr>
              <w:bidi w:val="0"/>
              <w:rPr>
                <w:del w:id="1606" w:author="......" w:date="2024-03-17T16:43:23Z"/>
                <w:rFonts w:hint="default" w:ascii="Times New Roman" w:hAnsi="Times New Roman" w:eastAsia="宋体" w:cs="Times New Roman"/>
                <w:sz w:val="24"/>
                <w:szCs w:val="24"/>
                <w:vertAlign w:val="baseline"/>
                <w:lang w:val="en-US" w:eastAsia="zh-CN"/>
              </w:rPr>
            </w:pPr>
            <w:del w:id="1607" w:author="......" w:date="2024-03-17T16:43:23Z">
              <w:r>
                <w:rPr>
                  <w:rFonts w:hint="default" w:ascii="Times New Roman" w:hAnsi="Times New Roman" w:eastAsia="宋体" w:cs="Times New Roman"/>
                  <w:sz w:val="24"/>
                  <w:szCs w:val="24"/>
                  <w:vertAlign w:val="baseline"/>
                  <w:lang w:val="en-US" w:eastAsia="zh-CN"/>
                </w:rPr>
                <w:delText>字段类型</w:delText>
              </w:r>
            </w:del>
          </w:p>
        </w:tc>
        <w:tc>
          <w:tcPr>
            <w:tcW w:w="718" w:type="pct"/>
          </w:tcPr>
          <w:p>
            <w:pPr>
              <w:bidi w:val="0"/>
              <w:rPr>
                <w:del w:id="1608" w:author="......" w:date="2024-03-17T16:43:23Z"/>
                <w:rFonts w:hint="default" w:ascii="Times New Roman" w:hAnsi="Times New Roman" w:eastAsia="宋体" w:cs="Times New Roman"/>
                <w:sz w:val="24"/>
                <w:szCs w:val="24"/>
                <w:vertAlign w:val="baseline"/>
                <w:lang w:val="en-US" w:eastAsia="zh-CN"/>
              </w:rPr>
            </w:pPr>
            <w:del w:id="1609" w:author="......" w:date="2024-03-17T16:43:23Z">
              <w:r>
                <w:rPr>
                  <w:rFonts w:hint="default" w:ascii="Times New Roman" w:hAnsi="Times New Roman" w:eastAsia="宋体" w:cs="Times New Roman"/>
                  <w:sz w:val="24"/>
                  <w:szCs w:val="24"/>
                  <w:vertAlign w:val="baseline"/>
                  <w:lang w:val="en-US" w:eastAsia="zh-CN"/>
                </w:rPr>
                <w:delText>字段长度</w:delText>
              </w:r>
            </w:del>
          </w:p>
        </w:tc>
        <w:tc>
          <w:tcPr>
            <w:tcW w:w="718" w:type="pct"/>
          </w:tcPr>
          <w:p>
            <w:pPr>
              <w:bidi w:val="0"/>
              <w:rPr>
                <w:del w:id="1610" w:author="......" w:date="2024-03-17T16:43:23Z"/>
                <w:rFonts w:hint="default" w:ascii="Times New Roman" w:hAnsi="Times New Roman" w:eastAsia="宋体" w:cs="Times New Roman"/>
                <w:sz w:val="24"/>
                <w:szCs w:val="24"/>
                <w:vertAlign w:val="baseline"/>
                <w:lang w:val="en-US" w:eastAsia="zh-CN"/>
              </w:rPr>
            </w:pPr>
            <w:del w:id="1611" w:author="......" w:date="2024-03-17T16:43:23Z">
              <w:r>
                <w:rPr>
                  <w:rFonts w:hint="default" w:ascii="Times New Roman" w:hAnsi="Times New Roman" w:eastAsia="宋体" w:cs="Times New Roman"/>
                  <w:sz w:val="24"/>
                  <w:szCs w:val="24"/>
                  <w:vertAlign w:val="baseline"/>
                  <w:lang w:val="en-US" w:eastAsia="zh-CN"/>
                </w:rPr>
                <w:delText>是否主键</w:delText>
              </w:r>
            </w:del>
          </w:p>
        </w:tc>
        <w:tc>
          <w:tcPr>
            <w:tcW w:w="571" w:type="pct"/>
          </w:tcPr>
          <w:p>
            <w:pPr>
              <w:bidi w:val="0"/>
              <w:rPr>
                <w:del w:id="1612" w:author="......" w:date="2024-03-17T16:43:23Z"/>
                <w:rFonts w:hint="default" w:ascii="Times New Roman" w:hAnsi="Times New Roman" w:eastAsia="宋体" w:cs="Times New Roman"/>
                <w:sz w:val="24"/>
                <w:szCs w:val="24"/>
                <w:vertAlign w:val="baseline"/>
                <w:lang w:val="en-US" w:eastAsia="zh-CN"/>
              </w:rPr>
            </w:pPr>
            <w:del w:id="1613" w:author="......" w:date="2024-03-17T16:43:23Z">
              <w:r>
                <w:rPr>
                  <w:rFonts w:hint="default" w:ascii="Times New Roman" w:hAnsi="Times New Roman" w:eastAsia="宋体" w:cs="Times New Roman"/>
                  <w:sz w:val="24"/>
                  <w:szCs w:val="24"/>
                  <w:vertAlign w:val="baseline"/>
                  <w:lang w:val="en-US" w:eastAsia="zh-CN"/>
                </w:rPr>
                <w:delText>默认值</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del w:id="1614" w:author="......" w:date="2024-03-17T16:43:23Z"/>
        </w:trPr>
        <w:tc>
          <w:tcPr>
            <w:tcW w:w="425" w:type="pct"/>
          </w:tcPr>
          <w:p>
            <w:pPr>
              <w:bidi w:val="0"/>
              <w:rPr>
                <w:del w:id="1615" w:author="......" w:date="2024-03-17T16:43:23Z"/>
                <w:rFonts w:hint="default" w:ascii="Times New Roman" w:hAnsi="Times New Roman" w:eastAsia="宋体" w:cs="Times New Roman"/>
                <w:sz w:val="24"/>
                <w:szCs w:val="24"/>
                <w:vertAlign w:val="baseline"/>
                <w:lang w:val="en-US" w:eastAsia="zh-CN"/>
              </w:rPr>
            </w:pPr>
            <w:del w:id="1616" w:author="......" w:date="2024-03-17T16:43:23Z">
              <w:r>
                <w:rPr>
                  <w:rFonts w:hint="default" w:ascii="Times New Roman" w:hAnsi="Times New Roman" w:eastAsia="宋体" w:cs="Times New Roman"/>
                  <w:sz w:val="24"/>
                  <w:szCs w:val="24"/>
                  <w:vertAlign w:val="baseline"/>
                  <w:lang w:val="en-US" w:eastAsia="zh-CN"/>
                </w:rPr>
                <w:delText>1</w:delText>
              </w:r>
            </w:del>
          </w:p>
        </w:tc>
        <w:tc>
          <w:tcPr>
            <w:tcW w:w="834" w:type="pct"/>
          </w:tcPr>
          <w:p>
            <w:pPr>
              <w:bidi w:val="0"/>
              <w:rPr>
                <w:del w:id="1617" w:author="......" w:date="2024-03-17T16:43:23Z"/>
                <w:rFonts w:hint="default" w:ascii="Times New Roman" w:hAnsi="Times New Roman" w:eastAsia="宋体" w:cs="Times New Roman"/>
                <w:sz w:val="24"/>
                <w:szCs w:val="24"/>
                <w:vertAlign w:val="baseline"/>
                <w:lang w:val="en-US" w:eastAsia="zh-CN"/>
              </w:rPr>
            </w:pPr>
            <w:del w:id="1618" w:author="......" w:date="2024-03-17T16:43:23Z">
              <w:r>
                <w:rPr>
                  <w:rFonts w:hint="default" w:ascii="Times New Roman" w:hAnsi="Times New Roman" w:eastAsia="宋体" w:cs="Times New Roman"/>
                  <w:sz w:val="24"/>
                  <w:szCs w:val="24"/>
                  <w:vertAlign w:val="baseline"/>
                  <w:lang w:val="en-US" w:eastAsia="zh-CN"/>
                </w:rPr>
                <w:delText>ID_re_s</w:delText>
              </w:r>
            </w:del>
          </w:p>
        </w:tc>
        <w:tc>
          <w:tcPr>
            <w:tcW w:w="1012" w:type="pct"/>
          </w:tcPr>
          <w:p>
            <w:pPr>
              <w:bidi w:val="0"/>
              <w:rPr>
                <w:del w:id="1619" w:author="......" w:date="2024-03-17T16:43:23Z"/>
                <w:rFonts w:hint="default" w:ascii="Times New Roman" w:hAnsi="Times New Roman" w:eastAsia="宋体" w:cs="Times New Roman"/>
                <w:sz w:val="24"/>
                <w:szCs w:val="24"/>
                <w:vertAlign w:val="baseline"/>
                <w:lang w:val="en-US" w:eastAsia="zh-CN"/>
              </w:rPr>
            </w:pPr>
            <w:del w:id="1620" w:author="......" w:date="2024-03-17T16:43:23Z">
              <w:r>
                <w:rPr>
                  <w:rFonts w:hint="default" w:ascii="Times New Roman" w:hAnsi="Times New Roman" w:eastAsia="宋体" w:cs="Times New Roman"/>
                  <w:sz w:val="24"/>
                  <w:szCs w:val="24"/>
                  <w:vertAlign w:val="baseline"/>
                  <w:lang w:val="en-US" w:eastAsia="zh-CN"/>
                </w:rPr>
                <w:delText>安检报告id</w:delText>
              </w:r>
            </w:del>
          </w:p>
        </w:tc>
        <w:tc>
          <w:tcPr>
            <w:tcW w:w="718" w:type="pct"/>
          </w:tcPr>
          <w:p>
            <w:pPr>
              <w:bidi w:val="0"/>
              <w:rPr>
                <w:del w:id="1621" w:author="......" w:date="2024-03-17T16:43:23Z"/>
                <w:rFonts w:hint="default" w:ascii="Times New Roman" w:hAnsi="Times New Roman" w:eastAsia="宋体" w:cs="Times New Roman"/>
                <w:sz w:val="24"/>
                <w:szCs w:val="24"/>
                <w:vertAlign w:val="baseline"/>
                <w:lang w:val="en-US" w:eastAsia="zh-CN"/>
              </w:rPr>
            </w:pPr>
            <w:del w:id="1622" w:author="......" w:date="2024-03-17T16:43:23Z">
              <w:r>
                <w:rPr>
                  <w:rFonts w:hint="default" w:ascii="Times New Roman" w:hAnsi="Times New Roman" w:eastAsia="宋体" w:cs="Times New Roman"/>
                  <w:sz w:val="24"/>
                  <w:szCs w:val="24"/>
                  <w:vertAlign w:val="baseline"/>
                  <w:lang w:val="en-US" w:eastAsia="zh-CN"/>
                </w:rPr>
                <w:delText>Int</w:delText>
              </w:r>
            </w:del>
          </w:p>
        </w:tc>
        <w:tc>
          <w:tcPr>
            <w:tcW w:w="718" w:type="pct"/>
          </w:tcPr>
          <w:p>
            <w:pPr>
              <w:bidi w:val="0"/>
              <w:rPr>
                <w:del w:id="1623" w:author="......" w:date="2024-03-17T16:43:23Z"/>
                <w:rFonts w:hint="default" w:ascii="Times New Roman" w:hAnsi="Times New Roman" w:eastAsia="宋体" w:cs="Times New Roman"/>
                <w:sz w:val="24"/>
                <w:szCs w:val="24"/>
                <w:vertAlign w:val="baseline"/>
                <w:lang w:val="en-US" w:eastAsia="zh-CN"/>
              </w:rPr>
            </w:pPr>
            <w:del w:id="1624" w:author="......" w:date="2024-03-17T16:43:23Z">
              <w:r>
                <w:rPr>
                  <w:rFonts w:hint="default" w:ascii="Times New Roman" w:hAnsi="Times New Roman" w:eastAsia="宋体" w:cs="Times New Roman"/>
                  <w:sz w:val="24"/>
                  <w:szCs w:val="24"/>
                  <w:vertAlign w:val="baseline"/>
                  <w:lang w:val="en-US" w:eastAsia="zh-CN"/>
                </w:rPr>
                <w:delText>100</w:delText>
              </w:r>
            </w:del>
          </w:p>
        </w:tc>
        <w:tc>
          <w:tcPr>
            <w:tcW w:w="718" w:type="pct"/>
          </w:tcPr>
          <w:p>
            <w:pPr>
              <w:bidi w:val="0"/>
              <w:rPr>
                <w:del w:id="1625" w:author="......" w:date="2024-03-17T16:43:23Z"/>
                <w:rFonts w:hint="default" w:ascii="Times New Roman" w:hAnsi="Times New Roman" w:eastAsia="宋体" w:cs="Times New Roman"/>
                <w:sz w:val="24"/>
                <w:szCs w:val="24"/>
                <w:vertAlign w:val="baseline"/>
                <w:lang w:val="en-US" w:eastAsia="zh-CN"/>
              </w:rPr>
            </w:pPr>
            <w:del w:id="1626" w:author="......" w:date="2024-03-17T16:43:23Z">
              <w:r>
                <w:rPr>
                  <w:rFonts w:hint="default" w:ascii="Times New Roman" w:hAnsi="Times New Roman" w:eastAsia="宋体" w:cs="Times New Roman"/>
                  <w:sz w:val="24"/>
                  <w:szCs w:val="24"/>
                  <w:vertAlign w:val="baseline"/>
                  <w:lang w:val="en-US" w:eastAsia="zh-CN"/>
                </w:rPr>
                <w:delText>√</w:delText>
              </w:r>
            </w:del>
          </w:p>
        </w:tc>
        <w:tc>
          <w:tcPr>
            <w:tcW w:w="571" w:type="pct"/>
          </w:tcPr>
          <w:p>
            <w:pPr>
              <w:bidi w:val="0"/>
              <w:rPr>
                <w:del w:id="1627"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628" w:author="......" w:date="2024-03-17T16:43:23Z"/>
        </w:trPr>
        <w:tc>
          <w:tcPr>
            <w:tcW w:w="425" w:type="pct"/>
          </w:tcPr>
          <w:p>
            <w:pPr>
              <w:bidi w:val="0"/>
              <w:rPr>
                <w:del w:id="1629" w:author="......" w:date="2024-03-17T16:43:23Z"/>
                <w:rFonts w:hint="default" w:ascii="Times New Roman" w:hAnsi="Times New Roman" w:eastAsia="宋体" w:cs="Times New Roman"/>
                <w:sz w:val="24"/>
                <w:szCs w:val="24"/>
                <w:vertAlign w:val="baseline"/>
                <w:lang w:val="en-US" w:eastAsia="zh-CN"/>
              </w:rPr>
            </w:pPr>
            <w:del w:id="1630" w:author="......" w:date="2024-03-17T16:43:23Z">
              <w:r>
                <w:rPr>
                  <w:rFonts w:hint="default" w:ascii="Times New Roman" w:hAnsi="Times New Roman" w:eastAsia="宋体" w:cs="Times New Roman"/>
                  <w:sz w:val="24"/>
                  <w:szCs w:val="24"/>
                  <w:vertAlign w:val="baseline"/>
                  <w:lang w:val="en-US" w:eastAsia="zh-CN"/>
                </w:rPr>
                <w:delText>2</w:delText>
              </w:r>
            </w:del>
          </w:p>
        </w:tc>
        <w:tc>
          <w:tcPr>
            <w:tcW w:w="834" w:type="pct"/>
          </w:tcPr>
          <w:p>
            <w:pPr>
              <w:bidi w:val="0"/>
              <w:rPr>
                <w:del w:id="1631" w:author="......" w:date="2024-03-17T16:43:23Z"/>
                <w:rFonts w:hint="default" w:ascii="Times New Roman" w:hAnsi="Times New Roman" w:eastAsia="宋体" w:cs="Times New Roman"/>
                <w:sz w:val="24"/>
                <w:szCs w:val="24"/>
                <w:vertAlign w:val="baseline"/>
                <w:lang w:val="en-US" w:eastAsia="zh-CN"/>
              </w:rPr>
            </w:pPr>
            <w:del w:id="1632" w:author="......" w:date="2024-03-17T16:43:23Z">
              <w:r>
                <w:rPr>
                  <w:rFonts w:hint="default" w:ascii="Times New Roman" w:hAnsi="Times New Roman" w:eastAsia="宋体" w:cs="Times New Roman"/>
                  <w:sz w:val="24"/>
                  <w:szCs w:val="24"/>
                  <w:vertAlign w:val="baseline"/>
                  <w:lang w:val="en-US" w:eastAsia="zh-CN"/>
                </w:rPr>
                <w:delText>NAME_re_s</w:delText>
              </w:r>
            </w:del>
          </w:p>
        </w:tc>
        <w:tc>
          <w:tcPr>
            <w:tcW w:w="1012" w:type="pct"/>
          </w:tcPr>
          <w:p>
            <w:pPr>
              <w:bidi w:val="0"/>
              <w:rPr>
                <w:del w:id="1633" w:author="......" w:date="2024-03-17T16:43:23Z"/>
                <w:rFonts w:hint="default" w:ascii="Times New Roman" w:hAnsi="Times New Roman" w:eastAsia="宋体" w:cs="Times New Roman"/>
                <w:sz w:val="24"/>
                <w:szCs w:val="24"/>
                <w:vertAlign w:val="baseline"/>
                <w:lang w:val="en-US" w:eastAsia="zh-CN"/>
              </w:rPr>
            </w:pPr>
            <w:del w:id="1634" w:author="......" w:date="2024-03-17T16:43:23Z">
              <w:r>
                <w:rPr>
                  <w:rFonts w:hint="default" w:ascii="Times New Roman" w:hAnsi="Times New Roman" w:eastAsia="宋体" w:cs="Times New Roman"/>
                  <w:sz w:val="24"/>
                  <w:szCs w:val="24"/>
                  <w:vertAlign w:val="baseline"/>
                  <w:lang w:val="en-US" w:eastAsia="zh-CN"/>
                </w:rPr>
                <w:delText>安检报告名称</w:delText>
              </w:r>
            </w:del>
          </w:p>
        </w:tc>
        <w:tc>
          <w:tcPr>
            <w:tcW w:w="718" w:type="pct"/>
          </w:tcPr>
          <w:p>
            <w:pPr>
              <w:bidi w:val="0"/>
              <w:rPr>
                <w:del w:id="1635" w:author="......" w:date="2024-03-17T16:43:23Z"/>
                <w:rFonts w:hint="default" w:ascii="Times New Roman" w:hAnsi="Times New Roman" w:eastAsia="宋体" w:cs="Times New Roman"/>
                <w:sz w:val="24"/>
                <w:szCs w:val="24"/>
                <w:vertAlign w:val="baseline"/>
                <w:lang w:val="en-US" w:eastAsia="zh-CN"/>
              </w:rPr>
            </w:pPr>
            <w:del w:id="1636" w:author="......" w:date="2024-03-17T16:43:23Z">
              <w:r>
                <w:rPr>
                  <w:rFonts w:hint="default" w:ascii="Times New Roman" w:hAnsi="Times New Roman" w:eastAsia="宋体" w:cs="Times New Roman"/>
                  <w:sz w:val="24"/>
                  <w:szCs w:val="24"/>
                  <w:vertAlign w:val="baseline"/>
                  <w:lang w:val="en-US" w:eastAsia="zh-CN"/>
                </w:rPr>
                <w:delText>Varchar</w:delText>
              </w:r>
            </w:del>
          </w:p>
        </w:tc>
        <w:tc>
          <w:tcPr>
            <w:tcW w:w="718" w:type="pct"/>
          </w:tcPr>
          <w:p>
            <w:pPr>
              <w:bidi w:val="0"/>
              <w:rPr>
                <w:del w:id="1637" w:author="......" w:date="2024-03-17T16:43:23Z"/>
                <w:rFonts w:hint="default" w:ascii="Times New Roman" w:hAnsi="Times New Roman" w:eastAsia="宋体" w:cs="Times New Roman"/>
                <w:sz w:val="24"/>
                <w:szCs w:val="24"/>
                <w:vertAlign w:val="baseline"/>
                <w:lang w:val="en-US" w:eastAsia="zh-CN"/>
              </w:rPr>
            </w:pPr>
            <w:del w:id="1638" w:author="......" w:date="2024-03-17T16:43:23Z">
              <w:r>
                <w:rPr>
                  <w:rFonts w:hint="default" w:ascii="Times New Roman" w:hAnsi="Times New Roman" w:eastAsia="宋体" w:cs="Times New Roman"/>
                  <w:sz w:val="24"/>
                  <w:szCs w:val="24"/>
                  <w:vertAlign w:val="baseline"/>
                  <w:lang w:val="en-US" w:eastAsia="zh-CN"/>
                </w:rPr>
                <w:delText>20</w:delText>
              </w:r>
            </w:del>
          </w:p>
        </w:tc>
        <w:tc>
          <w:tcPr>
            <w:tcW w:w="718" w:type="pct"/>
          </w:tcPr>
          <w:p>
            <w:pPr>
              <w:bidi w:val="0"/>
              <w:rPr>
                <w:del w:id="1639" w:author="......" w:date="2024-03-17T16:43:23Z"/>
                <w:rFonts w:hint="default" w:ascii="Times New Roman" w:hAnsi="Times New Roman" w:eastAsia="宋体" w:cs="Times New Roman"/>
                <w:sz w:val="24"/>
                <w:szCs w:val="24"/>
                <w:vertAlign w:val="baseline"/>
                <w:lang w:val="en-US" w:eastAsia="zh-CN"/>
              </w:rPr>
            </w:pPr>
          </w:p>
        </w:tc>
        <w:tc>
          <w:tcPr>
            <w:tcW w:w="571" w:type="pct"/>
          </w:tcPr>
          <w:p>
            <w:pPr>
              <w:bidi w:val="0"/>
              <w:rPr>
                <w:del w:id="1640"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641" w:author="......" w:date="2024-03-17T16:43:23Z"/>
        </w:trPr>
        <w:tc>
          <w:tcPr>
            <w:tcW w:w="425" w:type="pct"/>
          </w:tcPr>
          <w:p>
            <w:pPr>
              <w:bidi w:val="0"/>
              <w:rPr>
                <w:del w:id="1642" w:author="......" w:date="2024-03-17T16:43:23Z"/>
                <w:rFonts w:hint="default" w:ascii="Times New Roman" w:hAnsi="Times New Roman" w:eastAsia="宋体" w:cs="Times New Roman"/>
                <w:sz w:val="24"/>
                <w:szCs w:val="24"/>
                <w:vertAlign w:val="baseline"/>
                <w:lang w:val="en-US" w:eastAsia="zh-CN"/>
              </w:rPr>
            </w:pPr>
            <w:del w:id="1643" w:author="......" w:date="2024-03-17T16:43:23Z">
              <w:r>
                <w:rPr>
                  <w:rFonts w:hint="default" w:ascii="Times New Roman" w:hAnsi="Times New Roman" w:eastAsia="宋体" w:cs="Times New Roman"/>
                  <w:sz w:val="24"/>
                  <w:szCs w:val="24"/>
                  <w:vertAlign w:val="baseline"/>
                  <w:lang w:val="en-US" w:eastAsia="zh-CN"/>
                </w:rPr>
                <w:delText>3</w:delText>
              </w:r>
            </w:del>
          </w:p>
        </w:tc>
        <w:tc>
          <w:tcPr>
            <w:tcW w:w="834" w:type="pct"/>
          </w:tcPr>
          <w:p>
            <w:pPr>
              <w:bidi w:val="0"/>
              <w:rPr>
                <w:del w:id="1644" w:author="......" w:date="2024-03-17T16:43:23Z"/>
                <w:rFonts w:hint="default" w:ascii="Times New Roman" w:hAnsi="Times New Roman" w:eastAsia="宋体" w:cs="Times New Roman"/>
                <w:sz w:val="24"/>
                <w:szCs w:val="24"/>
                <w:vertAlign w:val="baseline"/>
                <w:lang w:val="en-US" w:eastAsia="zh-CN"/>
              </w:rPr>
            </w:pPr>
            <w:del w:id="1645" w:author="......" w:date="2024-03-17T16:43:23Z">
              <w:r>
                <w:rPr>
                  <w:rFonts w:hint="default" w:ascii="Times New Roman" w:hAnsi="Times New Roman" w:eastAsia="宋体" w:cs="Times New Roman"/>
                  <w:sz w:val="24"/>
                  <w:szCs w:val="24"/>
                  <w:vertAlign w:val="baseline"/>
                  <w:lang w:val="en-US" w:eastAsia="zh-CN"/>
                </w:rPr>
                <w:delText>TIME_re_s</w:delText>
              </w:r>
            </w:del>
          </w:p>
        </w:tc>
        <w:tc>
          <w:tcPr>
            <w:tcW w:w="1012" w:type="pct"/>
          </w:tcPr>
          <w:p>
            <w:pPr>
              <w:bidi w:val="0"/>
              <w:rPr>
                <w:del w:id="1646" w:author="......" w:date="2024-03-17T16:43:23Z"/>
                <w:rFonts w:hint="default" w:ascii="Times New Roman" w:hAnsi="Times New Roman" w:eastAsia="宋体" w:cs="Times New Roman"/>
                <w:sz w:val="24"/>
                <w:szCs w:val="24"/>
                <w:vertAlign w:val="baseline"/>
                <w:lang w:val="en-US" w:eastAsia="zh-CN"/>
              </w:rPr>
            </w:pPr>
            <w:del w:id="1647" w:author="......" w:date="2024-03-17T16:43:23Z">
              <w:r>
                <w:rPr>
                  <w:rFonts w:hint="default" w:ascii="Times New Roman" w:hAnsi="Times New Roman" w:eastAsia="宋体" w:cs="Times New Roman"/>
                  <w:sz w:val="24"/>
                  <w:szCs w:val="24"/>
                  <w:vertAlign w:val="baseline"/>
                  <w:lang w:val="en-US" w:eastAsia="zh-CN"/>
                </w:rPr>
                <w:delText>上传时间</w:delText>
              </w:r>
            </w:del>
          </w:p>
        </w:tc>
        <w:tc>
          <w:tcPr>
            <w:tcW w:w="718" w:type="pct"/>
          </w:tcPr>
          <w:p>
            <w:pPr>
              <w:bidi w:val="0"/>
              <w:rPr>
                <w:del w:id="1648" w:author="......" w:date="2024-03-17T16:43:23Z"/>
                <w:rFonts w:hint="default" w:ascii="Times New Roman" w:hAnsi="Times New Roman" w:eastAsia="宋体" w:cs="Times New Roman"/>
                <w:sz w:val="24"/>
                <w:szCs w:val="24"/>
                <w:vertAlign w:val="baseline"/>
                <w:lang w:val="en-US" w:eastAsia="zh-CN"/>
              </w:rPr>
            </w:pPr>
            <w:del w:id="1649" w:author="......" w:date="2024-03-17T16:43:23Z">
              <w:r>
                <w:rPr>
                  <w:rFonts w:hint="default" w:ascii="Times New Roman" w:hAnsi="Times New Roman" w:eastAsia="宋体" w:cs="Times New Roman"/>
                  <w:sz w:val="24"/>
                  <w:szCs w:val="24"/>
                  <w:vertAlign w:val="baseline"/>
                  <w:lang w:val="en-US" w:eastAsia="zh-CN"/>
                </w:rPr>
                <w:delText>Date</w:delText>
              </w:r>
            </w:del>
          </w:p>
        </w:tc>
        <w:tc>
          <w:tcPr>
            <w:tcW w:w="718" w:type="pct"/>
          </w:tcPr>
          <w:p>
            <w:pPr>
              <w:bidi w:val="0"/>
              <w:rPr>
                <w:del w:id="1650" w:author="......" w:date="2024-03-17T16:43:23Z"/>
                <w:rFonts w:hint="default" w:ascii="Times New Roman" w:hAnsi="Times New Roman" w:eastAsia="宋体" w:cs="Times New Roman"/>
                <w:sz w:val="24"/>
                <w:szCs w:val="24"/>
                <w:vertAlign w:val="baseline"/>
                <w:lang w:val="en-US" w:eastAsia="zh-CN"/>
              </w:rPr>
            </w:pPr>
            <w:del w:id="1651" w:author="......" w:date="2024-03-17T16:43:23Z">
              <w:r>
                <w:rPr>
                  <w:rFonts w:hint="default" w:ascii="Times New Roman" w:hAnsi="Times New Roman" w:eastAsia="宋体" w:cs="Times New Roman"/>
                  <w:sz w:val="24"/>
                  <w:szCs w:val="24"/>
                  <w:vertAlign w:val="baseline"/>
                  <w:lang w:val="en-US" w:eastAsia="zh-CN"/>
                </w:rPr>
                <w:delText>16</w:delText>
              </w:r>
            </w:del>
          </w:p>
        </w:tc>
        <w:tc>
          <w:tcPr>
            <w:tcW w:w="718" w:type="pct"/>
          </w:tcPr>
          <w:p>
            <w:pPr>
              <w:bidi w:val="0"/>
              <w:rPr>
                <w:del w:id="1652" w:author="......" w:date="2024-03-17T16:43:23Z"/>
                <w:rFonts w:hint="default" w:ascii="Times New Roman" w:hAnsi="Times New Roman" w:eastAsia="宋体" w:cs="Times New Roman"/>
                <w:sz w:val="24"/>
                <w:szCs w:val="24"/>
                <w:vertAlign w:val="baseline"/>
                <w:lang w:val="en-US" w:eastAsia="zh-CN"/>
              </w:rPr>
            </w:pPr>
          </w:p>
        </w:tc>
        <w:tc>
          <w:tcPr>
            <w:tcW w:w="571" w:type="pct"/>
          </w:tcPr>
          <w:p>
            <w:pPr>
              <w:bidi w:val="0"/>
              <w:rPr>
                <w:del w:id="1653" w:author="......" w:date="2024-03-17T16:43:23Z"/>
                <w:rFonts w:hint="default" w:ascii="Times New Roman" w:hAnsi="Times New Roman" w:eastAsia="宋体" w:cs="Times New Roman"/>
                <w:sz w:val="24"/>
                <w:szCs w:val="24"/>
                <w:vertAlign w:val="baseline"/>
                <w:lang w:val="en-US" w:eastAsia="zh-CN"/>
              </w:rPr>
            </w:pPr>
            <w:del w:id="1654" w:author="......" w:date="2024-03-17T16:43:23Z">
              <w:r>
                <w:rPr>
                  <w:rFonts w:hint="default" w:ascii="Times New Roman" w:hAnsi="Times New Roman" w:eastAsia="宋体" w:cs="Times New Roman"/>
                  <w:sz w:val="24"/>
                  <w:szCs w:val="24"/>
                  <w:vertAlign w:val="baseline"/>
                  <w:lang w:val="en-US" w:eastAsia="zh-CN"/>
                </w:rPr>
                <w:delText>Date()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655" w:author="......" w:date="2024-03-17T16:43:23Z"/>
        </w:trPr>
        <w:tc>
          <w:tcPr>
            <w:tcW w:w="425" w:type="pct"/>
          </w:tcPr>
          <w:p>
            <w:pPr>
              <w:bidi w:val="0"/>
              <w:rPr>
                <w:del w:id="1656" w:author="......" w:date="2024-03-17T16:43:23Z"/>
                <w:rFonts w:hint="default" w:ascii="Times New Roman" w:hAnsi="Times New Roman" w:eastAsia="宋体" w:cs="Times New Roman"/>
                <w:sz w:val="24"/>
                <w:szCs w:val="24"/>
                <w:vertAlign w:val="baseline"/>
                <w:lang w:val="en-US" w:eastAsia="zh-CN"/>
              </w:rPr>
            </w:pPr>
            <w:del w:id="1657" w:author="......" w:date="2024-03-17T16:43:23Z">
              <w:r>
                <w:rPr>
                  <w:rFonts w:hint="default" w:ascii="Times New Roman" w:hAnsi="Times New Roman" w:eastAsia="宋体" w:cs="Times New Roman"/>
                  <w:sz w:val="24"/>
                  <w:szCs w:val="24"/>
                  <w:vertAlign w:val="baseline"/>
                  <w:lang w:val="en-US" w:eastAsia="zh-CN"/>
                </w:rPr>
                <w:delText>4</w:delText>
              </w:r>
            </w:del>
          </w:p>
        </w:tc>
        <w:tc>
          <w:tcPr>
            <w:tcW w:w="834" w:type="pct"/>
          </w:tcPr>
          <w:p>
            <w:pPr>
              <w:bidi w:val="0"/>
              <w:rPr>
                <w:del w:id="1658" w:author="......" w:date="2024-03-17T16:43:23Z"/>
                <w:rFonts w:hint="default" w:ascii="Times New Roman" w:hAnsi="Times New Roman" w:eastAsia="宋体" w:cs="Times New Roman"/>
                <w:sz w:val="24"/>
                <w:szCs w:val="24"/>
                <w:vertAlign w:val="baseline"/>
                <w:lang w:val="en-US" w:eastAsia="zh-CN"/>
              </w:rPr>
            </w:pPr>
            <w:del w:id="1659" w:author="......" w:date="2024-03-17T16:43:23Z">
              <w:r>
                <w:rPr>
                  <w:rFonts w:hint="default" w:ascii="Times New Roman" w:hAnsi="Times New Roman" w:eastAsia="宋体" w:cs="Times New Roman"/>
                  <w:sz w:val="24"/>
                  <w:szCs w:val="24"/>
                  <w:vertAlign w:val="baseline"/>
                  <w:lang w:val="en-US" w:eastAsia="zh-CN"/>
                </w:rPr>
                <w:delText>MAN_re_s</w:delText>
              </w:r>
            </w:del>
          </w:p>
        </w:tc>
        <w:tc>
          <w:tcPr>
            <w:tcW w:w="1012" w:type="pct"/>
          </w:tcPr>
          <w:p>
            <w:pPr>
              <w:bidi w:val="0"/>
              <w:rPr>
                <w:del w:id="1660" w:author="......" w:date="2024-03-17T16:43:23Z"/>
                <w:rFonts w:hint="default" w:ascii="Times New Roman" w:hAnsi="Times New Roman" w:eastAsia="宋体" w:cs="Times New Roman"/>
                <w:sz w:val="24"/>
                <w:szCs w:val="24"/>
                <w:vertAlign w:val="baseline"/>
                <w:lang w:val="en-US" w:eastAsia="zh-CN"/>
              </w:rPr>
            </w:pPr>
            <w:del w:id="1661" w:author="......" w:date="2024-03-17T16:43:23Z">
              <w:r>
                <w:rPr>
                  <w:rFonts w:hint="default" w:ascii="Times New Roman" w:hAnsi="Times New Roman" w:eastAsia="宋体" w:cs="Times New Roman"/>
                  <w:sz w:val="24"/>
                  <w:szCs w:val="24"/>
                  <w:vertAlign w:val="baseline"/>
                  <w:lang w:val="en-US" w:eastAsia="zh-CN"/>
                </w:rPr>
                <w:delText>上传人员</w:delText>
              </w:r>
            </w:del>
          </w:p>
        </w:tc>
        <w:tc>
          <w:tcPr>
            <w:tcW w:w="718" w:type="pct"/>
          </w:tcPr>
          <w:p>
            <w:pPr>
              <w:bidi w:val="0"/>
              <w:rPr>
                <w:del w:id="1662" w:author="......" w:date="2024-03-17T16:43:23Z"/>
                <w:rFonts w:hint="default" w:ascii="Times New Roman" w:hAnsi="Times New Roman" w:eastAsia="宋体" w:cs="Times New Roman"/>
                <w:sz w:val="24"/>
                <w:szCs w:val="24"/>
                <w:vertAlign w:val="baseline"/>
                <w:lang w:val="en-US" w:eastAsia="zh-CN"/>
              </w:rPr>
            </w:pPr>
            <w:del w:id="1663" w:author="......" w:date="2024-03-17T16:43:23Z">
              <w:r>
                <w:rPr>
                  <w:rFonts w:hint="default" w:ascii="Times New Roman" w:hAnsi="Times New Roman" w:eastAsia="宋体" w:cs="Times New Roman"/>
                  <w:sz w:val="24"/>
                  <w:szCs w:val="24"/>
                  <w:vertAlign w:val="baseline"/>
                  <w:lang w:val="en-US" w:eastAsia="zh-CN"/>
                </w:rPr>
                <w:delText>Varchar</w:delText>
              </w:r>
            </w:del>
          </w:p>
        </w:tc>
        <w:tc>
          <w:tcPr>
            <w:tcW w:w="718" w:type="pct"/>
          </w:tcPr>
          <w:p>
            <w:pPr>
              <w:bidi w:val="0"/>
              <w:rPr>
                <w:del w:id="1664" w:author="......" w:date="2024-03-17T16:43:23Z"/>
                <w:rFonts w:hint="default" w:ascii="Times New Roman" w:hAnsi="Times New Roman" w:eastAsia="宋体" w:cs="Times New Roman"/>
                <w:sz w:val="24"/>
                <w:szCs w:val="24"/>
                <w:vertAlign w:val="baseline"/>
                <w:lang w:val="en-US" w:eastAsia="zh-CN"/>
              </w:rPr>
            </w:pPr>
            <w:del w:id="1665" w:author="......" w:date="2024-03-17T16:43:23Z">
              <w:r>
                <w:rPr>
                  <w:rFonts w:hint="default" w:ascii="Times New Roman" w:hAnsi="Times New Roman" w:eastAsia="宋体" w:cs="Times New Roman"/>
                  <w:sz w:val="24"/>
                  <w:szCs w:val="24"/>
                  <w:vertAlign w:val="baseline"/>
                  <w:lang w:val="en-US" w:eastAsia="zh-CN"/>
                </w:rPr>
                <w:delText>10</w:delText>
              </w:r>
            </w:del>
          </w:p>
        </w:tc>
        <w:tc>
          <w:tcPr>
            <w:tcW w:w="718" w:type="pct"/>
          </w:tcPr>
          <w:p>
            <w:pPr>
              <w:bidi w:val="0"/>
              <w:rPr>
                <w:del w:id="1666" w:author="......" w:date="2024-03-17T16:43:23Z"/>
                <w:rFonts w:hint="default" w:ascii="Times New Roman" w:hAnsi="Times New Roman" w:eastAsia="宋体" w:cs="Times New Roman"/>
                <w:sz w:val="24"/>
                <w:szCs w:val="24"/>
                <w:vertAlign w:val="baseline"/>
                <w:lang w:val="en-US" w:eastAsia="zh-CN"/>
              </w:rPr>
            </w:pPr>
          </w:p>
        </w:tc>
        <w:tc>
          <w:tcPr>
            <w:tcW w:w="571" w:type="pct"/>
          </w:tcPr>
          <w:p>
            <w:pPr>
              <w:bidi w:val="0"/>
              <w:rPr>
                <w:del w:id="1667" w:author="......" w:date="2024-03-17T16:43:23Z"/>
                <w:rFonts w:hint="default" w:ascii="Times New Roman" w:hAnsi="Times New Roman" w:eastAsia="宋体" w:cs="Times New Roman"/>
                <w:sz w:val="24"/>
                <w:szCs w:val="24"/>
                <w:vertAlign w:val="baseline"/>
                <w:lang w:val="en-US" w:eastAsia="zh-CN"/>
              </w:rPr>
            </w:pPr>
          </w:p>
        </w:tc>
      </w:tr>
    </w:tbl>
    <w:p>
      <w:pPr>
        <w:bidi w:val="0"/>
        <w:jc w:val="center"/>
        <w:rPr>
          <w:del w:id="1668" w:author="......" w:date="2024-03-17T16:43:23Z"/>
          <w:rFonts w:hint="default" w:ascii="Times New Roman" w:hAnsi="Times New Roman" w:eastAsia="宋体" w:cs="Times New Roman"/>
          <w:sz w:val="24"/>
          <w:szCs w:val="24"/>
          <w:lang w:val="en-US" w:eastAsia="zh-CN"/>
        </w:rPr>
      </w:pPr>
    </w:p>
    <w:p>
      <w:pPr>
        <w:bidi w:val="0"/>
        <w:jc w:val="center"/>
        <w:rPr>
          <w:del w:id="1669" w:author="......" w:date="2024-03-17T16:43:23Z"/>
          <w:rFonts w:hint="default" w:ascii="Times New Roman" w:hAnsi="Times New Roman" w:eastAsia="宋体" w:cs="Times New Roman"/>
          <w:sz w:val="24"/>
          <w:szCs w:val="24"/>
          <w:lang w:val="en-US" w:eastAsia="zh-CN"/>
        </w:rPr>
      </w:pPr>
      <w:del w:id="1670" w:author="......" w:date="2024-03-17T16:43:23Z">
        <w:r>
          <w:rPr>
            <w:rFonts w:hint="default" w:ascii="Times New Roman" w:hAnsi="Times New Roman" w:eastAsia="宋体" w:cs="Times New Roman"/>
            <w:sz w:val="24"/>
            <w:szCs w:val="24"/>
            <w:lang w:val="en-US" w:eastAsia="zh-CN"/>
          </w:rPr>
          <w:delText>表3.2.3 安全问题上报信息表</w:delText>
        </w:r>
      </w:del>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2"/>
        <w:gridCol w:w="1645"/>
        <w:gridCol w:w="1670"/>
        <w:gridCol w:w="1186"/>
        <w:gridCol w:w="1186"/>
        <w:gridCol w:w="1186"/>
        <w:gridCol w:w="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671" w:author="......" w:date="2024-03-17T16:43:23Z"/>
        </w:trPr>
        <w:tc>
          <w:tcPr>
            <w:tcW w:w="412" w:type="pct"/>
          </w:tcPr>
          <w:p>
            <w:pPr>
              <w:bidi w:val="0"/>
              <w:rPr>
                <w:del w:id="1672" w:author="......" w:date="2024-03-17T16:43:23Z"/>
                <w:rFonts w:hint="default" w:ascii="Times New Roman" w:hAnsi="Times New Roman" w:eastAsia="宋体" w:cs="Times New Roman"/>
                <w:sz w:val="24"/>
                <w:szCs w:val="24"/>
                <w:vertAlign w:val="baseline"/>
                <w:lang w:val="en-US" w:eastAsia="zh-CN"/>
              </w:rPr>
            </w:pPr>
            <w:del w:id="1673" w:author="......" w:date="2024-03-17T16:43:23Z">
              <w:r>
                <w:rPr>
                  <w:rFonts w:hint="default" w:ascii="Times New Roman" w:hAnsi="Times New Roman" w:eastAsia="宋体" w:cs="Times New Roman"/>
                  <w:sz w:val="24"/>
                  <w:szCs w:val="24"/>
                  <w:vertAlign w:val="baseline"/>
                  <w:lang w:val="en-US" w:eastAsia="zh-CN"/>
                </w:rPr>
                <w:delText>编号</w:delText>
              </w:r>
            </w:del>
          </w:p>
        </w:tc>
        <w:tc>
          <w:tcPr>
            <w:tcW w:w="965" w:type="pct"/>
          </w:tcPr>
          <w:p>
            <w:pPr>
              <w:bidi w:val="0"/>
              <w:rPr>
                <w:del w:id="1674" w:author="......" w:date="2024-03-17T16:43:23Z"/>
                <w:rFonts w:hint="default" w:ascii="Times New Roman" w:hAnsi="Times New Roman" w:eastAsia="宋体" w:cs="Times New Roman"/>
                <w:sz w:val="24"/>
                <w:szCs w:val="24"/>
                <w:vertAlign w:val="baseline"/>
                <w:lang w:val="en-US" w:eastAsia="zh-CN"/>
              </w:rPr>
            </w:pPr>
            <w:del w:id="1675" w:author="......" w:date="2024-03-17T16:43:23Z">
              <w:r>
                <w:rPr>
                  <w:rFonts w:hint="default" w:ascii="Times New Roman" w:hAnsi="Times New Roman" w:eastAsia="宋体" w:cs="Times New Roman"/>
                  <w:sz w:val="24"/>
                  <w:szCs w:val="24"/>
                  <w:vertAlign w:val="baseline"/>
                  <w:lang w:val="en-US" w:eastAsia="zh-CN"/>
                </w:rPr>
                <w:delText>字段名称</w:delText>
              </w:r>
            </w:del>
          </w:p>
        </w:tc>
        <w:tc>
          <w:tcPr>
            <w:tcW w:w="980" w:type="pct"/>
          </w:tcPr>
          <w:p>
            <w:pPr>
              <w:bidi w:val="0"/>
              <w:rPr>
                <w:del w:id="1676" w:author="......" w:date="2024-03-17T16:43:23Z"/>
                <w:rFonts w:hint="default" w:ascii="Times New Roman" w:hAnsi="Times New Roman" w:eastAsia="宋体" w:cs="Times New Roman"/>
                <w:sz w:val="24"/>
                <w:szCs w:val="24"/>
                <w:vertAlign w:val="baseline"/>
                <w:lang w:val="en-US" w:eastAsia="zh-CN"/>
              </w:rPr>
            </w:pPr>
            <w:del w:id="1677" w:author="......" w:date="2024-03-17T16:43:23Z">
              <w:r>
                <w:rPr>
                  <w:rFonts w:hint="default" w:ascii="Times New Roman" w:hAnsi="Times New Roman" w:eastAsia="宋体" w:cs="Times New Roman"/>
                  <w:sz w:val="24"/>
                  <w:szCs w:val="24"/>
                  <w:vertAlign w:val="baseline"/>
                  <w:lang w:val="en-US" w:eastAsia="zh-CN"/>
                </w:rPr>
                <w:delText>字段含义</w:delText>
              </w:r>
            </w:del>
          </w:p>
        </w:tc>
        <w:tc>
          <w:tcPr>
            <w:tcW w:w="696" w:type="pct"/>
          </w:tcPr>
          <w:p>
            <w:pPr>
              <w:bidi w:val="0"/>
              <w:rPr>
                <w:del w:id="1678" w:author="......" w:date="2024-03-17T16:43:23Z"/>
                <w:rFonts w:hint="default" w:ascii="Times New Roman" w:hAnsi="Times New Roman" w:eastAsia="宋体" w:cs="Times New Roman"/>
                <w:sz w:val="24"/>
                <w:szCs w:val="24"/>
                <w:vertAlign w:val="baseline"/>
                <w:lang w:val="en-US" w:eastAsia="zh-CN"/>
              </w:rPr>
            </w:pPr>
            <w:del w:id="1679" w:author="......" w:date="2024-03-17T16:43:23Z">
              <w:r>
                <w:rPr>
                  <w:rFonts w:hint="default" w:ascii="Times New Roman" w:hAnsi="Times New Roman" w:eastAsia="宋体" w:cs="Times New Roman"/>
                  <w:sz w:val="24"/>
                  <w:szCs w:val="24"/>
                  <w:vertAlign w:val="baseline"/>
                  <w:lang w:val="en-US" w:eastAsia="zh-CN"/>
                </w:rPr>
                <w:delText>字段类型</w:delText>
              </w:r>
            </w:del>
          </w:p>
        </w:tc>
        <w:tc>
          <w:tcPr>
            <w:tcW w:w="696" w:type="pct"/>
          </w:tcPr>
          <w:p>
            <w:pPr>
              <w:bidi w:val="0"/>
              <w:rPr>
                <w:del w:id="1680" w:author="......" w:date="2024-03-17T16:43:23Z"/>
                <w:rFonts w:hint="default" w:ascii="Times New Roman" w:hAnsi="Times New Roman" w:eastAsia="宋体" w:cs="Times New Roman"/>
                <w:sz w:val="24"/>
                <w:szCs w:val="24"/>
                <w:vertAlign w:val="baseline"/>
                <w:lang w:val="en-US" w:eastAsia="zh-CN"/>
              </w:rPr>
            </w:pPr>
            <w:del w:id="1681" w:author="......" w:date="2024-03-17T16:43:23Z">
              <w:r>
                <w:rPr>
                  <w:rFonts w:hint="default" w:ascii="Times New Roman" w:hAnsi="Times New Roman" w:eastAsia="宋体" w:cs="Times New Roman"/>
                  <w:sz w:val="24"/>
                  <w:szCs w:val="24"/>
                  <w:vertAlign w:val="baseline"/>
                  <w:lang w:val="en-US" w:eastAsia="zh-CN"/>
                </w:rPr>
                <w:delText>字段长度</w:delText>
              </w:r>
            </w:del>
          </w:p>
        </w:tc>
        <w:tc>
          <w:tcPr>
            <w:tcW w:w="696" w:type="pct"/>
          </w:tcPr>
          <w:p>
            <w:pPr>
              <w:bidi w:val="0"/>
              <w:rPr>
                <w:del w:id="1682" w:author="......" w:date="2024-03-17T16:43:23Z"/>
                <w:rFonts w:hint="default" w:ascii="Times New Roman" w:hAnsi="Times New Roman" w:eastAsia="宋体" w:cs="Times New Roman"/>
                <w:sz w:val="24"/>
                <w:szCs w:val="24"/>
                <w:vertAlign w:val="baseline"/>
                <w:lang w:val="en-US" w:eastAsia="zh-CN"/>
              </w:rPr>
            </w:pPr>
            <w:del w:id="1683" w:author="......" w:date="2024-03-17T16:43:23Z">
              <w:r>
                <w:rPr>
                  <w:rFonts w:hint="default" w:ascii="Times New Roman" w:hAnsi="Times New Roman" w:eastAsia="宋体" w:cs="Times New Roman"/>
                  <w:sz w:val="24"/>
                  <w:szCs w:val="24"/>
                  <w:vertAlign w:val="baseline"/>
                  <w:lang w:val="en-US" w:eastAsia="zh-CN"/>
                </w:rPr>
                <w:delText>是否主键</w:delText>
              </w:r>
            </w:del>
          </w:p>
        </w:tc>
        <w:tc>
          <w:tcPr>
            <w:tcW w:w="554" w:type="pct"/>
          </w:tcPr>
          <w:p>
            <w:pPr>
              <w:bidi w:val="0"/>
              <w:rPr>
                <w:del w:id="1684" w:author="......" w:date="2024-03-17T16:43:23Z"/>
                <w:rFonts w:hint="default" w:ascii="Times New Roman" w:hAnsi="Times New Roman" w:eastAsia="宋体" w:cs="Times New Roman"/>
                <w:sz w:val="24"/>
                <w:szCs w:val="24"/>
                <w:vertAlign w:val="baseline"/>
                <w:lang w:val="en-US" w:eastAsia="zh-CN"/>
              </w:rPr>
            </w:pPr>
            <w:del w:id="1685" w:author="......" w:date="2024-03-17T16:43:23Z">
              <w:r>
                <w:rPr>
                  <w:rFonts w:hint="default" w:ascii="Times New Roman" w:hAnsi="Times New Roman" w:eastAsia="宋体" w:cs="Times New Roman"/>
                  <w:sz w:val="24"/>
                  <w:szCs w:val="24"/>
                  <w:vertAlign w:val="baseline"/>
                  <w:lang w:val="en-US" w:eastAsia="zh-CN"/>
                </w:rPr>
                <w:delText>默认值</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del w:id="1686" w:author="......" w:date="2024-03-17T16:43:23Z"/>
        </w:trPr>
        <w:tc>
          <w:tcPr>
            <w:tcW w:w="412" w:type="pct"/>
          </w:tcPr>
          <w:p>
            <w:pPr>
              <w:bidi w:val="0"/>
              <w:rPr>
                <w:del w:id="1687" w:author="......" w:date="2024-03-17T16:43:23Z"/>
                <w:rFonts w:hint="default" w:ascii="Times New Roman" w:hAnsi="Times New Roman" w:eastAsia="宋体" w:cs="Times New Roman"/>
                <w:sz w:val="24"/>
                <w:szCs w:val="24"/>
                <w:vertAlign w:val="baseline"/>
                <w:lang w:val="en-US" w:eastAsia="zh-CN"/>
              </w:rPr>
            </w:pPr>
            <w:del w:id="1688" w:author="......" w:date="2024-03-17T16:43:23Z">
              <w:r>
                <w:rPr>
                  <w:rFonts w:hint="default" w:ascii="Times New Roman" w:hAnsi="Times New Roman" w:eastAsia="宋体" w:cs="Times New Roman"/>
                  <w:sz w:val="24"/>
                  <w:szCs w:val="24"/>
                  <w:vertAlign w:val="baseline"/>
                  <w:lang w:val="en-US" w:eastAsia="zh-CN"/>
                </w:rPr>
                <w:delText>1</w:delText>
              </w:r>
            </w:del>
          </w:p>
        </w:tc>
        <w:tc>
          <w:tcPr>
            <w:tcW w:w="965" w:type="pct"/>
          </w:tcPr>
          <w:p>
            <w:pPr>
              <w:bidi w:val="0"/>
              <w:rPr>
                <w:del w:id="1689" w:author="......" w:date="2024-03-17T16:43:23Z"/>
                <w:rFonts w:hint="default" w:ascii="Times New Roman" w:hAnsi="Times New Roman" w:eastAsia="宋体" w:cs="Times New Roman"/>
                <w:sz w:val="24"/>
                <w:szCs w:val="24"/>
                <w:vertAlign w:val="baseline"/>
                <w:lang w:val="en-US" w:eastAsia="zh-CN"/>
              </w:rPr>
            </w:pPr>
            <w:del w:id="1690" w:author="......" w:date="2024-03-17T16:43:23Z">
              <w:r>
                <w:rPr>
                  <w:rFonts w:hint="default" w:ascii="Times New Roman" w:hAnsi="Times New Roman" w:eastAsia="宋体" w:cs="Times New Roman"/>
                  <w:sz w:val="24"/>
                  <w:szCs w:val="24"/>
                  <w:vertAlign w:val="baseline"/>
                  <w:lang w:val="en-US" w:eastAsia="zh-CN"/>
                </w:rPr>
                <w:delText>ID_ques_s</w:delText>
              </w:r>
            </w:del>
          </w:p>
        </w:tc>
        <w:tc>
          <w:tcPr>
            <w:tcW w:w="980" w:type="pct"/>
          </w:tcPr>
          <w:p>
            <w:pPr>
              <w:bidi w:val="0"/>
              <w:rPr>
                <w:del w:id="1691" w:author="......" w:date="2024-03-17T16:43:23Z"/>
                <w:rFonts w:hint="default" w:ascii="Times New Roman" w:hAnsi="Times New Roman" w:eastAsia="宋体" w:cs="Times New Roman"/>
                <w:sz w:val="24"/>
                <w:szCs w:val="24"/>
                <w:vertAlign w:val="baseline"/>
                <w:lang w:val="en-US" w:eastAsia="zh-CN"/>
              </w:rPr>
            </w:pPr>
            <w:del w:id="1692" w:author="......" w:date="2024-03-17T16:43:23Z">
              <w:r>
                <w:rPr>
                  <w:rFonts w:hint="default" w:ascii="Times New Roman" w:hAnsi="Times New Roman" w:eastAsia="宋体" w:cs="Times New Roman"/>
                  <w:sz w:val="24"/>
                  <w:szCs w:val="24"/>
                  <w:lang w:val="en-US" w:eastAsia="zh-CN"/>
                </w:rPr>
                <w:delText>安全问题</w:delText>
              </w:r>
            </w:del>
            <w:del w:id="1693" w:author="......" w:date="2024-03-17T16:43:23Z">
              <w:r>
                <w:rPr>
                  <w:rFonts w:hint="default" w:ascii="Times New Roman" w:hAnsi="Times New Roman" w:eastAsia="宋体" w:cs="Times New Roman"/>
                  <w:sz w:val="24"/>
                  <w:szCs w:val="24"/>
                  <w:vertAlign w:val="baseline"/>
                  <w:lang w:val="en-US" w:eastAsia="zh-CN"/>
                </w:rPr>
                <w:delText>id</w:delText>
              </w:r>
            </w:del>
          </w:p>
        </w:tc>
        <w:tc>
          <w:tcPr>
            <w:tcW w:w="696" w:type="pct"/>
          </w:tcPr>
          <w:p>
            <w:pPr>
              <w:bidi w:val="0"/>
              <w:rPr>
                <w:del w:id="1694" w:author="......" w:date="2024-03-17T16:43:23Z"/>
                <w:rFonts w:hint="default" w:ascii="Times New Roman" w:hAnsi="Times New Roman" w:eastAsia="宋体" w:cs="Times New Roman"/>
                <w:sz w:val="24"/>
                <w:szCs w:val="24"/>
                <w:vertAlign w:val="baseline"/>
                <w:lang w:val="en-US" w:eastAsia="zh-CN"/>
              </w:rPr>
            </w:pPr>
            <w:del w:id="1695" w:author="......" w:date="2024-03-17T16:43:23Z">
              <w:r>
                <w:rPr>
                  <w:rFonts w:hint="default" w:ascii="Times New Roman" w:hAnsi="Times New Roman" w:eastAsia="宋体" w:cs="Times New Roman"/>
                  <w:sz w:val="24"/>
                  <w:szCs w:val="24"/>
                  <w:vertAlign w:val="baseline"/>
                  <w:lang w:val="en-US" w:eastAsia="zh-CN"/>
                </w:rPr>
                <w:delText>Int</w:delText>
              </w:r>
            </w:del>
          </w:p>
        </w:tc>
        <w:tc>
          <w:tcPr>
            <w:tcW w:w="696" w:type="pct"/>
          </w:tcPr>
          <w:p>
            <w:pPr>
              <w:bidi w:val="0"/>
              <w:rPr>
                <w:del w:id="1696" w:author="......" w:date="2024-03-17T16:43:23Z"/>
                <w:rFonts w:hint="default" w:ascii="Times New Roman" w:hAnsi="Times New Roman" w:eastAsia="宋体" w:cs="Times New Roman"/>
                <w:sz w:val="24"/>
                <w:szCs w:val="24"/>
                <w:vertAlign w:val="baseline"/>
                <w:lang w:val="en-US" w:eastAsia="zh-CN"/>
              </w:rPr>
            </w:pPr>
            <w:del w:id="1697" w:author="......" w:date="2024-03-17T16:43:23Z">
              <w:r>
                <w:rPr>
                  <w:rFonts w:hint="default" w:ascii="Times New Roman" w:hAnsi="Times New Roman" w:eastAsia="宋体" w:cs="Times New Roman"/>
                  <w:sz w:val="24"/>
                  <w:szCs w:val="24"/>
                  <w:vertAlign w:val="baseline"/>
                  <w:lang w:val="en-US" w:eastAsia="zh-CN"/>
                </w:rPr>
                <w:delText>100</w:delText>
              </w:r>
            </w:del>
          </w:p>
        </w:tc>
        <w:tc>
          <w:tcPr>
            <w:tcW w:w="696" w:type="pct"/>
          </w:tcPr>
          <w:p>
            <w:pPr>
              <w:bidi w:val="0"/>
              <w:rPr>
                <w:del w:id="1698" w:author="......" w:date="2024-03-17T16:43:23Z"/>
                <w:rFonts w:hint="default" w:ascii="Times New Roman" w:hAnsi="Times New Roman" w:eastAsia="宋体" w:cs="Times New Roman"/>
                <w:sz w:val="24"/>
                <w:szCs w:val="24"/>
                <w:vertAlign w:val="baseline"/>
                <w:lang w:val="en-US" w:eastAsia="zh-CN"/>
              </w:rPr>
            </w:pPr>
            <w:del w:id="1699" w:author="......" w:date="2024-03-17T16:43:23Z">
              <w:r>
                <w:rPr>
                  <w:rFonts w:hint="default" w:ascii="Times New Roman" w:hAnsi="Times New Roman" w:eastAsia="宋体" w:cs="Times New Roman"/>
                  <w:sz w:val="24"/>
                  <w:szCs w:val="24"/>
                  <w:vertAlign w:val="baseline"/>
                  <w:lang w:val="en-US" w:eastAsia="zh-CN"/>
                </w:rPr>
                <w:delText>√</w:delText>
              </w:r>
            </w:del>
          </w:p>
        </w:tc>
        <w:tc>
          <w:tcPr>
            <w:tcW w:w="554" w:type="pct"/>
          </w:tcPr>
          <w:p>
            <w:pPr>
              <w:bidi w:val="0"/>
              <w:rPr>
                <w:del w:id="1700"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701" w:author="......" w:date="2024-03-17T16:43:23Z"/>
        </w:trPr>
        <w:tc>
          <w:tcPr>
            <w:tcW w:w="412" w:type="pct"/>
          </w:tcPr>
          <w:p>
            <w:pPr>
              <w:bidi w:val="0"/>
              <w:rPr>
                <w:del w:id="1702" w:author="......" w:date="2024-03-17T16:43:23Z"/>
                <w:rFonts w:hint="default" w:ascii="Times New Roman" w:hAnsi="Times New Roman" w:eastAsia="宋体" w:cs="Times New Roman"/>
                <w:sz w:val="24"/>
                <w:szCs w:val="24"/>
                <w:vertAlign w:val="baseline"/>
                <w:lang w:val="en-US" w:eastAsia="zh-CN"/>
              </w:rPr>
            </w:pPr>
            <w:del w:id="1703" w:author="......" w:date="2024-03-17T16:43:23Z">
              <w:r>
                <w:rPr>
                  <w:rFonts w:hint="default" w:ascii="Times New Roman" w:hAnsi="Times New Roman" w:eastAsia="宋体" w:cs="Times New Roman"/>
                  <w:sz w:val="24"/>
                  <w:szCs w:val="24"/>
                  <w:vertAlign w:val="baseline"/>
                  <w:lang w:val="en-US" w:eastAsia="zh-CN"/>
                </w:rPr>
                <w:delText>2</w:delText>
              </w:r>
            </w:del>
          </w:p>
        </w:tc>
        <w:tc>
          <w:tcPr>
            <w:tcW w:w="965" w:type="pct"/>
          </w:tcPr>
          <w:p>
            <w:pPr>
              <w:bidi w:val="0"/>
              <w:rPr>
                <w:del w:id="1704" w:author="......" w:date="2024-03-17T16:43:23Z"/>
                <w:rFonts w:hint="default" w:ascii="Times New Roman" w:hAnsi="Times New Roman" w:eastAsia="宋体" w:cs="Times New Roman"/>
                <w:sz w:val="24"/>
                <w:szCs w:val="24"/>
                <w:vertAlign w:val="baseline"/>
                <w:lang w:val="en-US" w:eastAsia="zh-CN"/>
              </w:rPr>
            </w:pPr>
            <w:del w:id="1705" w:author="......" w:date="2024-03-17T16:43:23Z">
              <w:r>
                <w:rPr>
                  <w:rFonts w:hint="default" w:ascii="Times New Roman" w:hAnsi="Times New Roman" w:eastAsia="宋体" w:cs="Times New Roman"/>
                  <w:sz w:val="24"/>
                  <w:szCs w:val="24"/>
                  <w:vertAlign w:val="baseline"/>
                  <w:lang w:val="en-US" w:eastAsia="zh-CN"/>
                </w:rPr>
                <w:delText>NAME_ques_s</w:delText>
              </w:r>
            </w:del>
          </w:p>
        </w:tc>
        <w:tc>
          <w:tcPr>
            <w:tcW w:w="980" w:type="pct"/>
          </w:tcPr>
          <w:p>
            <w:pPr>
              <w:bidi w:val="0"/>
              <w:rPr>
                <w:del w:id="1706" w:author="......" w:date="2024-03-17T16:43:23Z"/>
                <w:rFonts w:hint="default" w:ascii="Times New Roman" w:hAnsi="Times New Roman" w:eastAsia="宋体" w:cs="Times New Roman"/>
                <w:sz w:val="24"/>
                <w:szCs w:val="24"/>
                <w:vertAlign w:val="baseline"/>
                <w:lang w:val="en-US" w:eastAsia="zh-CN"/>
              </w:rPr>
            </w:pPr>
            <w:del w:id="1707" w:author="......" w:date="2024-03-17T16:43:23Z">
              <w:r>
                <w:rPr>
                  <w:rFonts w:hint="default" w:ascii="Times New Roman" w:hAnsi="Times New Roman" w:eastAsia="宋体" w:cs="Times New Roman"/>
                  <w:sz w:val="24"/>
                  <w:szCs w:val="24"/>
                  <w:lang w:val="en-US" w:eastAsia="zh-CN"/>
                </w:rPr>
                <w:delText>安全问题</w:delText>
              </w:r>
            </w:del>
            <w:del w:id="1708" w:author="......" w:date="2024-03-17T16:43:23Z">
              <w:r>
                <w:rPr>
                  <w:rFonts w:hint="default" w:ascii="Times New Roman" w:hAnsi="Times New Roman" w:eastAsia="宋体" w:cs="Times New Roman"/>
                  <w:sz w:val="24"/>
                  <w:szCs w:val="24"/>
                  <w:vertAlign w:val="baseline"/>
                  <w:lang w:val="en-US" w:eastAsia="zh-CN"/>
                </w:rPr>
                <w:delText>名称</w:delText>
              </w:r>
            </w:del>
          </w:p>
        </w:tc>
        <w:tc>
          <w:tcPr>
            <w:tcW w:w="696" w:type="pct"/>
          </w:tcPr>
          <w:p>
            <w:pPr>
              <w:bidi w:val="0"/>
              <w:rPr>
                <w:del w:id="1709" w:author="......" w:date="2024-03-17T16:43:23Z"/>
                <w:rFonts w:hint="default" w:ascii="Times New Roman" w:hAnsi="Times New Roman" w:eastAsia="宋体" w:cs="Times New Roman"/>
                <w:sz w:val="24"/>
                <w:szCs w:val="24"/>
                <w:vertAlign w:val="baseline"/>
                <w:lang w:val="en-US" w:eastAsia="zh-CN"/>
              </w:rPr>
            </w:pPr>
            <w:del w:id="1710" w:author="......" w:date="2024-03-17T16:43:23Z">
              <w:r>
                <w:rPr>
                  <w:rFonts w:hint="default" w:ascii="Times New Roman" w:hAnsi="Times New Roman" w:eastAsia="宋体" w:cs="Times New Roman"/>
                  <w:sz w:val="24"/>
                  <w:szCs w:val="24"/>
                  <w:vertAlign w:val="baseline"/>
                  <w:lang w:val="en-US" w:eastAsia="zh-CN"/>
                </w:rPr>
                <w:delText>Varchar</w:delText>
              </w:r>
            </w:del>
          </w:p>
        </w:tc>
        <w:tc>
          <w:tcPr>
            <w:tcW w:w="696" w:type="pct"/>
          </w:tcPr>
          <w:p>
            <w:pPr>
              <w:bidi w:val="0"/>
              <w:rPr>
                <w:del w:id="1711" w:author="......" w:date="2024-03-17T16:43:23Z"/>
                <w:rFonts w:hint="default" w:ascii="Times New Roman" w:hAnsi="Times New Roman" w:eastAsia="宋体" w:cs="Times New Roman"/>
                <w:sz w:val="24"/>
                <w:szCs w:val="24"/>
                <w:vertAlign w:val="baseline"/>
                <w:lang w:val="en-US" w:eastAsia="zh-CN"/>
              </w:rPr>
            </w:pPr>
            <w:del w:id="1712" w:author="......" w:date="2024-03-17T16:43:23Z">
              <w:r>
                <w:rPr>
                  <w:rFonts w:hint="default" w:ascii="Times New Roman" w:hAnsi="Times New Roman" w:eastAsia="宋体" w:cs="Times New Roman"/>
                  <w:sz w:val="24"/>
                  <w:szCs w:val="24"/>
                  <w:vertAlign w:val="baseline"/>
                  <w:lang w:val="en-US" w:eastAsia="zh-CN"/>
                </w:rPr>
                <w:delText>20</w:delText>
              </w:r>
            </w:del>
          </w:p>
        </w:tc>
        <w:tc>
          <w:tcPr>
            <w:tcW w:w="696" w:type="pct"/>
          </w:tcPr>
          <w:p>
            <w:pPr>
              <w:bidi w:val="0"/>
              <w:rPr>
                <w:del w:id="1713" w:author="......" w:date="2024-03-17T16:43:23Z"/>
                <w:rFonts w:hint="default" w:ascii="Times New Roman" w:hAnsi="Times New Roman" w:eastAsia="宋体" w:cs="Times New Roman"/>
                <w:sz w:val="24"/>
                <w:szCs w:val="24"/>
                <w:vertAlign w:val="baseline"/>
                <w:lang w:val="en-US" w:eastAsia="zh-CN"/>
              </w:rPr>
            </w:pPr>
          </w:p>
        </w:tc>
        <w:tc>
          <w:tcPr>
            <w:tcW w:w="554" w:type="pct"/>
          </w:tcPr>
          <w:p>
            <w:pPr>
              <w:bidi w:val="0"/>
              <w:rPr>
                <w:del w:id="1714"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715" w:author="......" w:date="2024-03-17T16:43:23Z"/>
        </w:trPr>
        <w:tc>
          <w:tcPr>
            <w:tcW w:w="412" w:type="pct"/>
          </w:tcPr>
          <w:p>
            <w:pPr>
              <w:bidi w:val="0"/>
              <w:rPr>
                <w:del w:id="1716" w:author="......" w:date="2024-03-17T16:43:23Z"/>
                <w:rFonts w:hint="default" w:ascii="Times New Roman" w:hAnsi="Times New Roman" w:eastAsia="宋体" w:cs="Times New Roman"/>
                <w:sz w:val="24"/>
                <w:szCs w:val="24"/>
                <w:vertAlign w:val="baseline"/>
                <w:lang w:val="en-US" w:eastAsia="zh-CN"/>
              </w:rPr>
            </w:pPr>
            <w:del w:id="1717" w:author="......" w:date="2024-03-17T16:43:23Z">
              <w:r>
                <w:rPr>
                  <w:rFonts w:hint="default" w:ascii="Times New Roman" w:hAnsi="Times New Roman" w:eastAsia="宋体" w:cs="Times New Roman"/>
                  <w:sz w:val="24"/>
                  <w:szCs w:val="24"/>
                  <w:vertAlign w:val="baseline"/>
                  <w:lang w:val="en-US" w:eastAsia="zh-CN"/>
                </w:rPr>
                <w:delText>3</w:delText>
              </w:r>
            </w:del>
          </w:p>
        </w:tc>
        <w:tc>
          <w:tcPr>
            <w:tcW w:w="965" w:type="pct"/>
          </w:tcPr>
          <w:p>
            <w:pPr>
              <w:bidi w:val="0"/>
              <w:rPr>
                <w:del w:id="1718" w:author="......" w:date="2024-03-17T16:43:23Z"/>
                <w:rFonts w:hint="default" w:ascii="Times New Roman" w:hAnsi="Times New Roman" w:eastAsia="宋体" w:cs="Times New Roman"/>
                <w:sz w:val="24"/>
                <w:szCs w:val="24"/>
                <w:vertAlign w:val="baseline"/>
                <w:lang w:val="en-US" w:eastAsia="zh-CN"/>
              </w:rPr>
            </w:pPr>
            <w:del w:id="1719" w:author="......" w:date="2024-03-17T16:43:23Z">
              <w:r>
                <w:rPr>
                  <w:rFonts w:hint="default" w:ascii="Times New Roman" w:hAnsi="Times New Roman" w:eastAsia="宋体" w:cs="Times New Roman"/>
                  <w:sz w:val="24"/>
                  <w:szCs w:val="24"/>
                  <w:vertAlign w:val="baseline"/>
                  <w:lang w:val="en-US" w:eastAsia="zh-CN"/>
                </w:rPr>
                <w:delText>TIME_ques_s</w:delText>
              </w:r>
            </w:del>
          </w:p>
        </w:tc>
        <w:tc>
          <w:tcPr>
            <w:tcW w:w="980" w:type="pct"/>
          </w:tcPr>
          <w:p>
            <w:pPr>
              <w:bidi w:val="0"/>
              <w:rPr>
                <w:del w:id="1720" w:author="......" w:date="2024-03-17T16:43:23Z"/>
                <w:rFonts w:hint="default" w:ascii="Times New Roman" w:hAnsi="Times New Roman" w:eastAsia="宋体" w:cs="Times New Roman"/>
                <w:sz w:val="24"/>
                <w:szCs w:val="24"/>
                <w:vertAlign w:val="baseline"/>
                <w:lang w:val="en-US" w:eastAsia="zh-CN"/>
              </w:rPr>
            </w:pPr>
            <w:del w:id="1721" w:author="......" w:date="2024-03-17T16:43:23Z">
              <w:r>
                <w:rPr>
                  <w:rFonts w:hint="default" w:ascii="Times New Roman" w:hAnsi="Times New Roman" w:eastAsia="宋体" w:cs="Times New Roman"/>
                  <w:sz w:val="24"/>
                  <w:szCs w:val="24"/>
                  <w:vertAlign w:val="baseline"/>
                  <w:lang w:val="en-US" w:eastAsia="zh-CN"/>
                </w:rPr>
                <w:delText>发生时间</w:delText>
              </w:r>
            </w:del>
          </w:p>
        </w:tc>
        <w:tc>
          <w:tcPr>
            <w:tcW w:w="696" w:type="pct"/>
          </w:tcPr>
          <w:p>
            <w:pPr>
              <w:bidi w:val="0"/>
              <w:rPr>
                <w:del w:id="1722" w:author="......" w:date="2024-03-17T16:43:23Z"/>
                <w:rFonts w:hint="default" w:ascii="Times New Roman" w:hAnsi="Times New Roman" w:eastAsia="宋体" w:cs="Times New Roman"/>
                <w:sz w:val="24"/>
                <w:szCs w:val="24"/>
                <w:vertAlign w:val="baseline"/>
                <w:lang w:val="en-US" w:eastAsia="zh-CN"/>
              </w:rPr>
            </w:pPr>
            <w:del w:id="1723" w:author="......" w:date="2024-03-17T16:43:23Z">
              <w:r>
                <w:rPr>
                  <w:rFonts w:hint="default" w:ascii="Times New Roman" w:hAnsi="Times New Roman" w:eastAsia="宋体" w:cs="Times New Roman"/>
                  <w:sz w:val="24"/>
                  <w:szCs w:val="24"/>
                  <w:vertAlign w:val="baseline"/>
                  <w:lang w:val="en-US" w:eastAsia="zh-CN"/>
                </w:rPr>
                <w:delText>Date</w:delText>
              </w:r>
            </w:del>
          </w:p>
        </w:tc>
        <w:tc>
          <w:tcPr>
            <w:tcW w:w="696" w:type="pct"/>
          </w:tcPr>
          <w:p>
            <w:pPr>
              <w:bidi w:val="0"/>
              <w:rPr>
                <w:del w:id="1724" w:author="......" w:date="2024-03-17T16:43:23Z"/>
                <w:rFonts w:hint="default" w:ascii="Times New Roman" w:hAnsi="Times New Roman" w:eastAsia="宋体" w:cs="Times New Roman"/>
                <w:sz w:val="24"/>
                <w:szCs w:val="24"/>
                <w:vertAlign w:val="baseline"/>
                <w:lang w:val="en-US" w:eastAsia="zh-CN"/>
              </w:rPr>
            </w:pPr>
            <w:del w:id="1725" w:author="......" w:date="2024-03-17T16:43:23Z">
              <w:r>
                <w:rPr>
                  <w:rFonts w:hint="default" w:ascii="Times New Roman" w:hAnsi="Times New Roman" w:eastAsia="宋体" w:cs="Times New Roman"/>
                  <w:sz w:val="24"/>
                  <w:szCs w:val="24"/>
                  <w:vertAlign w:val="baseline"/>
                  <w:lang w:val="en-US" w:eastAsia="zh-CN"/>
                </w:rPr>
                <w:delText>16</w:delText>
              </w:r>
            </w:del>
          </w:p>
        </w:tc>
        <w:tc>
          <w:tcPr>
            <w:tcW w:w="696" w:type="pct"/>
          </w:tcPr>
          <w:p>
            <w:pPr>
              <w:bidi w:val="0"/>
              <w:rPr>
                <w:del w:id="1726" w:author="......" w:date="2024-03-17T16:43:23Z"/>
                <w:rFonts w:hint="default" w:ascii="Times New Roman" w:hAnsi="Times New Roman" w:eastAsia="宋体" w:cs="Times New Roman"/>
                <w:sz w:val="24"/>
                <w:szCs w:val="24"/>
                <w:vertAlign w:val="baseline"/>
                <w:lang w:val="en-US" w:eastAsia="zh-CN"/>
              </w:rPr>
            </w:pPr>
          </w:p>
        </w:tc>
        <w:tc>
          <w:tcPr>
            <w:tcW w:w="554" w:type="pct"/>
          </w:tcPr>
          <w:p>
            <w:pPr>
              <w:bidi w:val="0"/>
              <w:rPr>
                <w:del w:id="1727" w:author="......" w:date="2024-03-17T16:43:23Z"/>
                <w:rFonts w:hint="default" w:ascii="Times New Roman" w:hAnsi="Times New Roman" w:eastAsia="宋体" w:cs="Times New Roman"/>
                <w:sz w:val="24"/>
                <w:szCs w:val="24"/>
                <w:vertAlign w:val="baseline"/>
                <w:lang w:val="en-US" w:eastAsia="zh-CN"/>
              </w:rPr>
            </w:pPr>
            <w:del w:id="1728" w:author="......" w:date="2024-03-17T16:43:23Z">
              <w:r>
                <w:rPr>
                  <w:rFonts w:hint="default" w:ascii="Times New Roman" w:hAnsi="Times New Roman" w:eastAsia="宋体" w:cs="Times New Roman"/>
                  <w:sz w:val="24"/>
                  <w:szCs w:val="24"/>
                  <w:vertAlign w:val="baseline"/>
                  <w:lang w:val="en-US" w:eastAsia="zh-CN"/>
                </w:rPr>
                <w:delText>Date()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729" w:author="......" w:date="2024-03-17T16:43:23Z"/>
        </w:trPr>
        <w:tc>
          <w:tcPr>
            <w:tcW w:w="412" w:type="pct"/>
          </w:tcPr>
          <w:p>
            <w:pPr>
              <w:bidi w:val="0"/>
              <w:rPr>
                <w:del w:id="1730" w:author="......" w:date="2024-03-17T16:43:23Z"/>
                <w:rFonts w:hint="default" w:ascii="Times New Roman" w:hAnsi="Times New Roman" w:eastAsia="宋体" w:cs="Times New Roman"/>
                <w:sz w:val="24"/>
                <w:szCs w:val="24"/>
                <w:vertAlign w:val="baseline"/>
                <w:lang w:val="en-US" w:eastAsia="zh-CN"/>
              </w:rPr>
            </w:pPr>
            <w:del w:id="1731" w:author="......" w:date="2024-03-17T16:43:23Z">
              <w:r>
                <w:rPr>
                  <w:rFonts w:hint="default" w:ascii="Times New Roman" w:hAnsi="Times New Roman" w:eastAsia="宋体" w:cs="Times New Roman"/>
                  <w:sz w:val="24"/>
                  <w:szCs w:val="24"/>
                  <w:vertAlign w:val="baseline"/>
                  <w:lang w:val="en-US" w:eastAsia="zh-CN"/>
                </w:rPr>
                <w:delText>4</w:delText>
              </w:r>
            </w:del>
          </w:p>
        </w:tc>
        <w:tc>
          <w:tcPr>
            <w:tcW w:w="965" w:type="pct"/>
          </w:tcPr>
          <w:p>
            <w:pPr>
              <w:bidi w:val="0"/>
              <w:rPr>
                <w:del w:id="1732" w:author="......" w:date="2024-03-17T16:43:23Z"/>
                <w:rFonts w:hint="default" w:ascii="Times New Roman" w:hAnsi="Times New Roman" w:eastAsia="宋体" w:cs="Times New Roman"/>
                <w:sz w:val="24"/>
                <w:szCs w:val="24"/>
                <w:vertAlign w:val="baseline"/>
                <w:lang w:val="en-US" w:eastAsia="zh-CN"/>
              </w:rPr>
            </w:pPr>
            <w:del w:id="1733" w:author="......" w:date="2024-03-17T16:43:23Z">
              <w:r>
                <w:rPr>
                  <w:rFonts w:hint="default" w:ascii="Times New Roman" w:hAnsi="Times New Roman" w:eastAsia="宋体" w:cs="Times New Roman"/>
                  <w:sz w:val="24"/>
                  <w:szCs w:val="24"/>
                  <w:vertAlign w:val="baseline"/>
                  <w:lang w:val="en-US" w:eastAsia="zh-CN"/>
                </w:rPr>
                <w:delText>PLACE_ques_s</w:delText>
              </w:r>
            </w:del>
          </w:p>
        </w:tc>
        <w:tc>
          <w:tcPr>
            <w:tcW w:w="980" w:type="pct"/>
          </w:tcPr>
          <w:p>
            <w:pPr>
              <w:bidi w:val="0"/>
              <w:rPr>
                <w:del w:id="1734" w:author="......" w:date="2024-03-17T16:43:23Z"/>
                <w:rFonts w:hint="default" w:ascii="Times New Roman" w:hAnsi="Times New Roman" w:eastAsia="宋体" w:cs="Times New Roman"/>
                <w:sz w:val="24"/>
                <w:szCs w:val="24"/>
                <w:vertAlign w:val="baseline"/>
                <w:lang w:val="en-US" w:eastAsia="zh-CN"/>
              </w:rPr>
            </w:pPr>
            <w:del w:id="1735" w:author="......" w:date="2024-03-17T16:43:23Z">
              <w:r>
                <w:rPr>
                  <w:rFonts w:hint="default" w:ascii="Times New Roman" w:hAnsi="Times New Roman" w:eastAsia="宋体" w:cs="Times New Roman"/>
                  <w:sz w:val="24"/>
                  <w:szCs w:val="24"/>
                  <w:vertAlign w:val="baseline"/>
                  <w:lang w:val="en-US" w:eastAsia="zh-CN"/>
                </w:rPr>
                <w:delText>发生地点</w:delText>
              </w:r>
            </w:del>
          </w:p>
        </w:tc>
        <w:tc>
          <w:tcPr>
            <w:tcW w:w="696" w:type="pct"/>
          </w:tcPr>
          <w:p>
            <w:pPr>
              <w:bidi w:val="0"/>
              <w:rPr>
                <w:del w:id="1736" w:author="......" w:date="2024-03-17T16:43:23Z"/>
                <w:rFonts w:hint="default" w:ascii="Times New Roman" w:hAnsi="Times New Roman" w:eastAsia="宋体" w:cs="Times New Roman"/>
                <w:sz w:val="24"/>
                <w:szCs w:val="24"/>
                <w:vertAlign w:val="baseline"/>
                <w:lang w:val="en-US" w:eastAsia="zh-CN"/>
              </w:rPr>
            </w:pPr>
            <w:del w:id="1737" w:author="......" w:date="2024-03-17T16:43:23Z">
              <w:r>
                <w:rPr>
                  <w:rFonts w:hint="default" w:ascii="Times New Roman" w:hAnsi="Times New Roman" w:eastAsia="宋体" w:cs="Times New Roman"/>
                  <w:sz w:val="24"/>
                  <w:szCs w:val="24"/>
                  <w:vertAlign w:val="baseline"/>
                  <w:lang w:val="en-US" w:eastAsia="zh-CN"/>
                </w:rPr>
                <w:delText>Varchar</w:delText>
              </w:r>
            </w:del>
          </w:p>
        </w:tc>
        <w:tc>
          <w:tcPr>
            <w:tcW w:w="696" w:type="pct"/>
          </w:tcPr>
          <w:p>
            <w:pPr>
              <w:bidi w:val="0"/>
              <w:rPr>
                <w:del w:id="1738" w:author="......" w:date="2024-03-17T16:43:23Z"/>
                <w:rFonts w:hint="default" w:ascii="Times New Roman" w:hAnsi="Times New Roman" w:eastAsia="宋体" w:cs="Times New Roman"/>
                <w:sz w:val="24"/>
                <w:szCs w:val="24"/>
                <w:vertAlign w:val="baseline"/>
                <w:lang w:val="en-US" w:eastAsia="zh-CN"/>
              </w:rPr>
            </w:pPr>
            <w:del w:id="1739" w:author="......" w:date="2024-03-17T16:43:23Z">
              <w:r>
                <w:rPr>
                  <w:rFonts w:hint="default" w:ascii="Times New Roman" w:hAnsi="Times New Roman" w:eastAsia="宋体" w:cs="Times New Roman"/>
                  <w:sz w:val="24"/>
                  <w:szCs w:val="24"/>
                  <w:vertAlign w:val="baseline"/>
                  <w:lang w:val="en-US" w:eastAsia="zh-CN"/>
                </w:rPr>
                <w:delText>20</w:delText>
              </w:r>
            </w:del>
          </w:p>
        </w:tc>
        <w:tc>
          <w:tcPr>
            <w:tcW w:w="696" w:type="pct"/>
          </w:tcPr>
          <w:p>
            <w:pPr>
              <w:bidi w:val="0"/>
              <w:rPr>
                <w:del w:id="1740" w:author="......" w:date="2024-03-17T16:43:23Z"/>
                <w:rFonts w:hint="default" w:ascii="Times New Roman" w:hAnsi="Times New Roman" w:eastAsia="宋体" w:cs="Times New Roman"/>
                <w:sz w:val="24"/>
                <w:szCs w:val="24"/>
                <w:vertAlign w:val="baseline"/>
                <w:lang w:val="en-US" w:eastAsia="zh-CN"/>
              </w:rPr>
            </w:pPr>
          </w:p>
        </w:tc>
        <w:tc>
          <w:tcPr>
            <w:tcW w:w="554" w:type="pct"/>
          </w:tcPr>
          <w:p>
            <w:pPr>
              <w:bidi w:val="0"/>
              <w:rPr>
                <w:del w:id="1741"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742" w:author="......" w:date="2024-03-17T16:43:23Z"/>
        </w:trPr>
        <w:tc>
          <w:tcPr>
            <w:tcW w:w="412" w:type="pct"/>
          </w:tcPr>
          <w:p>
            <w:pPr>
              <w:bidi w:val="0"/>
              <w:rPr>
                <w:del w:id="1743" w:author="......" w:date="2024-03-17T16:43:23Z"/>
                <w:rFonts w:hint="default" w:ascii="Times New Roman" w:hAnsi="Times New Roman" w:eastAsia="宋体" w:cs="Times New Roman"/>
                <w:sz w:val="24"/>
                <w:szCs w:val="24"/>
                <w:vertAlign w:val="baseline"/>
                <w:lang w:val="en-US" w:eastAsia="zh-CN"/>
              </w:rPr>
            </w:pPr>
            <w:del w:id="1744" w:author="......" w:date="2024-03-17T16:43:23Z">
              <w:r>
                <w:rPr>
                  <w:rFonts w:hint="default" w:ascii="Times New Roman" w:hAnsi="Times New Roman" w:eastAsia="宋体" w:cs="Times New Roman"/>
                  <w:sz w:val="24"/>
                  <w:szCs w:val="24"/>
                  <w:vertAlign w:val="baseline"/>
                  <w:lang w:val="en-US" w:eastAsia="zh-CN"/>
                </w:rPr>
                <w:delText>5</w:delText>
              </w:r>
            </w:del>
          </w:p>
        </w:tc>
        <w:tc>
          <w:tcPr>
            <w:tcW w:w="965" w:type="pct"/>
          </w:tcPr>
          <w:p>
            <w:pPr>
              <w:bidi w:val="0"/>
              <w:rPr>
                <w:del w:id="1745" w:author="......" w:date="2024-03-17T16:43:23Z"/>
                <w:rFonts w:hint="default" w:ascii="Times New Roman" w:hAnsi="Times New Roman" w:eastAsia="宋体" w:cs="Times New Roman"/>
                <w:sz w:val="24"/>
                <w:szCs w:val="24"/>
                <w:vertAlign w:val="baseline"/>
                <w:lang w:val="en-US" w:eastAsia="zh-CN"/>
              </w:rPr>
            </w:pPr>
            <w:del w:id="1746" w:author="......" w:date="2024-03-17T16:43:23Z">
              <w:r>
                <w:rPr>
                  <w:rFonts w:hint="default" w:ascii="Times New Roman" w:hAnsi="Times New Roman" w:eastAsia="宋体" w:cs="Times New Roman"/>
                  <w:sz w:val="24"/>
                  <w:szCs w:val="24"/>
                  <w:vertAlign w:val="baseline"/>
                  <w:lang w:val="en-US" w:eastAsia="zh-CN"/>
                </w:rPr>
                <w:delText>MAN_ques_s</w:delText>
              </w:r>
            </w:del>
          </w:p>
        </w:tc>
        <w:tc>
          <w:tcPr>
            <w:tcW w:w="980" w:type="pct"/>
          </w:tcPr>
          <w:p>
            <w:pPr>
              <w:bidi w:val="0"/>
              <w:rPr>
                <w:del w:id="1747" w:author="......" w:date="2024-03-17T16:43:23Z"/>
                <w:rFonts w:hint="default" w:ascii="Times New Roman" w:hAnsi="Times New Roman" w:eastAsia="宋体" w:cs="Times New Roman"/>
                <w:sz w:val="24"/>
                <w:szCs w:val="24"/>
                <w:vertAlign w:val="baseline"/>
                <w:lang w:val="en-US" w:eastAsia="zh-CN"/>
              </w:rPr>
            </w:pPr>
            <w:del w:id="1748" w:author="......" w:date="2024-03-17T16:43:23Z">
              <w:r>
                <w:rPr>
                  <w:rFonts w:hint="default" w:ascii="Times New Roman" w:hAnsi="Times New Roman" w:eastAsia="宋体" w:cs="Times New Roman"/>
                  <w:sz w:val="24"/>
                  <w:szCs w:val="24"/>
                  <w:vertAlign w:val="baseline"/>
                  <w:lang w:val="en-US" w:eastAsia="zh-CN"/>
                </w:rPr>
                <w:delText>上报人员</w:delText>
              </w:r>
            </w:del>
          </w:p>
        </w:tc>
        <w:tc>
          <w:tcPr>
            <w:tcW w:w="696" w:type="pct"/>
          </w:tcPr>
          <w:p>
            <w:pPr>
              <w:bidi w:val="0"/>
              <w:rPr>
                <w:del w:id="1749" w:author="......" w:date="2024-03-17T16:43:23Z"/>
                <w:rFonts w:hint="default" w:ascii="Times New Roman" w:hAnsi="Times New Roman" w:eastAsia="宋体" w:cs="Times New Roman"/>
                <w:sz w:val="24"/>
                <w:szCs w:val="24"/>
                <w:vertAlign w:val="baseline"/>
                <w:lang w:val="en-US" w:eastAsia="zh-CN"/>
              </w:rPr>
            </w:pPr>
            <w:del w:id="1750" w:author="......" w:date="2024-03-17T16:43:23Z">
              <w:r>
                <w:rPr>
                  <w:rFonts w:hint="default" w:ascii="Times New Roman" w:hAnsi="Times New Roman" w:eastAsia="宋体" w:cs="Times New Roman"/>
                  <w:sz w:val="24"/>
                  <w:szCs w:val="24"/>
                  <w:vertAlign w:val="baseline"/>
                  <w:lang w:val="en-US" w:eastAsia="zh-CN"/>
                </w:rPr>
                <w:delText>Varchar</w:delText>
              </w:r>
            </w:del>
          </w:p>
        </w:tc>
        <w:tc>
          <w:tcPr>
            <w:tcW w:w="696" w:type="pct"/>
          </w:tcPr>
          <w:p>
            <w:pPr>
              <w:bidi w:val="0"/>
              <w:rPr>
                <w:del w:id="1751" w:author="......" w:date="2024-03-17T16:43:23Z"/>
                <w:rFonts w:hint="default" w:ascii="Times New Roman" w:hAnsi="Times New Roman" w:eastAsia="宋体" w:cs="Times New Roman"/>
                <w:sz w:val="24"/>
                <w:szCs w:val="24"/>
                <w:vertAlign w:val="baseline"/>
                <w:lang w:val="en-US" w:eastAsia="zh-CN"/>
              </w:rPr>
            </w:pPr>
            <w:del w:id="1752" w:author="......" w:date="2024-03-17T16:43:23Z">
              <w:r>
                <w:rPr>
                  <w:rFonts w:hint="default" w:ascii="Times New Roman" w:hAnsi="Times New Roman" w:eastAsia="宋体" w:cs="Times New Roman"/>
                  <w:sz w:val="24"/>
                  <w:szCs w:val="24"/>
                  <w:vertAlign w:val="baseline"/>
                  <w:lang w:val="en-US" w:eastAsia="zh-CN"/>
                </w:rPr>
                <w:delText>10</w:delText>
              </w:r>
            </w:del>
          </w:p>
        </w:tc>
        <w:tc>
          <w:tcPr>
            <w:tcW w:w="696" w:type="pct"/>
          </w:tcPr>
          <w:p>
            <w:pPr>
              <w:bidi w:val="0"/>
              <w:rPr>
                <w:del w:id="1753" w:author="......" w:date="2024-03-17T16:43:23Z"/>
                <w:rFonts w:hint="default" w:ascii="Times New Roman" w:hAnsi="Times New Roman" w:eastAsia="宋体" w:cs="Times New Roman"/>
                <w:sz w:val="24"/>
                <w:szCs w:val="24"/>
                <w:vertAlign w:val="baseline"/>
                <w:lang w:val="en-US" w:eastAsia="zh-CN"/>
              </w:rPr>
            </w:pPr>
          </w:p>
        </w:tc>
        <w:tc>
          <w:tcPr>
            <w:tcW w:w="554" w:type="pct"/>
          </w:tcPr>
          <w:p>
            <w:pPr>
              <w:bidi w:val="0"/>
              <w:rPr>
                <w:del w:id="1754" w:author="......" w:date="2024-03-17T16:43:23Z"/>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755" w:author="......" w:date="2024-03-17T16:43:23Z"/>
        </w:trPr>
        <w:tc>
          <w:tcPr>
            <w:tcW w:w="412" w:type="pct"/>
          </w:tcPr>
          <w:p>
            <w:pPr>
              <w:bidi w:val="0"/>
              <w:rPr>
                <w:del w:id="1756" w:author="......" w:date="2024-03-17T16:43:23Z"/>
                <w:rFonts w:hint="default" w:ascii="Times New Roman" w:hAnsi="Times New Roman" w:eastAsia="宋体" w:cs="Times New Roman"/>
                <w:sz w:val="24"/>
                <w:szCs w:val="24"/>
                <w:vertAlign w:val="baseline"/>
                <w:lang w:val="en-US" w:eastAsia="zh-CN"/>
              </w:rPr>
            </w:pPr>
            <w:del w:id="1757" w:author="......" w:date="2024-03-17T16:43:23Z">
              <w:r>
                <w:rPr>
                  <w:rFonts w:hint="default" w:ascii="Times New Roman" w:hAnsi="Times New Roman" w:eastAsia="宋体" w:cs="Times New Roman"/>
                  <w:sz w:val="24"/>
                  <w:szCs w:val="24"/>
                  <w:vertAlign w:val="baseline"/>
                  <w:lang w:val="en-US" w:eastAsia="zh-CN"/>
                </w:rPr>
                <w:delText>6</w:delText>
              </w:r>
            </w:del>
          </w:p>
        </w:tc>
        <w:tc>
          <w:tcPr>
            <w:tcW w:w="965" w:type="pct"/>
          </w:tcPr>
          <w:p>
            <w:pPr>
              <w:bidi w:val="0"/>
              <w:rPr>
                <w:del w:id="1758" w:author="......" w:date="2024-03-17T16:43:23Z"/>
                <w:rFonts w:hint="default" w:ascii="Times New Roman" w:hAnsi="Times New Roman" w:eastAsia="宋体" w:cs="Times New Roman"/>
                <w:sz w:val="24"/>
                <w:szCs w:val="24"/>
                <w:vertAlign w:val="baseline"/>
                <w:lang w:val="en-US" w:eastAsia="zh-CN"/>
              </w:rPr>
            </w:pPr>
            <w:del w:id="1759" w:author="......" w:date="2024-03-17T16:43:23Z">
              <w:r>
                <w:rPr>
                  <w:rFonts w:hint="default" w:ascii="Times New Roman" w:hAnsi="Times New Roman" w:eastAsia="宋体" w:cs="Times New Roman"/>
                  <w:sz w:val="24"/>
                  <w:szCs w:val="24"/>
                  <w:vertAlign w:val="baseline"/>
                  <w:lang w:val="en-US" w:eastAsia="zh-CN"/>
                </w:rPr>
                <w:delText>Des_ques_s</w:delText>
              </w:r>
            </w:del>
          </w:p>
        </w:tc>
        <w:tc>
          <w:tcPr>
            <w:tcW w:w="980" w:type="pct"/>
          </w:tcPr>
          <w:p>
            <w:pPr>
              <w:bidi w:val="0"/>
              <w:rPr>
                <w:del w:id="1760" w:author="......" w:date="2024-03-17T16:43:23Z"/>
                <w:rFonts w:hint="default" w:ascii="Times New Roman" w:hAnsi="Times New Roman" w:eastAsia="宋体" w:cs="Times New Roman"/>
                <w:sz w:val="24"/>
                <w:szCs w:val="24"/>
                <w:vertAlign w:val="baseline"/>
                <w:lang w:val="en-US" w:eastAsia="zh-CN"/>
              </w:rPr>
            </w:pPr>
            <w:del w:id="1761" w:author="......" w:date="2024-03-17T16:43:23Z">
              <w:r>
                <w:rPr>
                  <w:rFonts w:hint="default" w:ascii="Times New Roman" w:hAnsi="Times New Roman" w:eastAsia="宋体" w:cs="Times New Roman"/>
                  <w:sz w:val="24"/>
                  <w:szCs w:val="24"/>
                  <w:lang w:val="en-US" w:eastAsia="zh-CN"/>
                </w:rPr>
                <w:delText>安全问题</w:delText>
              </w:r>
            </w:del>
            <w:del w:id="1762" w:author="......" w:date="2024-03-17T16:43:23Z">
              <w:r>
                <w:rPr>
                  <w:rFonts w:hint="default" w:ascii="Times New Roman" w:hAnsi="Times New Roman" w:eastAsia="宋体" w:cs="Times New Roman"/>
                  <w:sz w:val="24"/>
                  <w:szCs w:val="24"/>
                  <w:vertAlign w:val="baseline"/>
                  <w:lang w:val="en-US" w:eastAsia="zh-CN"/>
                </w:rPr>
                <w:delText>描述</w:delText>
              </w:r>
            </w:del>
          </w:p>
        </w:tc>
        <w:tc>
          <w:tcPr>
            <w:tcW w:w="696" w:type="pct"/>
          </w:tcPr>
          <w:p>
            <w:pPr>
              <w:bidi w:val="0"/>
              <w:rPr>
                <w:del w:id="1763" w:author="......" w:date="2024-03-17T16:43:23Z"/>
                <w:rFonts w:hint="default" w:ascii="Times New Roman" w:hAnsi="Times New Roman" w:eastAsia="宋体" w:cs="Times New Roman"/>
                <w:sz w:val="24"/>
                <w:szCs w:val="24"/>
                <w:vertAlign w:val="baseline"/>
                <w:lang w:val="en-US" w:eastAsia="zh-CN"/>
              </w:rPr>
            </w:pPr>
            <w:del w:id="1764" w:author="......" w:date="2024-03-17T16:43:23Z">
              <w:r>
                <w:rPr>
                  <w:rFonts w:hint="default" w:ascii="Times New Roman" w:hAnsi="Times New Roman" w:eastAsia="宋体" w:cs="Times New Roman"/>
                  <w:sz w:val="24"/>
                  <w:szCs w:val="24"/>
                  <w:vertAlign w:val="baseline"/>
                  <w:lang w:val="en-US" w:eastAsia="zh-CN"/>
                </w:rPr>
                <w:delText>Varchar</w:delText>
              </w:r>
            </w:del>
          </w:p>
        </w:tc>
        <w:tc>
          <w:tcPr>
            <w:tcW w:w="696" w:type="pct"/>
          </w:tcPr>
          <w:p>
            <w:pPr>
              <w:bidi w:val="0"/>
              <w:rPr>
                <w:del w:id="1765" w:author="......" w:date="2024-03-17T16:43:23Z"/>
                <w:rFonts w:hint="default" w:ascii="Times New Roman" w:hAnsi="Times New Roman" w:eastAsia="宋体" w:cs="Times New Roman"/>
                <w:sz w:val="24"/>
                <w:szCs w:val="24"/>
                <w:vertAlign w:val="baseline"/>
                <w:lang w:val="en-US" w:eastAsia="zh-CN"/>
              </w:rPr>
            </w:pPr>
            <w:del w:id="1766" w:author="......" w:date="2024-03-17T16:43:23Z">
              <w:r>
                <w:rPr>
                  <w:rFonts w:hint="default" w:ascii="Times New Roman" w:hAnsi="Times New Roman" w:eastAsia="宋体" w:cs="Times New Roman"/>
                  <w:sz w:val="24"/>
                  <w:szCs w:val="24"/>
                  <w:vertAlign w:val="baseline"/>
                  <w:lang w:val="en-US" w:eastAsia="zh-CN"/>
                </w:rPr>
                <w:delText>1000</w:delText>
              </w:r>
            </w:del>
          </w:p>
        </w:tc>
        <w:tc>
          <w:tcPr>
            <w:tcW w:w="696" w:type="pct"/>
          </w:tcPr>
          <w:p>
            <w:pPr>
              <w:bidi w:val="0"/>
              <w:rPr>
                <w:del w:id="1767" w:author="......" w:date="2024-03-17T16:43:23Z"/>
                <w:rFonts w:hint="default" w:ascii="Times New Roman" w:hAnsi="Times New Roman" w:eastAsia="宋体" w:cs="Times New Roman"/>
                <w:sz w:val="24"/>
                <w:szCs w:val="24"/>
                <w:vertAlign w:val="baseline"/>
                <w:lang w:val="en-US" w:eastAsia="zh-CN"/>
              </w:rPr>
            </w:pPr>
          </w:p>
        </w:tc>
        <w:tc>
          <w:tcPr>
            <w:tcW w:w="554" w:type="pct"/>
          </w:tcPr>
          <w:p>
            <w:pPr>
              <w:bidi w:val="0"/>
              <w:rPr>
                <w:del w:id="1768" w:author="......" w:date="2024-03-17T16:43:23Z"/>
                <w:rFonts w:hint="default" w:ascii="Times New Roman" w:hAnsi="Times New Roman" w:eastAsia="宋体" w:cs="Times New Roman"/>
                <w:sz w:val="24"/>
                <w:szCs w:val="24"/>
                <w:vertAlign w:val="baseline"/>
                <w:lang w:val="en-US" w:eastAsia="zh-CN"/>
              </w:rPr>
            </w:pPr>
            <w:del w:id="1769" w:author="......" w:date="2024-03-17T16:43:23Z">
              <w:r>
                <w:rPr>
                  <w:rFonts w:hint="default" w:ascii="Times New Roman" w:hAnsi="Times New Roman" w:eastAsia="宋体" w:cs="Times New Roman"/>
                  <w:sz w:val="24"/>
                  <w:szCs w:val="24"/>
                  <w:vertAlign w:val="baseline"/>
                  <w:lang w:val="en-US" w:eastAsia="zh-CN"/>
                </w:rPr>
                <w:delText>NULL</w:delText>
              </w:r>
            </w:del>
          </w:p>
        </w:tc>
      </w:tr>
    </w:tbl>
    <w:p>
      <w:pPr>
        <w:bidi w:val="0"/>
        <w:jc w:val="center"/>
        <w:rPr>
          <w:ins w:id="1770" w:author="......" w:date="2024-03-17T16:43:26Z"/>
          <w:rFonts w:hint="default" w:ascii="Times New Roman" w:hAnsi="Times New Roman" w:eastAsia="宋体" w:cs="Times New Roman"/>
          <w:sz w:val="24"/>
          <w:szCs w:val="24"/>
          <w:lang w:val="en-US" w:eastAsia="zh-CN"/>
          <w:rPrChange w:id="1771" w:author="......" w:date="2024-03-17T16:43:33Z">
            <w:rPr>
              <w:ins w:id="1772" w:author="......" w:date="2024-03-17T16:43:26Z"/>
              <w:rFonts w:hint="default" w:ascii="Times New Roman" w:hAnsi="Times New Roman" w:cs="Times New Roman"/>
              <w:sz w:val="22"/>
              <w:szCs w:val="22"/>
              <w:lang w:val="en-US" w:eastAsia="zh-CN"/>
            </w:rPr>
          </w:rPrChange>
        </w:rPr>
      </w:pPr>
      <w:ins w:id="1773" w:author="......" w:date="2024-03-17T16:43:26Z">
        <w:r>
          <w:rPr>
            <w:rFonts w:hint="default" w:ascii="Times New Roman" w:hAnsi="Times New Roman" w:eastAsia="宋体" w:cs="Times New Roman"/>
            <w:sz w:val="24"/>
            <w:szCs w:val="24"/>
            <w:lang w:val="en-US" w:eastAsia="zh-CN"/>
            <w:rPrChange w:id="1774" w:author="......" w:date="2024-03-17T16:43:33Z">
              <w:rPr>
                <w:rFonts w:hint="default" w:ascii="Times New Roman" w:hAnsi="Times New Roman" w:cs="Times New Roman"/>
                <w:sz w:val="22"/>
                <w:szCs w:val="22"/>
                <w:lang w:val="en-US" w:eastAsia="zh-CN"/>
              </w:rPr>
            </w:rPrChange>
          </w:rPr>
          <w:t>表3</w:t>
        </w:r>
      </w:ins>
      <w:ins w:id="1775" w:author="......" w:date="2024-03-17T16:43:26Z">
        <w:r>
          <w:rPr>
            <w:rFonts w:hint="default" w:ascii="Times New Roman" w:hAnsi="Times New Roman" w:eastAsia="宋体" w:cs="Times New Roman"/>
            <w:sz w:val="24"/>
            <w:szCs w:val="24"/>
            <w:lang w:val="en-US" w:eastAsia="zh-CN"/>
            <w:rPrChange w:id="1776" w:author="......" w:date="2024-03-17T16:43:33Z">
              <w:rPr>
                <w:rFonts w:hint="eastAsia" w:ascii="Times New Roman" w:hAnsi="Times New Roman" w:cs="Times New Roman"/>
                <w:sz w:val="22"/>
                <w:szCs w:val="22"/>
                <w:lang w:val="en-US" w:eastAsia="zh-CN"/>
              </w:rPr>
            </w:rPrChange>
          </w:rPr>
          <w:t>.</w:t>
        </w:r>
      </w:ins>
      <w:r>
        <w:rPr>
          <w:rFonts w:hint="default" w:ascii="Times New Roman" w:hAnsi="Times New Roman" w:eastAsia="宋体" w:cs="Times New Roman"/>
          <w:sz w:val="24"/>
          <w:szCs w:val="24"/>
          <w:lang w:val="en-US" w:eastAsia="zh-CN"/>
        </w:rPr>
        <w:t xml:space="preserve">9 </w:t>
      </w:r>
      <w:ins w:id="1777" w:author="......" w:date="2024-03-17T16:43:26Z">
        <w:r>
          <w:rPr>
            <w:rFonts w:hint="default" w:ascii="Times New Roman" w:hAnsi="Times New Roman" w:eastAsia="宋体" w:cs="Times New Roman"/>
            <w:sz w:val="24"/>
            <w:szCs w:val="24"/>
            <w:lang w:val="en-US" w:eastAsia="zh-CN"/>
            <w:rPrChange w:id="1778" w:author="......" w:date="2024-03-17T16:43:33Z">
              <w:rPr>
                <w:rFonts w:hint="default" w:ascii="Times New Roman" w:hAnsi="Times New Roman" w:cs="Times New Roman"/>
                <w:sz w:val="22"/>
                <w:szCs w:val="22"/>
                <w:lang w:val="en-US" w:eastAsia="zh-CN"/>
              </w:rPr>
            </w:rPrChange>
          </w:rPr>
          <w:t>安全检查情况信息表</w:t>
        </w:r>
      </w:ins>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1550"/>
        <w:gridCol w:w="1699"/>
        <w:gridCol w:w="1203"/>
        <w:gridCol w:w="1203"/>
        <w:gridCol w:w="1204"/>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779" w:author="......" w:date="2024-03-17T16:43:26Z"/>
        </w:trPr>
        <w:tc>
          <w:tcPr>
            <w:tcW w:w="422" w:type="pct"/>
          </w:tcPr>
          <w:p>
            <w:pPr>
              <w:bidi w:val="0"/>
              <w:rPr>
                <w:ins w:id="1780" w:author="......" w:date="2024-03-17T16:43:26Z"/>
                <w:rFonts w:hint="default" w:ascii="Times New Roman" w:hAnsi="Times New Roman" w:eastAsia="宋体" w:cs="Times New Roman"/>
                <w:sz w:val="24"/>
                <w:szCs w:val="24"/>
                <w:vertAlign w:val="baseline"/>
                <w:lang w:val="en-US" w:eastAsia="zh-CN"/>
                <w:rPrChange w:id="1781" w:author="......" w:date="2024-03-17T16:43:33Z">
                  <w:rPr>
                    <w:ins w:id="1782" w:author="......" w:date="2024-03-17T16:43:26Z"/>
                    <w:rFonts w:hint="default" w:ascii="Times New Roman" w:hAnsi="Times New Roman" w:cs="Times New Roman"/>
                    <w:sz w:val="24"/>
                    <w:szCs w:val="24"/>
                    <w:vertAlign w:val="baseline"/>
                    <w:lang w:val="en-US" w:eastAsia="zh-CN"/>
                  </w:rPr>
                </w:rPrChange>
              </w:rPr>
            </w:pPr>
            <w:ins w:id="1783" w:author="......" w:date="2024-03-17T16:43:26Z">
              <w:r>
                <w:rPr>
                  <w:rFonts w:hint="default" w:ascii="Times New Roman" w:hAnsi="Times New Roman" w:eastAsia="宋体" w:cs="Times New Roman"/>
                  <w:sz w:val="24"/>
                  <w:szCs w:val="24"/>
                  <w:vertAlign w:val="baseline"/>
                  <w:lang w:val="en-US" w:eastAsia="zh-CN"/>
                  <w:rPrChange w:id="1784" w:author="......" w:date="2024-03-17T16:43:33Z">
                    <w:rPr>
                      <w:rFonts w:hint="default" w:ascii="Times New Roman" w:hAnsi="Times New Roman" w:cs="Times New Roman"/>
                      <w:sz w:val="24"/>
                      <w:szCs w:val="24"/>
                      <w:vertAlign w:val="baseline"/>
                      <w:lang w:val="en-US" w:eastAsia="zh-CN"/>
                    </w:rPr>
                  </w:rPrChange>
                </w:rPr>
                <w:t>编号</w:t>
              </w:r>
            </w:ins>
          </w:p>
        </w:tc>
        <w:tc>
          <w:tcPr>
            <w:tcW w:w="861" w:type="pct"/>
          </w:tcPr>
          <w:p>
            <w:pPr>
              <w:bidi w:val="0"/>
              <w:rPr>
                <w:ins w:id="1785" w:author="......" w:date="2024-03-17T16:43:26Z"/>
                <w:rFonts w:hint="default" w:ascii="Times New Roman" w:hAnsi="Times New Roman" w:eastAsia="宋体" w:cs="Times New Roman"/>
                <w:sz w:val="24"/>
                <w:szCs w:val="24"/>
                <w:vertAlign w:val="baseline"/>
                <w:lang w:val="en-US" w:eastAsia="zh-CN"/>
                <w:rPrChange w:id="1786" w:author="......" w:date="2024-03-17T16:43:33Z">
                  <w:rPr>
                    <w:ins w:id="1787" w:author="......" w:date="2024-03-17T16:43:26Z"/>
                    <w:rFonts w:hint="default" w:ascii="Times New Roman" w:hAnsi="Times New Roman" w:cs="Times New Roman"/>
                    <w:sz w:val="24"/>
                    <w:szCs w:val="24"/>
                    <w:vertAlign w:val="baseline"/>
                    <w:lang w:val="en-US" w:eastAsia="zh-CN"/>
                  </w:rPr>
                </w:rPrChange>
              </w:rPr>
            </w:pPr>
            <w:ins w:id="1788" w:author="......" w:date="2024-03-17T16:43:26Z">
              <w:r>
                <w:rPr>
                  <w:rFonts w:hint="default" w:ascii="Times New Roman" w:hAnsi="Times New Roman" w:eastAsia="宋体" w:cs="Times New Roman"/>
                  <w:sz w:val="24"/>
                  <w:szCs w:val="24"/>
                  <w:vertAlign w:val="baseline"/>
                  <w:lang w:val="en-US" w:eastAsia="zh-CN"/>
                  <w:rPrChange w:id="1789" w:author="......" w:date="2024-03-17T16:43:33Z">
                    <w:rPr>
                      <w:rFonts w:hint="default" w:ascii="Times New Roman" w:hAnsi="Times New Roman" w:cs="Times New Roman"/>
                      <w:sz w:val="24"/>
                      <w:szCs w:val="24"/>
                      <w:vertAlign w:val="baseline"/>
                      <w:lang w:val="en-US" w:eastAsia="zh-CN"/>
                    </w:rPr>
                  </w:rPrChange>
                </w:rPr>
                <w:t>字段名称</w:t>
              </w:r>
            </w:ins>
          </w:p>
        </w:tc>
        <w:tc>
          <w:tcPr>
            <w:tcW w:w="1005" w:type="pct"/>
          </w:tcPr>
          <w:p>
            <w:pPr>
              <w:bidi w:val="0"/>
              <w:rPr>
                <w:ins w:id="1790" w:author="......" w:date="2024-03-17T16:43:26Z"/>
                <w:rFonts w:hint="default" w:ascii="Times New Roman" w:hAnsi="Times New Roman" w:eastAsia="宋体" w:cs="Times New Roman"/>
                <w:sz w:val="24"/>
                <w:szCs w:val="24"/>
                <w:vertAlign w:val="baseline"/>
                <w:lang w:val="en-US" w:eastAsia="zh-CN"/>
                <w:rPrChange w:id="1791" w:author="......" w:date="2024-03-17T16:43:33Z">
                  <w:rPr>
                    <w:ins w:id="1792" w:author="......" w:date="2024-03-17T16:43:26Z"/>
                    <w:rFonts w:hint="default" w:ascii="Times New Roman" w:hAnsi="Times New Roman" w:cs="Times New Roman"/>
                    <w:sz w:val="24"/>
                    <w:szCs w:val="24"/>
                    <w:vertAlign w:val="baseline"/>
                    <w:lang w:val="en-US" w:eastAsia="zh-CN"/>
                  </w:rPr>
                </w:rPrChange>
              </w:rPr>
            </w:pPr>
            <w:ins w:id="1793" w:author="......" w:date="2024-03-17T16:43:26Z">
              <w:r>
                <w:rPr>
                  <w:rFonts w:hint="default" w:ascii="Times New Roman" w:hAnsi="Times New Roman" w:eastAsia="宋体" w:cs="Times New Roman"/>
                  <w:sz w:val="24"/>
                  <w:szCs w:val="24"/>
                  <w:vertAlign w:val="baseline"/>
                  <w:lang w:val="en-US" w:eastAsia="zh-CN"/>
                  <w:rPrChange w:id="1794" w:author="......" w:date="2024-03-17T16:43:33Z">
                    <w:rPr>
                      <w:rFonts w:hint="default" w:ascii="Times New Roman" w:hAnsi="Times New Roman" w:cs="Times New Roman"/>
                      <w:sz w:val="24"/>
                      <w:szCs w:val="24"/>
                      <w:vertAlign w:val="baseline"/>
                      <w:lang w:val="en-US" w:eastAsia="zh-CN"/>
                    </w:rPr>
                  </w:rPrChange>
                </w:rPr>
                <w:t>字段含义</w:t>
              </w:r>
            </w:ins>
          </w:p>
        </w:tc>
        <w:tc>
          <w:tcPr>
            <w:tcW w:w="714" w:type="pct"/>
          </w:tcPr>
          <w:p>
            <w:pPr>
              <w:bidi w:val="0"/>
              <w:rPr>
                <w:ins w:id="1795" w:author="......" w:date="2024-03-17T16:43:26Z"/>
                <w:rFonts w:hint="default" w:ascii="Times New Roman" w:hAnsi="Times New Roman" w:eastAsia="宋体" w:cs="Times New Roman"/>
                <w:sz w:val="24"/>
                <w:szCs w:val="24"/>
                <w:vertAlign w:val="baseline"/>
                <w:lang w:val="en-US" w:eastAsia="zh-CN"/>
                <w:rPrChange w:id="1796" w:author="......" w:date="2024-03-17T16:43:33Z">
                  <w:rPr>
                    <w:ins w:id="1797" w:author="......" w:date="2024-03-17T16:43:26Z"/>
                    <w:rFonts w:hint="default" w:ascii="Times New Roman" w:hAnsi="Times New Roman" w:cs="Times New Roman"/>
                    <w:sz w:val="24"/>
                    <w:szCs w:val="24"/>
                    <w:vertAlign w:val="baseline"/>
                    <w:lang w:val="en-US" w:eastAsia="zh-CN"/>
                  </w:rPr>
                </w:rPrChange>
              </w:rPr>
            </w:pPr>
            <w:ins w:id="1798" w:author="......" w:date="2024-03-17T16:43:26Z">
              <w:r>
                <w:rPr>
                  <w:rFonts w:hint="default" w:ascii="Times New Roman" w:hAnsi="Times New Roman" w:eastAsia="宋体" w:cs="Times New Roman"/>
                  <w:sz w:val="24"/>
                  <w:szCs w:val="24"/>
                  <w:vertAlign w:val="baseline"/>
                  <w:lang w:val="en-US" w:eastAsia="zh-CN"/>
                  <w:rPrChange w:id="1799" w:author="......" w:date="2024-03-17T16:43:33Z">
                    <w:rPr>
                      <w:rFonts w:hint="default" w:ascii="Times New Roman" w:hAnsi="Times New Roman" w:cs="Times New Roman"/>
                      <w:sz w:val="24"/>
                      <w:szCs w:val="24"/>
                      <w:vertAlign w:val="baseline"/>
                      <w:lang w:val="en-US" w:eastAsia="zh-CN"/>
                    </w:rPr>
                  </w:rPrChange>
                </w:rPr>
                <w:t>字段类型</w:t>
              </w:r>
            </w:ins>
          </w:p>
        </w:tc>
        <w:tc>
          <w:tcPr>
            <w:tcW w:w="714" w:type="pct"/>
          </w:tcPr>
          <w:p>
            <w:pPr>
              <w:bidi w:val="0"/>
              <w:rPr>
                <w:ins w:id="1800" w:author="......" w:date="2024-03-17T16:43:26Z"/>
                <w:rFonts w:hint="default" w:ascii="Times New Roman" w:hAnsi="Times New Roman" w:eastAsia="宋体" w:cs="Times New Roman"/>
                <w:sz w:val="24"/>
                <w:szCs w:val="24"/>
                <w:vertAlign w:val="baseline"/>
                <w:lang w:val="en-US" w:eastAsia="zh-CN"/>
                <w:rPrChange w:id="1801" w:author="......" w:date="2024-03-17T16:43:33Z">
                  <w:rPr>
                    <w:ins w:id="1802" w:author="......" w:date="2024-03-17T16:43:26Z"/>
                    <w:rFonts w:hint="default" w:ascii="Times New Roman" w:hAnsi="Times New Roman" w:cs="Times New Roman"/>
                    <w:sz w:val="24"/>
                    <w:szCs w:val="24"/>
                    <w:vertAlign w:val="baseline"/>
                    <w:lang w:val="en-US" w:eastAsia="zh-CN"/>
                  </w:rPr>
                </w:rPrChange>
              </w:rPr>
            </w:pPr>
            <w:ins w:id="1803" w:author="......" w:date="2024-03-17T16:43:26Z">
              <w:r>
                <w:rPr>
                  <w:rFonts w:hint="default" w:ascii="Times New Roman" w:hAnsi="Times New Roman" w:eastAsia="宋体" w:cs="Times New Roman"/>
                  <w:sz w:val="24"/>
                  <w:szCs w:val="24"/>
                  <w:vertAlign w:val="baseline"/>
                  <w:lang w:val="en-US" w:eastAsia="zh-CN"/>
                  <w:rPrChange w:id="1804" w:author="......" w:date="2024-03-17T16:43:33Z">
                    <w:rPr>
                      <w:rFonts w:hint="default" w:ascii="Times New Roman" w:hAnsi="Times New Roman" w:cs="Times New Roman"/>
                      <w:sz w:val="24"/>
                      <w:szCs w:val="24"/>
                      <w:vertAlign w:val="baseline"/>
                      <w:lang w:val="en-US" w:eastAsia="zh-CN"/>
                    </w:rPr>
                  </w:rPrChange>
                </w:rPr>
                <w:t>字段长度</w:t>
              </w:r>
            </w:ins>
          </w:p>
        </w:tc>
        <w:tc>
          <w:tcPr>
            <w:tcW w:w="714" w:type="pct"/>
          </w:tcPr>
          <w:p>
            <w:pPr>
              <w:bidi w:val="0"/>
              <w:rPr>
                <w:ins w:id="1805" w:author="......" w:date="2024-03-17T16:43:26Z"/>
                <w:rFonts w:hint="default" w:ascii="Times New Roman" w:hAnsi="Times New Roman" w:eastAsia="宋体" w:cs="Times New Roman"/>
                <w:sz w:val="24"/>
                <w:szCs w:val="24"/>
                <w:vertAlign w:val="baseline"/>
                <w:lang w:val="en-US" w:eastAsia="zh-CN"/>
                <w:rPrChange w:id="1806" w:author="......" w:date="2024-03-17T16:43:33Z">
                  <w:rPr>
                    <w:ins w:id="1807" w:author="......" w:date="2024-03-17T16:43:26Z"/>
                    <w:rFonts w:hint="default" w:ascii="Times New Roman" w:hAnsi="Times New Roman" w:cs="Times New Roman"/>
                    <w:sz w:val="24"/>
                    <w:szCs w:val="24"/>
                    <w:vertAlign w:val="baseline"/>
                    <w:lang w:val="en-US" w:eastAsia="zh-CN"/>
                  </w:rPr>
                </w:rPrChange>
              </w:rPr>
            </w:pPr>
            <w:ins w:id="1808" w:author="......" w:date="2024-03-17T16:43:26Z">
              <w:r>
                <w:rPr>
                  <w:rFonts w:hint="default" w:ascii="Times New Roman" w:hAnsi="Times New Roman" w:eastAsia="宋体" w:cs="Times New Roman"/>
                  <w:sz w:val="24"/>
                  <w:szCs w:val="24"/>
                  <w:vertAlign w:val="baseline"/>
                  <w:lang w:val="en-US" w:eastAsia="zh-CN"/>
                  <w:rPrChange w:id="1809" w:author="......" w:date="2024-03-17T16:43:33Z">
                    <w:rPr>
                      <w:rFonts w:hint="default" w:ascii="Times New Roman" w:hAnsi="Times New Roman" w:cs="Times New Roman"/>
                      <w:sz w:val="24"/>
                      <w:szCs w:val="24"/>
                      <w:vertAlign w:val="baseline"/>
                      <w:lang w:val="en-US" w:eastAsia="zh-CN"/>
                    </w:rPr>
                  </w:rPrChange>
                </w:rPr>
                <w:t>是否主键</w:t>
              </w:r>
            </w:ins>
          </w:p>
        </w:tc>
        <w:tc>
          <w:tcPr>
            <w:tcW w:w="568" w:type="pct"/>
          </w:tcPr>
          <w:p>
            <w:pPr>
              <w:bidi w:val="0"/>
              <w:rPr>
                <w:ins w:id="1810" w:author="......" w:date="2024-03-17T16:43:26Z"/>
                <w:rFonts w:hint="default" w:ascii="Times New Roman" w:hAnsi="Times New Roman" w:eastAsia="宋体" w:cs="Times New Roman"/>
                <w:sz w:val="24"/>
                <w:szCs w:val="24"/>
                <w:vertAlign w:val="baseline"/>
                <w:lang w:val="en-US" w:eastAsia="zh-CN"/>
                <w:rPrChange w:id="1811" w:author="......" w:date="2024-03-17T16:43:33Z">
                  <w:rPr>
                    <w:ins w:id="1812" w:author="......" w:date="2024-03-17T16:43:26Z"/>
                    <w:rFonts w:hint="default" w:ascii="Times New Roman" w:hAnsi="Times New Roman" w:cs="Times New Roman"/>
                    <w:sz w:val="24"/>
                    <w:szCs w:val="24"/>
                    <w:vertAlign w:val="baseline"/>
                    <w:lang w:val="en-US" w:eastAsia="zh-CN"/>
                  </w:rPr>
                </w:rPrChange>
              </w:rPr>
            </w:pPr>
            <w:ins w:id="1813" w:author="......" w:date="2024-03-17T16:43:26Z">
              <w:r>
                <w:rPr>
                  <w:rFonts w:hint="default" w:ascii="Times New Roman" w:hAnsi="Times New Roman" w:eastAsia="宋体" w:cs="Times New Roman"/>
                  <w:sz w:val="24"/>
                  <w:szCs w:val="24"/>
                  <w:vertAlign w:val="baseline"/>
                  <w:lang w:val="en-US" w:eastAsia="zh-CN"/>
                  <w:rPrChange w:id="1814" w:author="......" w:date="2024-03-17T16:43:33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ins w:id="1815" w:author="......" w:date="2024-03-17T16:43:26Z"/>
        </w:trPr>
        <w:tc>
          <w:tcPr>
            <w:tcW w:w="422" w:type="pct"/>
          </w:tcPr>
          <w:p>
            <w:pPr>
              <w:bidi w:val="0"/>
              <w:rPr>
                <w:ins w:id="1816" w:author="......" w:date="2024-03-17T16:43:26Z"/>
                <w:rFonts w:hint="default" w:ascii="Times New Roman" w:hAnsi="Times New Roman" w:eastAsia="宋体" w:cs="Times New Roman"/>
                <w:sz w:val="24"/>
                <w:szCs w:val="24"/>
                <w:vertAlign w:val="baseline"/>
                <w:lang w:val="en-US" w:eastAsia="zh-CN"/>
                <w:rPrChange w:id="1817" w:author="......" w:date="2024-03-17T16:43:33Z">
                  <w:rPr>
                    <w:ins w:id="1818" w:author="......" w:date="2024-03-17T16:43:26Z"/>
                    <w:rFonts w:hint="default" w:ascii="Times New Roman" w:hAnsi="Times New Roman" w:cs="Times New Roman"/>
                    <w:sz w:val="24"/>
                    <w:szCs w:val="24"/>
                    <w:vertAlign w:val="baseline"/>
                    <w:lang w:val="en-US" w:eastAsia="zh-CN"/>
                  </w:rPr>
                </w:rPrChange>
              </w:rPr>
            </w:pPr>
            <w:ins w:id="1819" w:author="......" w:date="2024-03-17T16:43:26Z">
              <w:r>
                <w:rPr>
                  <w:rFonts w:hint="default" w:ascii="Times New Roman" w:hAnsi="Times New Roman" w:eastAsia="宋体" w:cs="Times New Roman"/>
                  <w:sz w:val="24"/>
                  <w:szCs w:val="24"/>
                  <w:vertAlign w:val="baseline"/>
                  <w:lang w:val="en-US" w:eastAsia="zh-CN"/>
                  <w:rPrChange w:id="1820" w:author="......" w:date="2024-03-17T16:43:33Z">
                    <w:rPr>
                      <w:rFonts w:hint="default" w:ascii="Times New Roman" w:hAnsi="Times New Roman" w:cs="Times New Roman"/>
                      <w:sz w:val="24"/>
                      <w:szCs w:val="24"/>
                      <w:vertAlign w:val="baseline"/>
                      <w:lang w:val="en-US" w:eastAsia="zh-CN"/>
                    </w:rPr>
                  </w:rPrChange>
                </w:rPr>
                <w:t>1</w:t>
              </w:r>
            </w:ins>
          </w:p>
        </w:tc>
        <w:tc>
          <w:tcPr>
            <w:tcW w:w="861" w:type="pct"/>
          </w:tcPr>
          <w:p>
            <w:pPr>
              <w:bidi w:val="0"/>
              <w:rPr>
                <w:ins w:id="1821" w:author="......" w:date="2024-03-17T16:43:26Z"/>
                <w:rFonts w:hint="default" w:ascii="Times New Roman" w:hAnsi="Times New Roman" w:eastAsia="宋体" w:cs="Times New Roman"/>
                <w:sz w:val="24"/>
                <w:szCs w:val="24"/>
                <w:vertAlign w:val="baseline"/>
                <w:lang w:val="en-US" w:eastAsia="zh-CN"/>
                <w:rPrChange w:id="1822" w:author="......" w:date="2024-03-17T16:43:33Z">
                  <w:rPr>
                    <w:ins w:id="1823" w:author="......" w:date="2024-03-17T16:43:26Z"/>
                    <w:rFonts w:hint="default" w:ascii="Times New Roman" w:hAnsi="Times New Roman" w:cs="Times New Roman"/>
                    <w:sz w:val="24"/>
                    <w:szCs w:val="24"/>
                    <w:vertAlign w:val="baseline"/>
                    <w:lang w:val="en-US" w:eastAsia="zh-CN"/>
                  </w:rPr>
                </w:rPrChange>
              </w:rPr>
            </w:pPr>
            <w:ins w:id="1824" w:author="......" w:date="2024-03-17T16:43:26Z">
              <w:r>
                <w:rPr>
                  <w:rFonts w:hint="default" w:ascii="Times New Roman" w:hAnsi="Times New Roman" w:eastAsia="宋体" w:cs="Times New Roman"/>
                  <w:sz w:val="24"/>
                  <w:szCs w:val="24"/>
                  <w:vertAlign w:val="baseline"/>
                  <w:lang w:val="en-US" w:eastAsia="zh-CN"/>
                  <w:rPrChange w:id="1825" w:author="......" w:date="2024-03-17T16:43:33Z">
                    <w:rPr>
                      <w:rFonts w:hint="default" w:ascii="Times New Roman" w:hAnsi="Times New Roman" w:cs="Times New Roman"/>
                      <w:sz w:val="24"/>
                      <w:szCs w:val="24"/>
                      <w:vertAlign w:val="baseline"/>
                      <w:lang w:val="en-US" w:eastAsia="zh-CN"/>
                    </w:rPr>
                  </w:rPrChange>
                </w:rPr>
                <w:t>ID_ph_s</w:t>
              </w:r>
            </w:ins>
          </w:p>
        </w:tc>
        <w:tc>
          <w:tcPr>
            <w:tcW w:w="1005" w:type="pct"/>
          </w:tcPr>
          <w:p>
            <w:pPr>
              <w:bidi w:val="0"/>
              <w:rPr>
                <w:ins w:id="1826" w:author="......" w:date="2024-03-17T16:43:26Z"/>
                <w:rFonts w:hint="default" w:ascii="Times New Roman" w:hAnsi="Times New Roman" w:eastAsia="宋体" w:cs="Times New Roman"/>
                <w:sz w:val="24"/>
                <w:szCs w:val="24"/>
                <w:vertAlign w:val="baseline"/>
                <w:lang w:val="en-US" w:eastAsia="zh-CN"/>
                <w:rPrChange w:id="1827" w:author="......" w:date="2024-03-17T16:43:33Z">
                  <w:rPr>
                    <w:ins w:id="1828" w:author="......" w:date="2024-03-17T16:43:26Z"/>
                    <w:rFonts w:hint="default" w:ascii="Times New Roman" w:hAnsi="Times New Roman" w:cs="Times New Roman"/>
                    <w:sz w:val="24"/>
                    <w:szCs w:val="24"/>
                    <w:vertAlign w:val="baseline"/>
                    <w:lang w:val="en-US" w:eastAsia="zh-CN"/>
                  </w:rPr>
                </w:rPrChange>
              </w:rPr>
            </w:pPr>
            <w:ins w:id="1829" w:author="......" w:date="2024-03-17T16:43:26Z">
              <w:r>
                <w:rPr>
                  <w:rFonts w:hint="default" w:ascii="Times New Roman" w:hAnsi="Times New Roman" w:eastAsia="宋体" w:cs="Times New Roman"/>
                  <w:sz w:val="24"/>
                  <w:szCs w:val="24"/>
                  <w:vertAlign w:val="baseline"/>
                  <w:lang w:val="en-US" w:eastAsia="zh-CN"/>
                  <w:rPrChange w:id="1830" w:author="......" w:date="2024-03-17T16:43:33Z">
                    <w:rPr>
                      <w:rFonts w:hint="default" w:ascii="Times New Roman" w:hAnsi="Times New Roman" w:cs="Times New Roman"/>
                      <w:sz w:val="24"/>
                      <w:szCs w:val="24"/>
                      <w:vertAlign w:val="baseline"/>
                      <w:lang w:val="en-US" w:eastAsia="zh-CN"/>
                    </w:rPr>
                  </w:rPrChange>
                </w:rPr>
                <w:t>安检情况id</w:t>
              </w:r>
            </w:ins>
          </w:p>
        </w:tc>
        <w:tc>
          <w:tcPr>
            <w:tcW w:w="714" w:type="pct"/>
          </w:tcPr>
          <w:p>
            <w:pPr>
              <w:bidi w:val="0"/>
              <w:rPr>
                <w:ins w:id="1831" w:author="......" w:date="2024-03-17T16:43:26Z"/>
                <w:rFonts w:hint="default" w:ascii="Times New Roman" w:hAnsi="Times New Roman" w:eastAsia="宋体" w:cs="Times New Roman"/>
                <w:sz w:val="24"/>
                <w:szCs w:val="24"/>
                <w:vertAlign w:val="baseline"/>
                <w:lang w:val="en-US" w:eastAsia="zh-CN"/>
                <w:rPrChange w:id="1832" w:author="......" w:date="2024-03-17T16:43:33Z">
                  <w:rPr>
                    <w:ins w:id="1833" w:author="......" w:date="2024-03-17T16:43:26Z"/>
                    <w:rFonts w:hint="default" w:ascii="Times New Roman" w:hAnsi="Times New Roman" w:cs="Times New Roman"/>
                    <w:sz w:val="24"/>
                    <w:szCs w:val="24"/>
                    <w:vertAlign w:val="baseline"/>
                    <w:lang w:val="en-US" w:eastAsia="zh-CN"/>
                  </w:rPr>
                </w:rPrChange>
              </w:rPr>
            </w:pPr>
            <w:ins w:id="1834" w:author="......" w:date="2024-03-17T16:43:26Z">
              <w:r>
                <w:rPr>
                  <w:rFonts w:hint="default" w:ascii="Times New Roman" w:hAnsi="Times New Roman" w:eastAsia="宋体" w:cs="Times New Roman"/>
                  <w:sz w:val="24"/>
                  <w:szCs w:val="24"/>
                  <w:vertAlign w:val="baseline"/>
                  <w:lang w:val="en-US" w:eastAsia="zh-CN"/>
                  <w:rPrChange w:id="1835" w:author="......" w:date="2024-03-17T16:43:33Z">
                    <w:rPr>
                      <w:rFonts w:hint="default" w:ascii="Times New Roman" w:hAnsi="Times New Roman" w:cs="Times New Roman"/>
                      <w:sz w:val="24"/>
                      <w:szCs w:val="24"/>
                      <w:vertAlign w:val="baseline"/>
                      <w:lang w:val="en-US" w:eastAsia="zh-CN"/>
                    </w:rPr>
                  </w:rPrChange>
                </w:rPr>
                <w:t>Int</w:t>
              </w:r>
            </w:ins>
          </w:p>
        </w:tc>
        <w:tc>
          <w:tcPr>
            <w:tcW w:w="714" w:type="pct"/>
          </w:tcPr>
          <w:p>
            <w:pPr>
              <w:bidi w:val="0"/>
              <w:rPr>
                <w:ins w:id="1836" w:author="......" w:date="2024-03-17T16:43:26Z"/>
                <w:rFonts w:hint="default" w:ascii="Times New Roman" w:hAnsi="Times New Roman" w:eastAsia="宋体" w:cs="Times New Roman"/>
                <w:sz w:val="24"/>
                <w:szCs w:val="24"/>
                <w:vertAlign w:val="baseline"/>
                <w:lang w:val="en-US" w:eastAsia="zh-CN"/>
                <w:rPrChange w:id="1837" w:author="......" w:date="2024-03-17T16:43:33Z">
                  <w:rPr>
                    <w:ins w:id="1838" w:author="......" w:date="2024-03-17T16:43:26Z"/>
                    <w:rFonts w:hint="default" w:ascii="Times New Roman" w:hAnsi="Times New Roman" w:cs="Times New Roman"/>
                    <w:sz w:val="24"/>
                    <w:szCs w:val="24"/>
                    <w:vertAlign w:val="baseline"/>
                    <w:lang w:val="en-US" w:eastAsia="zh-CN"/>
                  </w:rPr>
                </w:rPrChange>
              </w:rPr>
            </w:pPr>
            <w:ins w:id="1839" w:author="......" w:date="2024-03-17T16:43:26Z">
              <w:r>
                <w:rPr>
                  <w:rFonts w:hint="default" w:ascii="Times New Roman" w:hAnsi="Times New Roman" w:eastAsia="宋体" w:cs="Times New Roman"/>
                  <w:sz w:val="24"/>
                  <w:szCs w:val="24"/>
                  <w:vertAlign w:val="baseline"/>
                  <w:lang w:val="en-US" w:eastAsia="zh-CN"/>
                  <w:rPrChange w:id="1840" w:author="......" w:date="2024-03-17T16:43:33Z">
                    <w:rPr>
                      <w:rFonts w:hint="default" w:ascii="Times New Roman" w:hAnsi="Times New Roman" w:cs="Times New Roman"/>
                      <w:sz w:val="24"/>
                      <w:szCs w:val="24"/>
                      <w:vertAlign w:val="baseline"/>
                      <w:lang w:val="en-US" w:eastAsia="zh-CN"/>
                    </w:rPr>
                  </w:rPrChange>
                </w:rPr>
                <w:t>100</w:t>
              </w:r>
            </w:ins>
          </w:p>
        </w:tc>
        <w:tc>
          <w:tcPr>
            <w:tcW w:w="714" w:type="pct"/>
          </w:tcPr>
          <w:p>
            <w:pPr>
              <w:bidi w:val="0"/>
              <w:rPr>
                <w:ins w:id="1841" w:author="......" w:date="2024-03-17T16:43:26Z"/>
                <w:rFonts w:hint="default" w:ascii="Times New Roman" w:hAnsi="Times New Roman" w:eastAsia="宋体" w:cs="Times New Roman"/>
                <w:sz w:val="24"/>
                <w:szCs w:val="24"/>
                <w:vertAlign w:val="baseline"/>
                <w:lang w:val="en-US" w:eastAsia="zh-CN"/>
                <w:rPrChange w:id="1842" w:author="......" w:date="2024-03-17T16:43:33Z">
                  <w:rPr>
                    <w:ins w:id="1843" w:author="......" w:date="2024-03-17T16:43:26Z"/>
                    <w:rFonts w:hint="default" w:ascii="Times New Roman" w:hAnsi="Times New Roman" w:cs="Times New Roman"/>
                    <w:sz w:val="24"/>
                    <w:szCs w:val="24"/>
                    <w:vertAlign w:val="baseline"/>
                    <w:lang w:val="en-US" w:eastAsia="zh-CN"/>
                  </w:rPr>
                </w:rPrChange>
              </w:rPr>
            </w:pPr>
            <w:ins w:id="1844" w:author="......" w:date="2024-03-17T16:43:26Z">
              <w:r>
                <w:rPr>
                  <w:rFonts w:hint="default" w:ascii="Times New Roman" w:hAnsi="Times New Roman" w:eastAsia="宋体" w:cs="Times New Roman"/>
                  <w:sz w:val="24"/>
                  <w:szCs w:val="24"/>
                  <w:vertAlign w:val="baseline"/>
                  <w:lang w:val="en-US" w:eastAsia="zh-CN"/>
                  <w:rPrChange w:id="1845" w:author="......" w:date="2024-03-17T16:43:33Z">
                    <w:rPr>
                      <w:rFonts w:hint="default" w:ascii="Times New Roman" w:hAnsi="Times New Roman" w:cs="Times New Roman"/>
                      <w:sz w:val="24"/>
                      <w:szCs w:val="24"/>
                      <w:vertAlign w:val="baseline"/>
                      <w:lang w:val="en-US" w:eastAsia="zh-CN"/>
                    </w:rPr>
                  </w:rPrChange>
                </w:rPr>
                <w:t>√</w:t>
              </w:r>
            </w:ins>
          </w:p>
        </w:tc>
        <w:tc>
          <w:tcPr>
            <w:tcW w:w="568" w:type="pct"/>
          </w:tcPr>
          <w:p>
            <w:pPr>
              <w:bidi w:val="0"/>
              <w:rPr>
                <w:ins w:id="1846" w:author="......" w:date="2024-03-17T16:43:26Z"/>
                <w:rFonts w:hint="default" w:ascii="Times New Roman" w:hAnsi="Times New Roman" w:eastAsia="宋体" w:cs="Times New Roman"/>
                <w:sz w:val="24"/>
                <w:szCs w:val="24"/>
                <w:vertAlign w:val="baseline"/>
                <w:lang w:val="en-US" w:eastAsia="zh-CN"/>
                <w:rPrChange w:id="1847" w:author="......" w:date="2024-03-17T16:43:33Z">
                  <w:rPr>
                    <w:ins w:id="1848"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49" w:author="......" w:date="2024-03-17T16:43:26Z"/>
        </w:trPr>
        <w:tc>
          <w:tcPr>
            <w:tcW w:w="422" w:type="pct"/>
          </w:tcPr>
          <w:p>
            <w:pPr>
              <w:bidi w:val="0"/>
              <w:rPr>
                <w:ins w:id="1850" w:author="......" w:date="2024-03-17T16:43:26Z"/>
                <w:rFonts w:hint="default" w:ascii="Times New Roman" w:hAnsi="Times New Roman" w:eastAsia="宋体" w:cs="Times New Roman"/>
                <w:sz w:val="24"/>
                <w:szCs w:val="24"/>
                <w:vertAlign w:val="baseline"/>
                <w:lang w:val="en-US" w:eastAsia="zh-CN"/>
                <w:rPrChange w:id="1851" w:author="......" w:date="2024-03-17T16:43:33Z">
                  <w:rPr>
                    <w:ins w:id="1852" w:author="......" w:date="2024-03-17T16:43:26Z"/>
                    <w:rFonts w:hint="default" w:ascii="Times New Roman" w:hAnsi="Times New Roman" w:cs="Times New Roman"/>
                    <w:sz w:val="24"/>
                    <w:szCs w:val="24"/>
                    <w:vertAlign w:val="baseline"/>
                    <w:lang w:val="en-US" w:eastAsia="zh-CN"/>
                  </w:rPr>
                </w:rPrChange>
              </w:rPr>
            </w:pPr>
            <w:ins w:id="1853" w:author="......" w:date="2024-03-17T16:43:26Z">
              <w:r>
                <w:rPr>
                  <w:rFonts w:hint="default" w:ascii="Times New Roman" w:hAnsi="Times New Roman" w:eastAsia="宋体" w:cs="Times New Roman"/>
                  <w:sz w:val="24"/>
                  <w:szCs w:val="24"/>
                  <w:vertAlign w:val="baseline"/>
                  <w:lang w:val="en-US" w:eastAsia="zh-CN"/>
                  <w:rPrChange w:id="1854" w:author="......" w:date="2024-03-17T16:43:33Z">
                    <w:rPr>
                      <w:rFonts w:hint="default" w:ascii="Times New Roman" w:hAnsi="Times New Roman" w:cs="Times New Roman"/>
                      <w:sz w:val="24"/>
                      <w:szCs w:val="24"/>
                      <w:vertAlign w:val="baseline"/>
                      <w:lang w:val="en-US" w:eastAsia="zh-CN"/>
                    </w:rPr>
                  </w:rPrChange>
                </w:rPr>
                <w:t>2</w:t>
              </w:r>
            </w:ins>
          </w:p>
        </w:tc>
        <w:tc>
          <w:tcPr>
            <w:tcW w:w="861" w:type="pct"/>
          </w:tcPr>
          <w:p>
            <w:pPr>
              <w:bidi w:val="0"/>
              <w:rPr>
                <w:ins w:id="1855" w:author="......" w:date="2024-03-17T16:43:26Z"/>
                <w:rFonts w:hint="default" w:ascii="Times New Roman" w:hAnsi="Times New Roman" w:eastAsia="宋体" w:cs="Times New Roman"/>
                <w:sz w:val="24"/>
                <w:szCs w:val="24"/>
                <w:vertAlign w:val="baseline"/>
                <w:lang w:val="en-US" w:eastAsia="zh-CN"/>
                <w:rPrChange w:id="1856" w:author="......" w:date="2024-03-17T16:43:33Z">
                  <w:rPr>
                    <w:ins w:id="1857" w:author="......" w:date="2024-03-17T16:43:26Z"/>
                    <w:rFonts w:hint="default" w:ascii="Times New Roman" w:hAnsi="Times New Roman" w:cs="Times New Roman"/>
                    <w:sz w:val="24"/>
                    <w:szCs w:val="24"/>
                    <w:vertAlign w:val="baseline"/>
                    <w:lang w:val="en-US" w:eastAsia="zh-CN"/>
                  </w:rPr>
                </w:rPrChange>
              </w:rPr>
            </w:pPr>
            <w:ins w:id="1858" w:author="......" w:date="2024-03-17T16:43:26Z">
              <w:r>
                <w:rPr>
                  <w:rFonts w:hint="default" w:ascii="Times New Roman" w:hAnsi="Times New Roman" w:eastAsia="宋体" w:cs="Times New Roman"/>
                  <w:sz w:val="24"/>
                  <w:szCs w:val="24"/>
                  <w:vertAlign w:val="baseline"/>
                  <w:lang w:val="en-US" w:eastAsia="zh-CN"/>
                  <w:rPrChange w:id="1859" w:author="......" w:date="2024-03-17T16:43:33Z">
                    <w:rPr>
                      <w:rFonts w:hint="default" w:ascii="Times New Roman" w:hAnsi="Times New Roman" w:cs="Times New Roman"/>
                      <w:sz w:val="24"/>
                      <w:szCs w:val="24"/>
                      <w:vertAlign w:val="baseline"/>
                      <w:lang w:val="en-US" w:eastAsia="zh-CN"/>
                    </w:rPr>
                  </w:rPrChange>
                </w:rPr>
                <w:t>NAME_ph_s</w:t>
              </w:r>
            </w:ins>
          </w:p>
        </w:tc>
        <w:tc>
          <w:tcPr>
            <w:tcW w:w="1005" w:type="pct"/>
          </w:tcPr>
          <w:p>
            <w:pPr>
              <w:bidi w:val="0"/>
              <w:rPr>
                <w:ins w:id="1860" w:author="......" w:date="2024-03-17T16:43:26Z"/>
                <w:rFonts w:hint="default" w:ascii="Times New Roman" w:hAnsi="Times New Roman" w:eastAsia="宋体" w:cs="Times New Roman"/>
                <w:sz w:val="24"/>
                <w:szCs w:val="24"/>
                <w:vertAlign w:val="baseline"/>
                <w:lang w:val="en-US" w:eastAsia="zh-CN"/>
                <w:rPrChange w:id="1861" w:author="......" w:date="2024-03-17T16:43:33Z">
                  <w:rPr>
                    <w:ins w:id="1862" w:author="......" w:date="2024-03-17T16:43:26Z"/>
                    <w:rFonts w:hint="default" w:ascii="Times New Roman" w:hAnsi="Times New Roman" w:cs="Times New Roman"/>
                    <w:sz w:val="24"/>
                    <w:szCs w:val="24"/>
                    <w:vertAlign w:val="baseline"/>
                    <w:lang w:val="en-US" w:eastAsia="zh-CN"/>
                  </w:rPr>
                </w:rPrChange>
              </w:rPr>
            </w:pPr>
            <w:ins w:id="1863" w:author="......" w:date="2024-03-17T16:43:26Z">
              <w:r>
                <w:rPr>
                  <w:rFonts w:hint="default" w:ascii="Times New Roman" w:hAnsi="Times New Roman" w:eastAsia="宋体" w:cs="Times New Roman"/>
                  <w:sz w:val="24"/>
                  <w:szCs w:val="24"/>
                  <w:vertAlign w:val="baseline"/>
                  <w:lang w:val="en-US" w:eastAsia="zh-CN"/>
                  <w:rPrChange w:id="1864" w:author="......" w:date="2024-03-17T16:43:33Z">
                    <w:rPr>
                      <w:rFonts w:hint="default" w:ascii="Times New Roman" w:hAnsi="Times New Roman" w:cs="Times New Roman"/>
                      <w:sz w:val="24"/>
                      <w:szCs w:val="24"/>
                      <w:vertAlign w:val="baseline"/>
                      <w:lang w:val="en-US" w:eastAsia="zh-CN"/>
                    </w:rPr>
                  </w:rPrChange>
                </w:rPr>
                <w:t>安检情况名称</w:t>
              </w:r>
            </w:ins>
          </w:p>
        </w:tc>
        <w:tc>
          <w:tcPr>
            <w:tcW w:w="714" w:type="pct"/>
          </w:tcPr>
          <w:p>
            <w:pPr>
              <w:bidi w:val="0"/>
              <w:rPr>
                <w:ins w:id="1865" w:author="......" w:date="2024-03-17T16:43:26Z"/>
                <w:rFonts w:hint="default" w:ascii="Times New Roman" w:hAnsi="Times New Roman" w:eastAsia="宋体" w:cs="Times New Roman"/>
                <w:sz w:val="24"/>
                <w:szCs w:val="24"/>
                <w:vertAlign w:val="baseline"/>
                <w:lang w:val="en-US" w:eastAsia="zh-CN"/>
                <w:rPrChange w:id="1866" w:author="......" w:date="2024-03-17T16:43:33Z">
                  <w:rPr>
                    <w:ins w:id="1867" w:author="......" w:date="2024-03-17T16:43:26Z"/>
                    <w:rFonts w:hint="default" w:ascii="Times New Roman" w:hAnsi="Times New Roman" w:cs="Times New Roman"/>
                    <w:sz w:val="24"/>
                    <w:szCs w:val="24"/>
                    <w:vertAlign w:val="baseline"/>
                    <w:lang w:val="en-US" w:eastAsia="zh-CN"/>
                  </w:rPr>
                </w:rPrChange>
              </w:rPr>
            </w:pPr>
            <w:ins w:id="1868" w:author="......" w:date="2024-03-17T16:43:26Z">
              <w:r>
                <w:rPr>
                  <w:rFonts w:hint="default" w:ascii="Times New Roman" w:hAnsi="Times New Roman" w:eastAsia="宋体" w:cs="Times New Roman"/>
                  <w:sz w:val="24"/>
                  <w:szCs w:val="24"/>
                  <w:vertAlign w:val="baseline"/>
                  <w:lang w:val="en-US" w:eastAsia="zh-CN"/>
                  <w:rPrChange w:id="1869" w:author="......" w:date="2024-03-17T16:43:33Z">
                    <w:rPr>
                      <w:rFonts w:hint="default" w:ascii="Times New Roman" w:hAnsi="Times New Roman" w:cs="Times New Roman"/>
                      <w:sz w:val="24"/>
                      <w:szCs w:val="24"/>
                      <w:vertAlign w:val="baseline"/>
                      <w:lang w:val="en-US" w:eastAsia="zh-CN"/>
                    </w:rPr>
                  </w:rPrChange>
                </w:rPr>
                <w:t>Varchar</w:t>
              </w:r>
            </w:ins>
          </w:p>
        </w:tc>
        <w:tc>
          <w:tcPr>
            <w:tcW w:w="714" w:type="pct"/>
          </w:tcPr>
          <w:p>
            <w:pPr>
              <w:bidi w:val="0"/>
              <w:rPr>
                <w:ins w:id="1870" w:author="......" w:date="2024-03-17T16:43:26Z"/>
                <w:rFonts w:hint="default" w:ascii="Times New Roman" w:hAnsi="Times New Roman" w:eastAsia="宋体" w:cs="Times New Roman"/>
                <w:sz w:val="24"/>
                <w:szCs w:val="24"/>
                <w:vertAlign w:val="baseline"/>
                <w:lang w:val="en-US" w:eastAsia="zh-CN"/>
                <w:rPrChange w:id="1871" w:author="......" w:date="2024-03-17T16:43:33Z">
                  <w:rPr>
                    <w:ins w:id="1872" w:author="......" w:date="2024-03-17T16:43:26Z"/>
                    <w:rFonts w:hint="default" w:ascii="Times New Roman" w:hAnsi="Times New Roman" w:cs="Times New Roman"/>
                    <w:sz w:val="24"/>
                    <w:szCs w:val="24"/>
                    <w:vertAlign w:val="baseline"/>
                    <w:lang w:val="en-US" w:eastAsia="zh-CN"/>
                  </w:rPr>
                </w:rPrChange>
              </w:rPr>
            </w:pPr>
            <w:ins w:id="1873" w:author="......" w:date="2024-03-17T16:43:26Z">
              <w:r>
                <w:rPr>
                  <w:rFonts w:hint="default" w:ascii="Times New Roman" w:hAnsi="Times New Roman" w:eastAsia="宋体" w:cs="Times New Roman"/>
                  <w:sz w:val="24"/>
                  <w:szCs w:val="24"/>
                  <w:vertAlign w:val="baseline"/>
                  <w:lang w:val="en-US" w:eastAsia="zh-CN"/>
                  <w:rPrChange w:id="1874" w:author="......" w:date="2024-03-17T16:43:33Z">
                    <w:rPr>
                      <w:rFonts w:hint="default" w:ascii="Times New Roman" w:hAnsi="Times New Roman" w:cs="Times New Roman"/>
                      <w:sz w:val="24"/>
                      <w:szCs w:val="24"/>
                      <w:vertAlign w:val="baseline"/>
                      <w:lang w:val="en-US" w:eastAsia="zh-CN"/>
                    </w:rPr>
                  </w:rPrChange>
                </w:rPr>
                <w:t>20</w:t>
              </w:r>
            </w:ins>
          </w:p>
        </w:tc>
        <w:tc>
          <w:tcPr>
            <w:tcW w:w="714" w:type="pct"/>
          </w:tcPr>
          <w:p>
            <w:pPr>
              <w:bidi w:val="0"/>
              <w:rPr>
                <w:ins w:id="1875" w:author="......" w:date="2024-03-17T16:43:26Z"/>
                <w:rFonts w:hint="default" w:ascii="Times New Roman" w:hAnsi="Times New Roman" w:eastAsia="宋体" w:cs="Times New Roman"/>
                <w:sz w:val="24"/>
                <w:szCs w:val="24"/>
                <w:vertAlign w:val="baseline"/>
                <w:lang w:val="en-US" w:eastAsia="zh-CN"/>
                <w:rPrChange w:id="1876" w:author="......" w:date="2024-03-17T16:43:33Z">
                  <w:rPr>
                    <w:ins w:id="1877" w:author="......" w:date="2024-03-17T16:43:26Z"/>
                    <w:rFonts w:hint="default" w:ascii="Times New Roman" w:hAnsi="Times New Roman" w:cs="Times New Roman"/>
                    <w:sz w:val="24"/>
                    <w:szCs w:val="24"/>
                    <w:vertAlign w:val="baseline"/>
                    <w:lang w:val="en-US" w:eastAsia="zh-CN"/>
                  </w:rPr>
                </w:rPrChange>
              </w:rPr>
            </w:pPr>
          </w:p>
        </w:tc>
        <w:tc>
          <w:tcPr>
            <w:tcW w:w="568" w:type="pct"/>
          </w:tcPr>
          <w:p>
            <w:pPr>
              <w:bidi w:val="0"/>
              <w:rPr>
                <w:ins w:id="1878" w:author="......" w:date="2024-03-17T16:43:26Z"/>
                <w:rFonts w:hint="default" w:ascii="Times New Roman" w:hAnsi="Times New Roman" w:eastAsia="宋体" w:cs="Times New Roman"/>
                <w:sz w:val="24"/>
                <w:szCs w:val="24"/>
                <w:vertAlign w:val="baseline"/>
                <w:lang w:val="en-US" w:eastAsia="zh-CN"/>
                <w:rPrChange w:id="1879" w:author="......" w:date="2024-03-17T16:43:33Z">
                  <w:rPr>
                    <w:ins w:id="1880"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81" w:author="......" w:date="2024-03-17T16:43:26Z"/>
        </w:trPr>
        <w:tc>
          <w:tcPr>
            <w:tcW w:w="422" w:type="pct"/>
          </w:tcPr>
          <w:p>
            <w:pPr>
              <w:bidi w:val="0"/>
              <w:rPr>
                <w:ins w:id="1882" w:author="......" w:date="2024-03-17T16:43:26Z"/>
                <w:rFonts w:hint="default" w:ascii="Times New Roman" w:hAnsi="Times New Roman" w:eastAsia="宋体" w:cs="Times New Roman"/>
                <w:sz w:val="24"/>
                <w:szCs w:val="24"/>
                <w:vertAlign w:val="baseline"/>
                <w:lang w:val="en-US" w:eastAsia="zh-CN"/>
                <w:rPrChange w:id="1883" w:author="......" w:date="2024-03-17T16:43:33Z">
                  <w:rPr>
                    <w:ins w:id="1884" w:author="......" w:date="2024-03-17T16:43:26Z"/>
                    <w:rFonts w:hint="default" w:ascii="Times New Roman" w:hAnsi="Times New Roman" w:cs="Times New Roman"/>
                    <w:sz w:val="24"/>
                    <w:szCs w:val="24"/>
                    <w:vertAlign w:val="baseline"/>
                    <w:lang w:val="en-US" w:eastAsia="zh-CN"/>
                  </w:rPr>
                </w:rPrChange>
              </w:rPr>
            </w:pPr>
            <w:ins w:id="1885" w:author="......" w:date="2024-03-17T16:43:26Z">
              <w:r>
                <w:rPr>
                  <w:rFonts w:hint="default" w:ascii="Times New Roman" w:hAnsi="Times New Roman" w:eastAsia="宋体" w:cs="Times New Roman"/>
                  <w:sz w:val="24"/>
                  <w:szCs w:val="24"/>
                  <w:vertAlign w:val="baseline"/>
                  <w:lang w:val="en-US" w:eastAsia="zh-CN"/>
                  <w:rPrChange w:id="1886" w:author="......" w:date="2024-03-17T16:43:33Z">
                    <w:rPr>
                      <w:rFonts w:hint="default" w:ascii="Times New Roman" w:hAnsi="Times New Roman" w:cs="Times New Roman"/>
                      <w:sz w:val="24"/>
                      <w:szCs w:val="24"/>
                      <w:vertAlign w:val="baseline"/>
                      <w:lang w:val="en-US" w:eastAsia="zh-CN"/>
                    </w:rPr>
                  </w:rPrChange>
                </w:rPr>
                <w:t>3</w:t>
              </w:r>
            </w:ins>
          </w:p>
        </w:tc>
        <w:tc>
          <w:tcPr>
            <w:tcW w:w="861" w:type="pct"/>
          </w:tcPr>
          <w:p>
            <w:pPr>
              <w:bidi w:val="0"/>
              <w:rPr>
                <w:ins w:id="1887" w:author="......" w:date="2024-03-17T16:43:26Z"/>
                <w:rFonts w:hint="default" w:ascii="Times New Roman" w:hAnsi="Times New Roman" w:eastAsia="宋体" w:cs="Times New Roman"/>
                <w:sz w:val="24"/>
                <w:szCs w:val="24"/>
                <w:vertAlign w:val="baseline"/>
                <w:lang w:val="en-US" w:eastAsia="zh-CN"/>
                <w:rPrChange w:id="1888" w:author="......" w:date="2024-03-17T16:43:33Z">
                  <w:rPr>
                    <w:ins w:id="1889" w:author="......" w:date="2024-03-17T16:43:26Z"/>
                    <w:rFonts w:hint="default" w:ascii="Times New Roman" w:hAnsi="Times New Roman" w:cs="Times New Roman"/>
                    <w:sz w:val="24"/>
                    <w:szCs w:val="24"/>
                    <w:vertAlign w:val="baseline"/>
                    <w:lang w:val="en-US" w:eastAsia="zh-CN"/>
                  </w:rPr>
                </w:rPrChange>
              </w:rPr>
            </w:pPr>
            <w:ins w:id="1890" w:author="......" w:date="2024-03-17T16:43:26Z">
              <w:r>
                <w:rPr>
                  <w:rFonts w:hint="default" w:ascii="Times New Roman" w:hAnsi="Times New Roman" w:eastAsia="宋体" w:cs="Times New Roman"/>
                  <w:sz w:val="24"/>
                  <w:szCs w:val="24"/>
                  <w:vertAlign w:val="baseline"/>
                  <w:lang w:val="en-US" w:eastAsia="zh-CN"/>
                  <w:rPrChange w:id="1891" w:author="......" w:date="2024-03-17T16:43:33Z">
                    <w:rPr>
                      <w:rFonts w:hint="default" w:ascii="Times New Roman" w:hAnsi="Times New Roman" w:cs="Times New Roman"/>
                      <w:sz w:val="24"/>
                      <w:szCs w:val="24"/>
                      <w:vertAlign w:val="baseline"/>
                      <w:lang w:val="en-US" w:eastAsia="zh-CN"/>
                    </w:rPr>
                  </w:rPrChange>
                </w:rPr>
                <w:t>TIME_ph_s</w:t>
              </w:r>
            </w:ins>
          </w:p>
        </w:tc>
        <w:tc>
          <w:tcPr>
            <w:tcW w:w="1005" w:type="pct"/>
          </w:tcPr>
          <w:p>
            <w:pPr>
              <w:bidi w:val="0"/>
              <w:rPr>
                <w:ins w:id="1892" w:author="......" w:date="2024-03-17T16:43:26Z"/>
                <w:rFonts w:hint="default" w:ascii="Times New Roman" w:hAnsi="Times New Roman" w:eastAsia="宋体" w:cs="Times New Roman"/>
                <w:sz w:val="24"/>
                <w:szCs w:val="24"/>
                <w:vertAlign w:val="baseline"/>
                <w:lang w:val="en-US" w:eastAsia="zh-CN"/>
                <w:rPrChange w:id="1893" w:author="......" w:date="2024-03-17T16:43:33Z">
                  <w:rPr>
                    <w:ins w:id="1894" w:author="......" w:date="2024-03-17T16:43:26Z"/>
                    <w:rFonts w:hint="default" w:ascii="Times New Roman" w:hAnsi="Times New Roman" w:cs="Times New Roman"/>
                    <w:sz w:val="24"/>
                    <w:szCs w:val="24"/>
                    <w:vertAlign w:val="baseline"/>
                    <w:lang w:val="en-US" w:eastAsia="zh-CN"/>
                  </w:rPr>
                </w:rPrChange>
              </w:rPr>
            </w:pPr>
            <w:ins w:id="1895" w:author="......" w:date="2024-03-17T16:43:26Z">
              <w:r>
                <w:rPr>
                  <w:rFonts w:hint="default" w:ascii="Times New Roman" w:hAnsi="Times New Roman" w:eastAsia="宋体" w:cs="Times New Roman"/>
                  <w:sz w:val="24"/>
                  <w:szCs w:val="24"/>
                  <w:vertAlign w:val="baseline"/>
                  <w:lang w:val="en-US" w:eastAsia="zh-CN"/>
                  <w:rPrChange w:id="1896" w:author="......" w:date="2024-03-17T16:43:33Z">
                    <w:rPr>
                      <w:rFonts w:hint="default" w:ascii="Times New Roman" w:hAnsi="Times New Roman" w:cs="Times New Roman"/>
                      <w:sz w:val="24"/>
                      <w:szCs w:val="24"/>
                      <w:vertAlign w:val="baseline"/>
                      <w:lang w:val="en-US" w:eastAsia="zh-CN"/>
                    </w:rPr>
                  </w:rPrChange>
                </w:rPr>
                <w:t>安检时间</w:t>
              </w:r>
            </w:ins>
          </w:p>
        </w:tc>
        <w:tc>
          <w:tcPr>
            <w:tcW w:w="714" w:type="pct"/>
          </w:tcPr>
          <w:p>
            <w:pPr>
              <w:bidi w:val="0"/>
              <w:rPr>
                <w:ins w:id="1897" w:author="......" w:date="2024-03-17T16:43:26Z"/>
                <w:rFonts w:hint="default" w:ascii="Times New Roman" w:hAnsi="Times New Roman" w:eastAsia="宋体" w:cs="Times New Roman"/>
                <w:sz w:val="24"/>
                <w:szCs w:val="24"/>
                <w:vertAlign w:val="baseline"/>
                <w:lang w:val="en-US" w:eastAsia="zh-CN"/>
                <w:rPrChange w:id="1898" w:author="......" w:date="2024-03-17T16:43:33Z">
                  <w:rPr>
                    <w:ins w:id="1899" w:author="......" w:date="2024-03-17T16:43:26Z"/>
                    <w:rFonts w:hint="default" w:ascii="Times New Roman" w:hAnsi="Times New Roman" w:cs="Times New Roman"/>
                    <w:sz w:val="24"/>
                    <w:szCs w:val="24"/>
                    <w:vertAlign w:val="baseline"/>
                    <w:lang w:val="en-US" w:eastAsia="zh-CN"/>
                  </w:rPr>
                </w:rPrChange>
              </w:rPr>
            </w:pPr>
            <w:ins w:id="1900" w:author="......" w:date="2024-03-17T16:43:26Z">
              <w:r>
                <w:rPr>
                  <w:rFonts w:hint="default" w:ascii="Times New Roman" w:hAnsi="Times New Roman" w:eastAsia="宋体" w:cs="Times New Roman"/>
                  <w:sz w:val="24"/>
                  <w:szCs w:val="24"/>
                  <w:vertAlign w:val="baseline"/>
                  <w:lang w:val="en-US" w:eastAsia="zh-CN"/>
                  <w:rPrChange w:id="1901" w:author="......" w:date="2024-03-17T16:43:33Z">
                    <w:rPr>
                      <w:rFonts w:hint="default" w:ascii="Times New Roman" w:hAnsi="Times New Roman" w:cs="Times New Roman"/>
                      <w:sz w:val="24"/>
                      <w:szCs w:val="24"/>
                      <w:vertAlign w:val="baseline"/>
                      <w:lang w:val="en-US" w:eastAsia="zh-CN"/>
                    </w:rPr>
                  </w:rPrChange>
                </w:rPr>
                <w:t>Date</w:t>
              </w:r>
            </w:ins>
          </w:p>
        </w:tc>
        <w:tc>
          <w:tcPr>
            <w:tcW w:w="714" w:type="pct"/>
          </w:tcPr>
          <w:p>
            <w:pPr>
              <w:bidi w:val="0"/>
              <w:rPr>
                <w:ins w:id="1902" w:author="......" w:date="2024-03-17T16:43:26Z"/>
                <w:rFonts w:hint="default" w:ascii="Times New Roman" w:hAnsi="Times New Roman" w:eastAsia="宋体" w:cs="Times New Roman"/>
                <w:sz w:val="24"/>
                <w:szCs w:val="24"/>
                <w:vertAlign w:val="baseline"/>
                <w:lang w:val="en-US" w:eastAsia="zh-CN"/>
                <w:rPrChange w:id="1903" w:author="......" w:date="2024-03-17T16:43:33Z">
                  <w:rPr>
                    <w:ins w:id="1904" w:author="......" w:date="2024-03-17T16:43:26Z"/>
                    <w:rFonts w:hint="default" w:ascii="Times New Roman" w:hAnsi="Times New Roman" w:cs="Times New Roman"/>
                    <w:sz w:val="24"/>
                    <w:szCs w:val="24"/>
                    <w:vertAlign w:val="baseline"/>
                    <w:lang w:val="en-US" w:eastAsia="zh-CN"/>
                  </w:rPr>
                </w:rPrChange>
              </w:rPr>
            </w:pPr>
            <w:ins w:id="1905" w:author="......" w:date="2024-03-17T16:43:26Z">
              <w:r>
                <w:rPr>
                  <w:rFonts w:hint="default" w:ascii="Times New Roman" w:hAnsi="Times New Roman" w:eastAsia="宋体" w:cs="Times New Roman"/>
                  <w:sz w:val="24"/>
                  <w:szCs w:val="24"/>
                  <w:vertAlign w:val="baseline"/>
                  <w:lang w:val="en-US" w:eastAsia="zh-CN"/>
                  <w:rPrChange w:id="1906" w:author="......" w:date="2024-03-17T16:43:33Z">
                    <w:rPr>
                      <w:rFonts w:hint="default" w:ascii="Times New Roman" w:hAnsi="Times New Roman" w:cs="Times New Roman"/>
                      <w:sz w:val="24"/>
                      <w:szCs w:val="24"/>
                      <w:vertAlign w:val="baseline"/>
                      <w:lang w:val="en-US" w:eastAsia="zh-CN"/>
                    </w:rPr>
                  </w:rPrChange>
                </w:rPr>
                <w:t>16</w:t>
              </w:r>
            </w:ins>
          </w:p>
        </w:tc>
        <w:tc>
          <w:tcPr>
            <w:tcW w:w="714" w:type="pct"/>
          </w:tcPr>
          <w:p>
            <w:pPr>
              <w:bidi w:val="0"/>
              <w:rPr>
                <w:ins w:id="1907" w:author="......" w:date="2024-03-17T16:43:26Z"/>
                <w:rFonts w:hint="default" w:ascii="Times New Roman" w:hAnsi="Times New Roman" w:eastAsia="宋体" w:cs="Times New Roman"/>
                <w:sz w:val="24"/>
                <w:szCs w:val="24"/>
                <w:vertAlign w:val="baseline"/>
                <w:lang w:val="en-US" w:eastAsia="zh-CN"/>
                <w:rPrChange w:id="1908" w:author="......" w:date="2024-03-17T16:43:33Z">
                  <w:rPr>
                    <w:ins w:id="1909" w:author="......" w:date="2024-03-17T16:43:26Z"/>
                    <w:rFonts w:hint="default" w:ascii="Times New Roman" w:hAnsi="Times New Roman" w:cs="Times New Roman"/>
                    <w:sz w:val="24"/>
                    <w:szCs w:val="24"/>
                    <w:vertAlign w:val="baseline"/>
                    <w:lang w:val="en-US" w:eastAsia="zh-CN"/>
                  </w:rPr>
                </w:rPrChange>
              </w:rPr>
            </w:pPr>
          </w:p>
        </w:tc>
        <w:tc>
          <w:tcPr>
            <w:tcW w:w="568" w:type="pct"/>
          </w:tcPr>
          <w:p>
            <w:pPr>
              <w:bidi w:val="0"/>
              <w:rPr>
                <w:ins w:id="1910" w:author="......" w:date="2024-03-17T16:43:26Z"/>
                <w:rFonts w:hint="default" w:ascii="Times New Roman" w:hAnsi="Times New Roman" w:eastAsia="宋体" w:cs="Times New Roman"/>
                <w:sz w:val="24"/>
                <w:szCs w:val="24"/>
                <w:vertAlign w:val="baseline"/>
                <w:lang w:val="en-US" w:eastAsia="zh-CN"/>
                <w:rPrChange w:id="1911" w:author="......" w:date="2024-03-17T16:43:33Z">
                  <w:rPr>
                    <w:ins w:id="1912" w:author="......" w:date="2024-03-17T16:43:26Z"/>
                    <w:rFonts w:hint="default" w:ascii="Times New Roman" w:hAnsi="Times New Roman" w:cs="Times New Roman"/>
                    <w:sz w:val="24"/>
                    <w:szCs w:val="24"/>
                    <w:vertAlign w:val="baseline"/>
                    <w:lang w:val="en-US" w:eastAsia="zh-CN"/>
                  </w:rPr>
                </w:rPrChange>
              </w:rPr>
            </w:pPr>
            <w:ins w:id="1913" w:author="......" w:date="2024-03-17T16:43:26Z">
              <w:r>
                <w:rPr>
                  <w:rFonts w:hint="default" w:ascii="Times New Roman" w:hAnsi="Times New Roman" w:eastAsia="宋体" w:cs="Times New Roman"/>
                  <w:sz w:val="24"/>
                  <w:szCs w:val="24"/>
                  <w:vertAlign w:val="baseline"/>
                  <w:lang w:val="en-US" w:eastAsia="zh-CN"/>
                  <w:rPrChange w:id="1914" w:author="......" w:date="2024-03-17T16:43:33Z">
                    <w:rPr>
                      <w:rFonts w:hint="default" w:ascii="Times New Roman" w:hAnsi="Times New Roman" w:cs="Times New Roman"/>
                      <w:sz w:val="24"/>
                      <w:szCs w:val="24"/>
                      <w:vertAlign w:val="baseline"/>
                      <w:lang w:val="en-US" w:eastAsia="zh-CN"/>
                    </w:rPr>
                  </w:rPrChange>
                </w:rPr>
                <w:t>Date()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15" w:author="......" w:date="2024-03-17T16:43:26Z"/>
        </w:trPr>
        <w:tc>
          <w:tcPr>
            <w:tcW w:w="422" w:type="pct"/>
          </w:tcPr>
          <w:p>
            <w:pPr>
              <w:bidi w:val="0"/>
              <w:rPr>
                <w:ins w:id="1916" w:author="......" w:date="2024-03-17T16:43:26Z"/>
                <w:rFonts w:hint="default" w:ascii="Times New Roman" w:hAnsi="Times New Roman" w:eastAsia="宋体" w:cs="Times New Roman"/>
                <w:sz w:val="24"/>
                <w:szCs w:val="24"/>
                <w:vertAlign w:val="baseline"/>
                <w:lang w:val="en-US" w:eastAsia="zh-CN"/>
                <w:rPrChange w:id="1917" w:author="......" w:date="2024-03-17T16:43:33Z">
                  <w:rPr>
                    <w:ins w:id="1918" w:author="......" w:date="2024-03-17T16:43:26Z"/>
                    <w:rFonts w:hint="default" w:ascii="Times New Roman" w:hAnsi="Times New Roman" w:cs="Times New Roman"/>
                    <w:sz w:val="24"/>
                    <w:szCs w:val="24"/>
                    <w:vertAlign w:val="baseline"/>
                    <w:lang w:val="en-US" w:eastAsia="zh-CN"/>
                  </w:rPr>
                </w:rPrChange>
              </w:rPr>
            </w:pPr>
            <w:ins w:id="1919" w:author="......" w:date="2024-03-17T16:43:26Z">
              <w:r>
                <w:rPr>
                  <w:rFonts w:hint="default" w:ascii="Times New Roman" w:hAnsi="Times New Roman" w:eastAsia="宋体" w:cs="Times New Roman"/>
                  <w:sz w:val="24"/>
                  <w:szCs w:val="24"/>
                  <w:vertAlign w:val="baseline"/>
                  <w:lang w:val="en-US" w:eastAsia="zh-CN"/>
                  <w:rPrChange w:id="1920" w:author="......" w:date="2024-03-17T16:43:33Z">
                    <w:rPr>
                      <w:rFonts w:hint="default" w:ascii="Times New Roman" w:hAnsi="Times New Roman" w:cs="Times New Roman"/>
                      <w:sz w:val="24"/>
                      <w:szCs w:val="24"/>
                      <w:vertAlign w:val="baseline"/>
                      <w:lang w:val="en-US" w:eastAsia="zh-CN"/>
                    </w:rPr>
                  </w:rPrChange>
                </w:rPr>
                <w:t>4</w:t>
              </w:r>
            </w:ins>
          </w:p>
        </w:tc>
        <w:tc>
          <w:tcPr>
            <w:tcW w:w="861" w:type="pct"/>
          </w:tcPr>
          <w:p>
            <w:pPr>
              <w:bidi w:val="0"/>
              <w:rPr>
                <w:ins w:id="1921" w:author="......" w:date="2024-03-17T16:43:26Z"/>
                <w:rFonts w:hint="default" w:ascii="Times New Roman" w:hAnsi="Times New Roman" w:eastAsia="宋体" w:cs="Times New Roman"/>
                <w:sz w:val="24"/>
                <w:szCs w:val="24"/>
                <w:vertAlign w:val="baseline"/>
                <w:lang w:val="en-US" w:eastAsia="zh-CN"/>
                <w:rPrChange w:id="1922" w:author="......" w:date="2024-03-17T16:43:33Z">
                  <w:rPr>
                    <w:ins w:id="1923" w:author="......" w:date="2024-03-17T16:43:26Z"/>
                    <w:rFonts w:hint="default" w:ascii="Times New Roman" w:hAnsi="Times New Roman" w:cs="Times New Roman"/>
                    <w:sz w:val="24"/>
                    <w:szCs w:val="24"/>
                    <w:vertAlign w:val="baseline"/>
                    <w:lang w:val="en-US" w:eastAsia="zh-CN"/>
                  </w:rPr>
                </w:rPrChange>
              </w:rPr>
            </w:pPr>
            <w:ins w:id="1924" w:author="......" w:date="2024-03-17T16:43:26Z">
              <w:r>
                <w:rPr>
                  <w:rFonts w:hint="default" w:ascii="Times New Roman" w:hAnsi="Times New Roman" w:eastAsia="宋体" w:cs="Times New Roman"/>
                  <w:sz w:val="24"/>
                  <w:szCs w:val="24"/>
                  <w:vertAlign w:val="baseline"/>
                  <w:lang w:val="en-US" w:eastAsia="zh-CN"/>
                  <w:rPrChange w:id="1925" w:author="......" w:date="2024-03-17T16:43:33Z">
                    <w:rPr>
                      <w:rFonts w:hint="default" w:ascii="Times New Roman" w:hAnsi="Times New Roman" w:cs="Times New Roman"/>
                      <w:sz w:val="24"/>
                      <w:szCs w:val="24"/>
                      <w:vertAlign w:val="baseline"/>
                      <w:lang w:val="en-US" w:eastAsia="zh-CN"/>
                    </w:rPr>
                  </w:rPrChange>
                </w:rPr>
                <w:t>PLACE_ph_s</w:t>
              </w:r>
            </w:ins>
          </w:p>
        </w:tc>
        <w:tc>
          <w:tcPr>
            <w:tcW w:w="1005" w:type="pct"/>
          </w:tcPr>
          <w:p>
            <w:pPr>
              <w:bidi w:val="0"/>
              <w:rPr>
                <w:ins w:id="1926" w:author="......" w:date="2024-03-17T16:43:26Z"/>
                <w:rFonts w:hint="default" w:ascii="Times New Roman" w:hAnsi="Times New Roman" w:eastAsia="宋体" w:cs="Times New Roman"/>
                <w:sz w:val="24"/>
                <w:szCs w:val="24"/>
                <w:vertAlign w:val="baseline"/>
                <w:lang w:val="en-US" w:eastAsia="zh-CN"/>
                <w:rPrChange w:id="1927" w:author="......" w:date="2024-03-17T16:43:33Z">
                  <w:rPr>
                    <w:ins w:id="1928" w:author="......" w:date="2024-03-17T16:43:26Z"/>
                    <w:rFonts w:hint="default" w:ascii="Times New Roman" w:hAnsi="Times New Roman" w:cs="Times New Roman"/>
                    <w:sz w:val="24"/>
                    <w:szCs w:val="24"/>
                    <w:vertAlign w:val="baseline"/>
                    <w:lang w:val="en-US" w:eastAsia="zh-CN"/>
                  </w:rPr>
                </w:rPrChange>
              </w:rPr>
            </w:pPr>
            <w:ins w:id="1929" w:author="......" w:date="2024-03-17T16:43:26Z">
              <w:r>
                <w:rPr>
                  <w:rFonts w:hint="default" w:ascii="Times New Roman" w:hAnsi="Times New Roman" w:eastAsia="宋体" w:cs="Times New Roman"/>
                  <w:sz w:val="24"/>
                  <w:szCs w:val="24"/>
                  <w:vertAlign w:val="baseline"/>
                  <w:lang w:val="en-US" w:eastAsia="zh-CN"/>
                  <w:rPrChange w:id="1930" w:author="......" w:date="2024-03-17T16:43:33Z">
                    <w:rPr>
                      <w:rFonts w:hint="default" w:ascii="Times New Roman" w:hAnsi="Times New Roman" w:cs="Times New Roman"/>
                      <w:sz w:val="24"/>
                      <w:szCs w:val="24"/>
                      <w:vertAlign w:val="baseline"/>
                      <w:lang w:val="en-US" w:eastAsia="zh-CN"/>
                    </w:rPr>
                  </w:rPrChange>
                </w:rPr>
                <w:t>安检地点</w:t>
              </w:r>
            </w:ins>
          </w:p>
        </w:tc>
        <w:tc>
          <w:tcPr>
            <w:tcW w:w="714" w:type="pct"/>
          </w:tcPr>
          <w:p>
            <w:pPr>
              <w:bidi w:val="0"/>
              <w:rPr>
                <w:ins w:id="1931" w:author="......" w:date="2024-03-17T16:43:26Z"/>
                <w:rFonts w:hint="default" w:ascii="Times New Roman" w:hAnsi="Times New Roman" w:eastAsia="宋体" w:cs="Times New Roman"/>
                <w:sz w:val="24"/>
                <w:szCs w:val="24"/>
                <w:vertAlign w:val="baseline"/>
                <w:lang w:val="en-US" w:eastAsia="zh-CN"/>
                <w:rPrChange w:id="1932" w:author="......" w:date="2024-03-17T16:43:33Z">
                  <w:rPr>
                    <w:ins w:id="1933" w:author="......" w:date="2024-03-17T16:43:26Z"/>
                    <w:rFonts w:hint="default" w:ascii="Times New Roman" w:hAnsi="Times New Roman" w:cs="Times New Roman"/>
                    <w:sz w:val="24"/>
                    <w:szCs w:val="24"/>
                    <w:vertAlign w:val="baseline"/>
                    <w:lang w:val="en-US" w:eastAsia="zh-CN"/>
                  </w:rPr>
                </w:rPrChange>
              </w:rPr>
            </w:pPr>
            <w:ins w:id="1934" w:author="......" w:date="2024-03-17T16:43:26Z">
              <w:r>
                <w:rPr>
                  <w:rFonts w:hint="default" w:ascii="Times New Roman" w:hAnsi="Times New Roman" w:eastAsia="宋体" w:cs="Times New Roman"/>
                  <w:sz w:val="24"/>
                  <w:szCs w:val="24"/>
                  <w:vertAlign w:val="baseline"/>
                  <w:lang w:val="en-US" w:eastAsia="zh-CN"/>
                  <w:rPrChange w:id="1935" w:author="......" w:date="2024-03-17T16:43:33Z">
                    <w:rPr>
                      <w:rFonts w:hint="default" w:ascii="Times New Roman" w:hAnsi="Times New Roman" w:cs="Times New Roman"/>
                      <w:sz w:val="24"/>
                      <w:szCs w:val="24"/>
                      <w:vertAlign w:val="baseline"/>
                      <w:lang w:val="en-US" w:eastAsia="zh-CN"/>
                    </w:rPr>
                  </w:rPrChange>
                </w:rPr>
                <w:t>Varchar</w:t>
              </w:r>
            </w:ins>
          </w:p>
        </w:tc>
        <w:tc>
          <w:tcPr>
            <w:tcW w:w="714" w:type="pct"/>
          </w:tcPr>
          <w:p>
            <w:pPr>
              <w:bidi w:val="0"/>
              <w:rPr>
                <w:ins w:id="1936" w:author="......" w:date="2024-03-17T16:43:26Z"/>
                <w:rFonts w:hint="default" w:ascii="Times New Roman" w:hAnsi="Times New Roman" w:eastAsia="宋体" w:cs="Times New Roman"/>
                <w:sz w:val="24"/>
                <w:szCs w:val="24"/>
                <w:vertAlign w:val="baseline"/>
                <w:lang w:val="en-US" w:eastAsia="zh-CN"/>
                <w:rPrChange w:id="1937" w:author="......" w:date="2024-03-17T16:43:33Z">
                  <w:rPr>
                    <w:ins w:id="1938" w:author="......" w:date="2024-03-17T16:43:26Z"/>
                    <w:rFonts w:hint="default" w:ascii="Times New Roman" w:hAnsi="Times New Roman" w:cs="Times New Roman"/>
                    <w:sz w:val="24"/>
                    <w:szCs w:val="24"/>
                    <w:vertAlign w:val="baseline"/>
                    <w:lang w:val="en-US" w:eastAsia="zh-CN"/>
                  </w:rPr>
                </w:rPrChange>
              </w:rPr>
            </w:pPr>
            <w:ins w:id="1939" w:author="......" w:date="2024-03-17T16:43:26Z">
              <w:r>
                <w:rPr>
                  <w:rFonts w:hint="default" w:ascii="Times New Roman" w:hAnsi="Times New Roman" w:eastAsia="宋体" w:cs="Times New Roman"/>
                  <w:sz w:val="24"/>
                  <w:szCs w:val="24"/>
                  <w:vertAlign w:val="baseline"/>
                  <w:lang w:val="en-US" w:eastAsia="zh-CN"/>
                  <w:rPrChange w:id="1940" w:author="......" w:date="2024-03-17T16:43:33Z">
                    <w:rPr>
                      <w:rFonts w:hint="default" w:ascii="Times New Roman" w:hAnsi="Times New Roman" w:cs="Times New Roman"/>
                      <w:sz w:val="24"/>
                      <w:szCs w:val="24"/>
                      <w:vertAlign w:val="baseline"/>
                      <w:lang w:val="en-US" w:eastAsia="zh-CN"/>
                    </w:rPr>
                  </w:rPrChange>
                </w:rPr>
                <w:t>20</w:t>
              </w:r>
            </w:ins>
          </w:p>
        </w:tc>
        <w:tc>
          <w:tcPr>
            <w:tcW w:w="714" w:type="pct"/>
          </w:tcPr>
          <w:p>
            <w:pPr>
              <w:bidi w:val="0"/>
              <w:rPr>
                <w:ins w:id="1941" w:author="......" w:date="2024-03-17T16:43:26Z"/>
                <w:rFonts w:hint="default" w:ascii="Times New Roman" w:hAnsi="Times New Roman" w:eastAsia="宋体" w:cs="Times New Roman"/>
                <w:sz w:val="24"/>
                <w:szCs w:val="24"/>
                <w:vertAlign w:val="baseline"/>
                <w:lang w:val="en-US" w:eastAsia="zh-CN"/>
                <w:rPrChange w:id="1942" w:author="......" w:date="2024-03-17T16:43:33Z">
                  <w:rPr>
                    <w:ins w:id="1943" w:author="......" w:date="2024-03-17T16:43:26Z"/>
                    <w:rFonts w:hint="default" w:ascii="Times New Roman" w:hAnsi="Times New Roman" w:cs="Times New Roman"/>
                    <w:sz w:val="24"/>
                    <w:szCs w:val="24"/>
                    <w:vertAlign w:val="baseline"/>
                    <w:lang w:val="en-US" w:eastAsia="zh-CN"/>
                  </w:rPr>
                </w:rPrChange>
              </w:rPr>
            </w:pPr>
          </w:p>
        </w:tc>
        <w:tc>
          <w:tcPr>
            <w:tcW w:w="568" w:type="pct"/>
          </w:tcPr>
          <w:p>
            <w:pPr>
              <w:bidi w:val="0"/>
              <w:rPr>
                <w:ins w:id="1944" w:author="......" w:date="2024-03-17T16:43:26Z"/>
                <w:rFonts w:hint="default" w:ascii="Times New Roman" w:hAnsi="Times New Roman" w:eastAsia="宋体" w:cs="Times New Roman"/>
                <w:sz w:val="24"/>
                <w:szCs w:val="24"/>
                <w:vertAlign w:val="baseline"/>
                <w:lang w:val="en-US" w:eastAsia="zh-CN"/>
                <w:rPrChange w:id="1945" w:author="......" w:date="2024-03-17T16:43:33Z">
                  <w:rPr>
                    <w:ins w:id="1946"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47" w:author="......" w:date="2024-03-17T16:43:26Z"/>
        </w:trPr>
        <w:tc>
          <w:tcPr>
            <w:tcW w:w="422" w:type="pct"/>
          </w:tcPr>
          <w:p>
            <w:pPr>
              <w:bidi w:val="0"/>
              <w:rPr>
                <w:ins w:id="1948" w:author="......" w:date="2024-03-17T16:43:26Z"/>
                <w:rFonts w:hint="default" w:ascii="Times New Roman" w:hAnsi="Times New Roman" w:eastAsia="宋体" w:cs="Times New Roman"/>
                <w:sz w:val="24"/>
                <w:szCs w:val="24"/>
                <w:vertAlign w:val="baseline"/>
                <w:lang w:val="en-US" w:eastAsia="zh-CN"/>
                <w:rPrChange w:id="1949" w:author="......" w:date="2024-03-17T16:43:33Z">
                  <w:rPr>
                    <w:ins w:id="1950" w:author="......" w:date="2024-03-17T16:43:26Z"/>
                    <w:rFonts w:hint="default" w:ascii="Times New Roman" w:hAnsi="Times New Roman" w:cs="Times New Roman"/>
                    <w:sz w:val="24"/>
                    <w:szCs w:val="24"/>
                    <w:vertAlign w:val="baseline"/>
                    <w:lang w:val="en-US" w:eastAsia="zh-CN"/>
                  </w:rPr>
                </w:rPrChange>
              </w:rPr>
            </w:pPr>
            <w:ins w:id="1951" w:author="......" w:date="2024-03-17T16:43:26Z">
              <w:r>
                <w:rPr>
                  <w:rFonts w:hint="default" w:ascii="Times New Roman" w:hAnsi="Times New Roman" w:eastAsia="宋体" w:cs="Times New Roman"/>
                  <w:sz w:val="24"/>
                  <w:szCs w:val="24"/>
                  <w:vertAlign w:val="baseline"/>
                  <w:lang w:val="en-US" w:eastAsia="zh-CN"/>
                  <w:rPrChange w:id="1952" w:author="......" w:date="2024-03-17T16:43:33Z">
                    <w:rPr>
                      <w:rFonts w:hint="default" w:ascii="Times New Roman" w:hAnsi="Times New Roman" w:cs="Times New Roman"/>
                      <w:sz w:val="24"/>
                      <w:szCs w:val="24"/>
                      <w:vertAlign w:val="baseline"/>
                      <w:lang w:val="en-US" w:eastAsia="zh-CN"/>
                    </w:rPr>
                  </w:rPrChange>
                </w:rPr>
                <w:t>5</w:t>
              </w:r>
            </w:ins>
          </w:p>
        </w:tc>
        <w:tc>
          <w:tcPr>
            <w:tcW w:w="861" w:type="pct"/>
          </w:tcPr>
          <w:p>
            <w:pPr>
              <w:bidi w:val="0"/>
              <w:rPr>
                <w:ins w:id="1953" w:author="......" w:date="2024-03-17T16:43:26Z"/>
                <w:rFonts w:hint="default" w:ascii="Times New Roman" w:hAnsi="Times New Roman" w:eastAsia="宋体" w:cs="Times New Roman"/>
                <w:sz w:val="24"/>
                <w:szCs w:val="24"/>
                <w:vertAlign w:val="baseline"/>
                <w:lang w:val="en-US" w:eastAsia="zh-CN"/>
                <w:rPrChange w:id="1954" w:author="......" w:date="2024-03-17T16:43:33Z">
                  <w:rPr>
                    <w:ins w:id="1955" w:author="......" w:date="2024-03-17T16:43:26Z"/>
                    <w:rFonts w:hint="default" w:ascii="Times New Roman" w:hAnsi="Times New Roman" w:cs="Times New Roman"/>
                    <w:sz w:val="24"/>
                    <w:szCs w:val="24"/>
                    <w:vertAlign w:val="baseline"/>
                    <w:lang w:val="en-US" w:eastAsia="zh-CN"/>
                  </w:rPr>
                </w:rPrChange>
              </w:rPr>
            </w:pPr>
            <w:ins w:id="1956" w:author="......" w:date="2024-03-17T16:43:26Z">
              <w:r>
                <w:rPr>
                  <w:rFonts w:hint="default" w:ascii="Times New Roman" w:hAnsi="Times New Roman" w:eastAsia="宋体" w:cs="Times New Roman"/>
                  <w:sz w:val="24"/>
                  <w:szCs w:val="24"/>
                  <w:vertAlign w:val="baseline"/>
                  <w:lang w:val="en-US" w:eastAsia="zh-CN"/>
                  <w:rPrChange w:id="1957" w:author="......" w:date="2024-03-17T16:43:33Z">
                    <w:rPr>
                      <w:rFonts w:hint="default" w:ascii="Times New Roman" w:hAnsi="Times New Roman" w:cs="Times New Roman"/>
                      <w:sz w:val="24"/>
                      <w:szCs w:val="24"/>
                      <w:vertAlign w:val="baseline"/>
                      <w:lang w:val="en-US" w:eastAsia="zh-CN"/>
                    </w:rPr>
                  </w:rPrChange>
                </w:rPr>
                <w:t>MAN_ph_s</w:t>
              </w:r>
            </w:ins>
          </w:p>
        </w:tc>
        <w:tc>
          <w:tcPr>
            <w:tcW w:w="1005" w:type="pct"/>
          </w:tcPr>
          <w:p>
            <w:pPr>
              <w:bidi w:val="0"/>
              <w:rPr>
                <w:ins w:id="1958" w:author="......" w:date="2024-03-17T16:43:26Z"/>
                <w:rFonts w:hint="default" w:ascii="Times New Roman" w:hAnsi="Times New Roman" w:eastAsia="宋体" w:cs="Times New Roman"/>
                <w:sz w:val="24"/>
                <w:szCs w:val="24"/>
                <w:vertAlign w:val="baseline"/>
                <w:lang w:val="en-US" w:eastAsia="zh-CN"/>
                <w:rPrChange w:id="1959" w:author="......" w:date="2024-03-17T16:43:33Z">
                  <w:rPr>
                    <w:ins w:id="1960" w:author="......" w:date="2024-03-17T16:43:26Z"/>
                    <w:rFonts w:hint="default" w:ascii="Times New Roman" w:hAnsi="Times New Roman" w:cs="Times New Roman"/>
                    <w:sz w:val="24"/>
                    <w:szCs w:val="24"/>
                    <w:vertAlign w:val="baseline"/>
                    <w:lang w:val="en-US" w:eastAsia="zh-CN"/>
                  </w:rPr>
                </w:rPrChange>
              </w:rPr>
            </w:pPr>
            <w:ins w:id="1961" w:author="......" w:date="2024-03-17T16:43:26Z">
              <w:r>
                <w:rPr>
                  <w:rFonts w:hint="default" w:ascii="Times New Roman" w:hAnsi="Times New Roman" w:eastAsia="宋体" w:cs="Times New Roman"/>
                  <w:sz w:val="24"/>
                  <w:szCs w:val="24"/>
                  <w:vertAlign w:val="baseline"/>
                  <w:lang w:val="en-US" w:eastAsia="zh-CN"/>
                  <w:rPrChange w:id="1962" w:author="......" w:date="2024-03-17T16:43:33Z">
                    <w:rPr>
                      <w:rFonts w:hint="default" w:ascii="Times New Roman" w:hAnsi="Times New Roman" w:cs="Times New Roman"/>
                      <w:sz w:val="24"/>
                      <w:szCs w:val="24"/>
                      <w:vertAlign w:val="baseline"/>
                      <w:lang w:val="en-US" w:eastAsia="zh-CN"/>
                    </w:rPr>
                  </w:rPrChange>
                </w:rPr>
                <w:t>安检人员</w:t>
              </w:r>
            </w:ins>
          </w:p>
        </w:tc>
        <w:tc>
          <w:tcPr>
            <w:tcW w:w="714" w:type="pct"/>
          </w:tcPr>
          <w:p>
            <w:pPr>
              <w:bidi w:val="0"/>
              <w:rPr>
                <w:ins w:id="1963" w:author="......" w:date="2024-03-17T16:43:26Z"/>
                <w:rFonts w:hint="default" w:ascii="Times New Roman" w:hAnsi="Times New Roman" w:eastAsia="宋体" w:cs="Times New Roman"/>
                <w:sz w:val="24"/>
                <w:szCs w:val="24"/>
                <w:vertAlign w:val="baseline"/>
                <w:lang w:val="en-US" w:eastAsia="zh-CN"/>
                <w:rPrChange w:id="1964" w:author="......" w:date="2024-03-17T16:43:33Z">
                  <w:rPr>
                    <w:ins w:id="1965" w:author="......" w:date="2024-03-17T16:43:26Z"/>
                    <w:rFonts w:hint="default" w:ascii="Times New Roman" w:hAnsi="Times New Roman" w:cs="Times New Roman"/>
                    <w:sz w:val="24"/>
                    <w:szCs w:val="24"/>
                    <w:vertAlign w:val="baseline"/>
                    <w:lang w:val="en-US" w:eastAsia="zh-CN"/>
                  </w:rPr>
                </w:rPrChange>
              </w:rPr>
            </w:pPr>
            <w:ins w:id="1966" w:author="......" w:date="2024-03-17T16:43:26Z">
              <w:r>
                <w:rPr>
                  <w:rFonts w:hint="default" w:ascii="Times New Roman" w:hAnsi="Times New Roman" w:eastAsia="宋体" w:cs="Times New Roman"/>
                  <w:sz w:val="24"/>
                  <w:szCs w:val="24"/>
                  <w:vertAlign w:val="baseline"/>
                  <w:lang w:val="en-US" w:eastAsia="zh-CN"/>
                  <w:rPrChange w:id="1967" w:author="......" w:date="2024-03-17T16:43:33Z">
                    <w:rPr>
                      <w:rFonts w:hint="default" w:ascii="Times New Roman" w:hAnsi="Times New Roman" w:cs="Times New Roman"/>
                      <w:sz w:val="24"/>
                      <w:szCs w:val="24"/>
                      <w:vertAlign w:val="baseline"/>
                      <w:lang w:val="en-US" w:eastAsia="zh-CN"/>
                    </w:rPr>
                  </w:rPrChange>
                </w:rPr>
                <w:t>Varchar</w:t>
              </w:r>
            </w:ins>
          </w:p>
        </w:tc>
        <w:tc>
          <w:tcPr>
            <w:tcW w:w="714" w:type="pct"/>
          </w:tcPr>
          <w:p>
            <w:pPr>
              <w:bidi w:val="0"/>
              <w:rPr>
                <w:ins w:id="1968" w:author="......" w:date="2024-03-17T16:43:26Z"/>
                <w:rFonts w:hint="default" w:ascii="Times New Roman" w:hAnsi="Times New Roman" w:eastAsia="宋体" w:cs="Times New Roman"/>
                <w:sz w:val="24"/>
                <w:szCs w:val="24"/>
                <w:vertAlign w:val="baseline"/>
                <w:lang w:val="en-US" w:eastAsia="zh-CN"/>
                <w:rPrChange w:id="1969" w:author="......" w:date="2024-03-17T16:43:33Z">
                  <w:rPr>
                    <w:ins w:id="1970" w:author="......" w:date="2024-03-17T16:43:26Z"/>
                    <w:rFonts w:hint="default" w:ascii="Times New Roman" w:hAnsi="Times New Roman" w:cs="Times New Roman"/>
                    <w:sz w:val="24"/>
                    <w:szCs w:val="24"/>
                    <w:vertAlign w:val="baseline"/>
                    <w:lang w:val="en-US" w:eastAsia="zh-CN"/>
                  </w:rPr>
                </w:rPrChange>
              </w:rPr>
            </w:pPr>
            <w:ins w:id="1971" w:author="......" w:date="2024-03-17T16:43:26Z">
              <w:r>
                <w:rPr>
                  <w:rFonts w:hint="default" w:ascii="Times New Roman" w:hAnsi="Times New Roman" w:eastAsia="宋体" w:cs="Times New Roman"/>
                  <w:sz w:val="24"/>
                  <w:szCs w:val="24"/>
                  <w:vertAlign w:val="baseline"/>
                  <w:lang w:val="en-US" w:eastAsia="zh-CN"/>
                  <w:rPrChange w:id="1972" w:author="......" w:date="2024-03-17T16:43:33Z">
                    <w:rPr>
                      <w:rFonts w:hint="default" w:ascii="Times New Roman" w:hAnsi="Times New Roman" w:cs="Times New Roman"/>
                      <w:sz w:val="24"/>
                      <w:szCs w:val="24"/>
                      <w:vertAlign w:val="baseline"/>
                      <w:lang w:val="en-US" w:eastAsia="zh-CN"/>
                    </w:rPr>
                  </w:rPrChange>
                </w:rPr>
                <w:t>10</w:t>
              </w:r>
            </w:ins>
          </w:p>
        </w:tc>
        <w:tc>
          <w:tcPr>
            <w:tcW w:w="714" w:type="pct"/>
          </w:tcPr>
          <w:p>
            <w:pPr>
              <w:bidi w:val="0"/>
              <w:rPr>
                <w:ins w:id="1973" w:author="......" w:date="2024-03-17T16:43:26Z"/>
                <w:rFonts w:hint="default" w:ascii="Times New Roman" w:hAnsi="Times New Roman" w:eastAsia="宋体" w:cs="Times New Roman"/>
                <w:sz w:val="24"/>
                <w:szCs w:val="24"/>
                <w:vertAlign w:val="baseline"/>
                <w:lang w:val="en-US" w:eastAsia="zh-CN"/>
                <w:rPrChange w:id="1974" w:author="......" w:date="2024-03-17T16:43:33Z">
                  <w:rPr>
                    <w:ins w:id="1975" w:author="......" w:date="2024-03-17T16:43:26Z"/>
                    <w:rFonts w:hint="default" w:ascii="Times New Roman" w:hAnsi="Times New Roman" w:cs="Times New Roman"/>
                    <w:sz w:val="24"/>
                    <w:szCs w:val="24"/>
                    <w:vertAlign w:val="baseline"/>
                    <w:lang w:val="en-US" w:eastAsia="zh-CN"/>
                  </w:rPr>
                </w:rPrChange>
              </w:rPr>
            </w:pPr>
          </w:p>
        </w:tc>
        <w:tc>
          <w:tcPr>
            <w:tcW w:w="568" w:type="pct"/>
          </w:tcPr>
          <w:p>
            <w:pPr>
              <w:bidi w:val="0"/>
              <w:rPr>
                <w:ins w:id="1976" w:author="......" w:date="2024-03-17T16:43:26Z"/>
                <w:rFonts w:hint="default" w:ascii="Times New Roman" w:hAnsi="Times New Roman" w:eastAsia="宋体" w:cs="Times New Roman"/>
                <w:sz w:val="24"/>
                <w:szCs w:val="24"/>
                <w:vertAlign w:val="baseline"/>
                <w:lang w:val="en-US" w:eastAsia="zh-CN"/>
                <w:rPrChange w:id="1977" w:author="......" w:date="2024-03-17T16:43:33Z">
                  <w:rPr>
                    <w:ins w:id="1978"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79" w:author="......" w:date="2024-03-17T16:43:26Z"/>
        </w:trPr>
        <w:tc>
          <w:tcPr>
            <w:tcW w:w="422" w:type="pct"/>
          </w:tcPr>
          <w:p>
            <w:pPr>
              <w:bidi w:val="0"/>
              <w:rPr>
                <w:ins w:id="1980" w:author="......" w:date="2024-03-17T16:43:26Z"/>
                <w:rFonts w:hint="default" w:ascii="Times New Roman" w:hAnsi="Times New Roman" w:eastAsia="宋体" w:cs="Times New Roman"/>
                <w:sz w:val="24"/>
                <w:szCs w:val="24"/>
                <w:vertAlign w:val="baseline"/>
                <w:lang w:val="en-US" w:eastAsia="zh-CN"/>
                <w:rPrChange w:id="1981" w:author="......" w:date="2024-03-17T16:43:33Z">
                  <w:rPr>
                    <w:ins w:id="1982" w:author="......" w:date="2024-03-17T16:43:26Z"/>
                    <w:rFonts w:hint="default" w:ascii="Times New Roman" w:hAnsi="Times New Roman" w:cs="Times New Roman"/>
                    <w:sz w:val="24"/>
                    <w:szCs w:val="24"/>
                    <w:vertAlign w:val="baseline"/>
                    <w:lang w:val="en-US" w:eastAsia="zh-CN"/>
                  </w:rPr>
                </w:rPrChange>
              </w:rPr>
            </w:pPr>
            <w:ins w:id="1983" w:author="......" w:date="2024-03-17T16:43:26Z">
              <w:r>
                <w:rPr>
                  <w:rFonts w:hint="default" w:ascii="Times New Roman" w:hAnsi="Times New Roman" w:eastAsia="宋体" w:cs="Times New Roman"/>
                  <w:sz w:val="24"/>
                  <w:szCs w:val="24"/>
                  <w:vertAlign w:val="baseline"/>
                  <w:lang w:val="en-US" w:eastAsia="zh-CN"/>
                  <w:rPrChange w:id="1984" w:author="......" w:date="2024-03-17T16:43:33Z">
                    <w:rPr>
                      <w:rFonts w:hint="default" w:ascii="Times New Roman" w:hAnsi="Times New Roman" w:cs="Times New Roman"/>
                      <w:sz w:val="24"/>
                      <w:szCs w:val="24"/>
                      <w:vertAlign w:val="baseline"/>
                      <w:lang w:val="en-US" w:eastAsia="zh-CN"/>
                    </w:rPr>
                  </w:rPrChange>
                </w:rPr>
                <w:t>6</w:t>
              </w:r>
            </w:ins>
          </w:p>
        </w:tc>
        <w:tc>
          <w:tcPr>
            <w:tcW w:w="861" w:type="pct"/>
          </w:tcPr>
          <w:p>
            <w:pPr>
              <w:bidi w:val="0"/>
              <w:rPr>
                <w:ins w:id="1985" w:author="......" w:date="2024-03-17T16:43:26Z"/>
                <w:rFonts w:hint="default" w:ascii="Times New Roman" w:hAnsi="Times New Roman" w:eastAsia="宋体" w:cs="Times New Roman"/>
                <w:sz w:val="24"/>
                <w:szCs w:val="24"/>
                <w:vertAlign w:val="baseline"/>
                <w:lang w:val="en-US" w:eastAsia="zh-CN"/>
                <w:rPrChange w:id="1986" w:author="......" w:date="2024-03-17T16:43:33Z">
                  <w:rPr>
                    <w:ins w:id="1987" w:author="......" w:date="2024-03-17T16:43:26Z"/>
                    <w:rFonts w:hint="default" w:ascii="Times New Roman" w:hAnsi="Times New Roman" w:cs="Times New Roman"/>
                    <w:sz w:val="24"/>
                    <w:szCs w:val="24"/>
                    <w:vertAlign w:val="baseline"/>
                    <w:lang w:val="en-US" w:eastAsia="zh-CN"/>
                  </w:rPr>
                </w:rPrChange>
              </w:rPr>
            </w:pPr>
            <w:ins w:id="1988" w:author="......" w:date="2024-03-17T16:43:26Z">
              <w:r>
                <w:rPr>
                  <w:rFonts w:hint="default" w:ascii="Times New Roman" w:hAnsi="Times New Roman" w:eastAsia="宋体" w:cs="Times New Roman"/>
                  <w:sz w:val="24"/>
                  <w:szCs w:val="24"/>
                  <w:vertAlign w:val="baseline"/>
                  <w:lang w:val="en-US" w:eastAsia="zh-CN"/>
                  <w:rPrChange w:id="1989" w:author="......" w:date="2024-03-17T16:43:33Z">
                    <w:rPr>
                      <w:rFonts w:hint="default" w:ascii="Times New Roman" w:hAnsi="Times New Roman" w:cs="Times New Roman"/>
                      <w:sz w:val="24"/>
                      <w:szCs w:val="24"/>
                      <w:vertAlign w:val="baseline"/>
                      <w:lang w:val="en-US" w:eastAsia="zh-CN"/>
                    </w:rPr>
                  </w:rPrChange>
                </w:rPr>
                <w:t>D</w:t>
              </w:r>
            </w:ins>
            <w:ins w:id="1990" w:author="......" w:date="2024-03-17T16:43:26Z">
              <w:r>
                <w:rPr>
                  <w:rFonts w:hint="default" w:ascii="Times New Roman" w:hAnsi="Times New Roman" w:eastAsia="宋体" w:cs="Times New Roman"/>
                  <w:sz w:val="24"/>
                  <w:szCs w:val="24"/>
                  <w:vertAlign w:val="baseline"/>
                  <w:lang w:val="en-US" w:eastAsia="zh-CN"/>
                  <w:rPrChange w:id="1991" w:author="......" w:date="2024-03-17T16:43:33Z">
                    <w:rPr>
                      <w:rFonts w:hint="eastAsia" w:ascii="Times New Roman" w:hAnsi="Times New Roman" w:cs="Times New Roman"/>
                      <w:sz w:val="24"/>
                      <w:szCs w:val="24"/>
                      <w:vertAlign w:val="baseline"/>
                      <w:lang w:val="en-US" w:eastAsia="zh-CN"/>
                    </w:rPr>
                  </w:rPrChange>
                </w:rPr>
                <w:t>ES</w:t>
              </w:r>
            </w:ins>
            <w:ins w:id="1992" w:author="......" w:date="2024-03-17T16:43:26Z">
              <w:r>
                <w:rPr>
                  <w:rFonts w:hint="default" w:ascii="Times New Roman" w:hAnsi="Times New Roman" w:eastAsia="宋体" w:cs="Times New Roman"/>
                  <w:sz w:val="24"/>
                  <w:szCs w:val="24"/>
                  <w:vertAlign w:val="baseline"/>
                  <w:lang w:val="en-US" w:eastAsia="zh-CN"/>
                  <w:rPrChange w:id="1993" w:author="......" w:date="2024-03-17T16:43:33Z">
                    <w:rPr>
                      <w:rFonts w:hint="default" w:ascii="Times New Roman" w:hAnsi="Times New Roman" w:cs="Times New Roman"/>
                      <w:sz w:val="24"/>
                      <w:szCs w:val="24"/>
                      <w:vertAlign w:val="baseline"/>
                      <w:lang w:val="en-US" w:eastAsia="zh-CN"/>
                    </w:rPr>
                  </w:rPrChange>
                </w:rPr>
                <w:t>_ph_s</w:t>
              </w:r>
            </w:ins>
          </w:p>
        </w:tc>
        <w:tc>
          <w:tcPr>
            <w:tcW w:w="1005" w:type="pct"/>
          </w:tcPr>
          <w:p>
            <w:pPr>
              <w:bidi w:val="0"/>
              <w:rPr>
                <w:ins w:id="1994" w:author="......" w:date="2024-03-17T16:43:26Z"/>
                <w:rFonts w:hint="default" w:ascii="Times New Roman" w:hAnsi="Times New Roman" w:eastAsia="宋体" w:cs="Times New Roman"/>
                <w:sz w:val="24"/>
                <w:szCs w:val="24"/>
                <w:vertAlign w:val="baseline"/>
                <w:lang w:val="en-US" w:eastAsia="zh-CN"/>
                <w:rPrChange w:id="1995" w:author="......" w:date="2024-03-17T16:43:33Z">
                  <w:rPr>
                    <w:ins w:id="1996" w:author="......" w:date="2024-03-17T16:43:26Z"/>
                    <w:rFonts w:hint="default" w:ascii="Times New Roman" w:hAnsi="Times New Roman" w:cs="Times New Roman"/>
                    <w:sz w:val="24"/>
                    <w:szCs w:val="24"/>
                    <w:vertAlign w:val="baseline"/>
                    <w:lang w:val="en-US" w:eastAsia="zh-CN"/>
                  </w:rPr>
                </w:rPrChange>
              </w:rPr>
            </w:pPr>
            <w:ins w:id="1997" w:author="......" w:date="2024-03-17T16:43:26Z">
              <w:r>
                <w:rPr>
                  <w:rFonts w:hint="default" w:ascii="Times New Roman" w:hAnsi="Times New Roman" w:eastAsia="宋体" w:cs="Times New Roman"/>
                  <w:sz w:val="24"/>
                  <w:szCs w:val="24"/>
                  <w:vertAlign w:val="baseline"/>
                  <w:lang w:val="en-US" w:eastAsia="zh-CN"/>
                  <w:rPrChange w:id="1998" w:author="......" w:date="2024-03-17T16:43:33Z">
                    <w:rPr>
                      <w:rFonts w:hint="default" w:ascii="Times New Roman" w:hAnsi="Times New Roman" w:cs="Times New Roman"/>
                      <w:sz w:val="24"/>
                      <w:szCs w:val="24"/>
                      <w:vertAlign w:val="baseline"/>
                      <w:lang w:val="en-US" w:eastAsia="zh-CN"/>
                    </w:rPr>
                  </w:rPrChange>
                </w:rPr>
                <w:t>安检情况描述</w:t>
              </w:r>
            </w:ins>
          </w:p>
        </w:tc>
        <w:tc>
          <w:tcPr>
            <w:tcW w:w="714" w:type="pct"/>
          </w:tcPr>
          <w:p>
            <w:pPr>
              <w:bidi w:val="0"/>
              <w:rPr>
                <w:ins w:id="1999" w:author="......" w:date="2024-03-17T16:43:26Z"/>
                <w:rFonts w:hint="default" w:ascii="Times New Roman" w:hAnsi="Times New Roman" w:eastAsia="宋体" w:cs="Times New Roman"/>
                <w:sz w:val="24"/>
                <w:szCs w:val="24"/>
                <w:vertAlign w:val="baseline"/>
                <w:lang w:val="en-US" w:eastAsia="zh-CN"/>
                <w:rPrChange w:id="2000" w:author="......" w:date="2024-03-17T16:43:33Z">
                  <w:rPr>
                    <w:ins w:id="2001" w:author="......" w:date="2024-03-17T16:43:26Z"/>
                    <w:rFonts w:hint="default" w:ascii="Times New Roman" w:hAnsi="Times New Roman" w:cs="Times New Roman"/>
                    <w:sz w:val="24"/>
                    <w:szCs w:val="24"/>
                    <w:vertAlign w:val="baseline"/>
                    <w:lang w:val="en-US" w:eastAsia="zh-CN"/>
                  </w:rPr>
                </w:rPrChange>
              </w:rPr>
            </w:pPr>
            <w:ins w:id="2002" w:author="......" w:date="2024-03-17T16:43:26Z">
              <w:r>
                <w:rPr>
                  <w:rFonts w:hint="default" w:ascii="Times New Roman" w:hAnsi="Times New Roman" w:eastAsia="宋体" w:cs="Times New Roman"/>
                  <w:sz w:val="24"/>
                  <w:szCs w:val="24"/>
                  <w:vertAlign w:val="baseline"/>
                  <w:lang w:val="en-US" w:eastAsia="zh-CN"/>
                  <w:rPrChange w:id="2003" w:author="......" w:date="2024-03-17T16:43:33Z">
                    <w:rPr>
                      <w:rFonts w:hint="default" w:ascii="Times New Roman" w:hAnsi="Times New Roman" w:cs="Times New Roman"/>
                      <w:sz w:val="24"/>
                      <w:szCs w:val="24"/>
                      <w:vertAlign w:val="baseline"/>
                      <w:lang w:val="en-US" w:eastAsia="zh-CN"/>
                    </w:rPr>
                  </w:rPrChange>
                </w:rPr>
                <w:t>Varchar</w:t>
              </w:r>
            </w:ins>
          </w:p>
        </w:tc>
        <w:tc>
          <w:tcPr>
            <w:tcW w:w="714" w:type="pct"/>
          </w:tcPr>
          <w:p>
            <w:pPr>
              <w:bidi w:val="0"/>
              <w:rPr>
                <w:ins w:id="2004" w:author="......" w:date="2024-03-17T16:43:26Z"/>
                <w:rFonts w:hint="default" w:ascii="Times New Roman" w:hAnsi="Times New Roman" w:eastAsia="宋体" w:cs="Times New Roman"/>
                <w:sz w:val="24"/>
                <w:szCs w:val="24"/>
                <w:vertAlign w:val="baseline"/>
                <w:lang w:val="en-US" w:eastAsia="zh-CN"/>
                <w:rPrChange w:id="2005" w:author="......" w:date="2024-03-17T16:43:33Z">
                  <w:rPr>
                    <w:ins w:id="2006" w:author="......" w:date="2024-03-17T16:43:26Z"/>
                    <w:rFonts w:hint="default" w:ascii="Times New Roman" w:hAnsi="Times New Roman" w:cs="Times New Roman"/>
                    <w:sz w:val="24"/>
                    <w:szCs w:val="24"/>
                    <w:vertAlign w:val="baseline"/>
                    <w:lang w:val="en-US" w:eastAsia="zh-CN"/>
                  </w:rPr>
                </w:rPrChange>
              </w:rPr>
            </w:pPr>
            <w:ins w:id="2007" w:author="......" w:date="2024-03-17T16:43:26Z">
              <w:r>
                <w:rPr>
                  <w:rFonts w:hint="default" w:ascii="Times New Roman" w:hAnsi="Times New Roman" w:eastAsia="宋体" w:cs="Times New Roman"/>
                  <w:sz w:val="24"/>
                  <w:szCs w:val="24"/>
                  <w:vertAlign w:val="baseline"/>
                  <w:lang w:val="en-US" w:eastAsia="zh-CN"/>
                  <w:rPrChange w:id="2008" w:author="......" w:date="2024-03-17T16:43:33Z">
                    <w:rPr>
                      <w:rFonts w:hint="default" w:ascii="Times New Roman" w:hAnsi="Times New Roman" w:cs="Times New Roman"/>
                      <w:sz w:val="24"/>
                      <w:szCs w:val="24"/>
                      <w:vertAlign w:val="baseline"/>
                      <w:lang w:val="en-US" w:eastAsia="zh-CN"/>
                    </w:rPr>
                  </w:rPrChange>
                </w:rPr>
                <w:t>1000</w:t>
              </w:r>
            </w:ins>
          </w:p>
        </w:tc>
        <w:tc>
          <w:tcPr>
            <w:tcW w:w="714" w:type="pct"/>
          </w:tcPr>
          <w:p>
            <w:pPr>
              <w:bidi w:val="0"/>
              <w:rPr>
                <w:ins w:id="2009" w:author="......" w:date="2024-03-17T16:43:26Z"/>
                <w:rFonts w:hint="default" w:ascii="Times New Roman" w:hAnsi="Times New Roman" w:eastAsia="宋体" w:cs="Times New Roman"/>
                <w:sz w:val="24"/>
                <w:szCs w:val="24"/>
                <w:vertAlign w:val="baseline"/>
                <w:lang w:val="en-US" w:eastAsia="zh-CN"/>
                <w:rPrChange w:id="2010" w:author="......" w:date="2024-03-17T16:43:33Z">
                  <w:rPr>
                    <w:ins w:id="2011" w:author="......" w:date="2024-03-17T16:43:26Z"/>
                    <w:rFonts w:hint="default" w:ascii="Times New Roman" w:hAnsi="Times New Roman" w:cs="Times New Roman"/>
                    <w:sz w:val="24"/>
                    <w:szCs w:val="24"/>
                    <w:vertAlign w:val="baseline"/>
                    <w:lang w:val="en-US" w:eastAsia="zh-CN"/>
                  </w:rPr>
                </w:rPrChange>
              </w:rPr>
            </w:pPr>
          </w:p>
        </w:tc>
        <w:tc>
          <w:tcPr>
            <w:tcW w:w="568" w:type="pct"/>
          </w:tcPr>
          <w:p>
            <w:pPr>
              <w:bidi w:val="0"/>
              <w:rPr>
                <w:ins w:id="2012" w:author="......" w:date="2024-03-17T16:43:26Z"/>
                <w:rFonts w:hint="default" w:ascii="Times New Roman" w:hAnsi="Times New Roman" w:eastAsia="宋体" w:cs="Times New Roman"/>
                <w:sz w:val="24"/>
                <w:szCs w:val="24"/>
                <w:vertAlign w:val="baseline"/>
                <w:lang w:val="en-US" w:eastAsia="zh-CN"/>
                <w:rPrChange w:id="2013" w:author="......" w:date="2024-03-17T16:43:33Z">
                  <w:rPr>
                    <w:ins w:id="2014" w:author="......" w:date="2024-03-17T16:43:26Z"/>
                    <w:rFonts w:hint="default" w:ascii="Times New Roman" w:hAnsi="Times New Roman" w:cs="Times New Roman"/>
                    <w:sz w:val="24"/>
                    <w:szCs w:val="24"/>
                    <w:vertAlign w:val="baseline"/>
                    <w:lang w:val="en-US" w:eastAsia="zh-CN"/>
                  </w:rPr>
                </w:rPrChange>
              </w:rPr>
            </w:pPr>
            <w:ins w:id="2015" w:author="......" w:date="2024-03-17T16:43:26Z">
              <w:r>
                <w:rPr>
                  <w:rFonts w:hint="default" w:ascii="Times New Roman" w:hAnsi="Times New Roman" w:eastAsia="宋体" w:cs="Times New Roman"/>
                  <w:sz w:val="24"/>
                  <w:szCs w:val="24"/>
                  <w:vertAlign w:val="baseline"/>
                  <w:lang w:val="en-US" w:eastAsia="zh-CN"/>
                  <w:rPrChange w:id="2016" w:author="......" w:date="2024-03-17T16:43:33Z">
                    <w:rPr>
                      <w:rFonts w:hint="default" w:ascii="Times New Roman" w:hAnsi="Times New Roman" w:cs="Times New Roman"/>
                      <w:sz w:val="24"/>
                      <w:szCs w:val="24"/>
                      <w:vertAlign w:val="baseline"/>
                      <w:lang w:val="en-US" w:eastAsia="zh-CN"/>
                    </w:rPr>
                  </w:rPrChange>
                </w:rPr>
                <w:t>NULL</w:t>
              </w:r>
            </w:ins>
          </w:p>
        </w:tc>
      </w:tr>
    </w:tbl>
    <w:p>
      <w:pPr>
        <w:bidi w:val="0"/>
        <w:rPr>
          <w:ins w:id="2017" w:author="......" w:date="2024-03-17T16:43:26Z"/>
          <w:rFonts w:hint="default" w:ascii="Times New Roman" w:hAnsi="Times New Roman" w:eastAsia="宋体" w:cs="Times New Roman"/>
          <w:sz w:val="24"/>
          <w:szCs w:val="24"/>
          <w:lang w:val="en-US" w:eastAsia="zh-CN"/>
          <w:rPrChange w:id="2018" w:author="......" w:date="2024-03-17T16:43:33Z">
            <w:rPr>
              <w:ins w:id="2019" w:author="......" w:date="2024-03-17T16:43:26Z"/>
              <w:rFonts w:hint="default" w:ascii="Times New Roman" w:hAnsi="Times New Roman" w:cs="Times New Roman"/>
              <w:sz w:val="24"/>
              <w:szCs w:val="24"/>
              <w:lang w:val="en-US" w:eastAsia="zh-CN"/>
            </w:rPr>
          </w:rPrChange>
        </w:rPr>
      </w:pPr>
    </w:p>
    <w:p>
      <w:pPr>
        <w:bidi w:val="0"/>
        <w:jc w:val="center"/>
        <w:rPr>
          <w:ins w:id="2020" w:author="......" w:date="2024-03-17T16:43:26Z"/>
          <w:rFonts w:hint="default" w:ascii="Times New Roman" w:hAnsi="Times New Roman" w:eastAsia="宋体" w:cs="Times New Roman"/>
          <w:sz w:val="24"/>
          <w:szCs w:val="24"/>
          <w:lang w:val="en-US" w:eastAsia="zh-CN"/>
          <w:rPrChange w:id="2021" w:author="......" w:date="2024-03-17T16:43:33Z">
            <w:rPr>
              <w:ins w:id="2022" w:author="......" w:date="2024-03-17T16:43:26Z"/>
              <w:rFonts w:hint="default" w:ascii="Times New Roman" w:hAnsi="Times New Roman" w:cs="Times New Roman"/>
              <w:sz w:val="22"/>
              <w:szCs w:val="22"/>
              <w:lang w:val="en-US" w:eastAsia="zh-CN"/>
            </w:rPr>
          </w:rPrChange>
        </w:rPr>
      </w:pPr>
      <w:ins w:id="2023" w:author="......" w:date="2024-03-17T16:43:26Z">
        <w:r>
          <w:rPr>
            <w:rFonts w:hint="default" w:ascii="Times New Roman" w:hAnsi="Times New Roman" w:eastAsia="宋体" w:cs="Times New Roman"/>
            <w:sz w:val="24"/>
            <w:szCs w:val="24"/>
            <w:lang w:val="en-US" w:eastAsia="zh-CN"/>
            <w:rPrChange w:id="2024" w:author="......" w:date="2024-03-17T16:43:33Z">
              <w:rPr>
                <w:rFonts w:hint="default" w:ascii="Times New Roman" w:hAnsi="Times New Roman" w:cs="Times New Roman"/>
                <w:sz w:val="22"/>
                <w:szCs w:val="22"/>
                <w:lang w:val="en-US" w:eastAsia="zh-CN"/>
              </w:rPr>
            </w:rPrChange>
          </w:rPr>
          <w:t>表3</w:t>
        </w:r>
      </w:ins>
      <w:ins w:id="2025" w:author="......" w:date="2024-03-17T16:43:26Z">
        <w:r>
          <w:rPr>
            <w:rFonts w:hint="default" w:ascii="Times New Roman" w:hAnsi="Times New Roman" w:eastAsia="宋体" w:cs="Times New Roman"/>
            <w:sz w:val="24"/>
            <w:szCs w:val="24"/>
            <w:lang w:val="en-US" w:eastAsia="zh-CN"/>
            <w:rPrChange w:id="2026" w:author="......" w:date="2024-03-17T16:43:33Z">
              <w:rPr>
                <w:rFonts w:hint="eastAsia" w:ascii="Times New Roman" w:hAnsi="Times New Roman" w:cs="Times New Roman"/>
                <w:sz w:val="22"/>
                <w:szCs w:val="22"/>
                <w:lang w:val="en-US" w:eastAsia="zh-CN"/>
              </w:rPr>
            </w:rPrChange>
          </w:rPr>
          <w:t>.1</w:t>
        </w:r>
      </w:ins>
      <w:r>
        <w:rPr>
          <w:rFonts w:hint="default" w:ascii="Times New Roman" w:hAnsi="Times New Roman" w:eastAsia="宋体" w:cs="Times New Roman"/>
          <w:sz w:val="24"/>
          <w:szCs w:val="24"/>
          <w:lang w:val="en-US" w:eastAsia="zh-CN"/>
        </w:rPr>
        <w:t>0</w:t>
      </w:r>
      <w:ins w:id="2027" w:author="......" w:date="2024-03-17T16:43:26Z">
        <w:r>
          <w:rPr>
            <w:rFonts w:hint="default" w:ascii="Times New Roman" w:hAnsi="Times New Roman" w:eastAsia="宋体" w:cs="Times New Roman"/>
            <w:sz w:val="24"/>
            <w:szCs w:val="24"/>
            <w:lang w:val="en-US" w:eastAsia="zh-CN"/>
            <w:rPrChange w:id="2028" w:author="......" w:date="2024-03-17T16:43:33Z">
              <w:rPr>
                <w:rFonts w:hint="default" w:ascii="Times New Roman" w:hAnsi="Times New Roman" w:cs="Times New Roman"/>
                <w:sz w:val="22"/>
                <w:szCs w:val="22"/>
                <w:lang w:val="en-US" w:eastAsia="zh-CN"/>
              </w:rPr>
            </w:rPrChange>
          </w:rPr>
          <w:t xml:space="preserve"> 安全检查报告信息表</w:t>
        </w:r>
      </w:ins>
    </w:p>
    <w:tbl>
      <w:tblPr>
        <w:tblStyle w:val="19"/>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443"/>
        <w:gridCol w:w="1721"/>
        <w:gridCol w:w="1220"/>
        <w:gridCol w:w="1220"/>
        <w:gridCol w:w="1221"/>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29" w:author="......" w:date="2024-03-17T16:43:26Z"/>
        </w:trPr>
        <w:tc>
          <w:tcPr>
            <w:tcW w:w="425" w:type="pct"/>
          </w:tcPr>
          <w:p>
            <w:pPr>
              <w:bidi w:val="0"/>
              <w:rPr>
                <w:ins w:id="2030" w:author="......" w:date="2024-03-17T16:43:26Z"/>
                <w:rFonts w:hint="default" w:ascii="Times New Roman" w:hAnsi="Times New Roman" w:eastAsia="宋体" w:cs="Times New Roman"/>
                <w:sz w:val="24"/>
                <w:szCs w:val="24"/>
                <w:vertAlign w:val="baseline"/>
                <w:lang w:val="en-US" w:eastAsia="zh-CN"/>
                <w:rPrChange w:id="2031" w:author="......" w:date="2024-03-17T16:43:33Z">
                  <w:rPr>
                    <w:ins w:id="2032" w:author="......" w:date="2024-03-17T16:43:26Z"/>
                    <w:rFonts w:hint="default" w:ascii="Times New Roman" w:hAnsi="Times New Roman" w:cs="Times New Roman"/>
                    <w:sz w:val="24"/>
                    <w:szCs w:val="24"/>
                    <w:vertAlign w:val="baseline"/>
                    <w:lang w:val="en-US" w:eastAsia="zh-CN"/>
                  </w:rPr>
                </w:rPrChange>
              </w:rPr>
            </w:pPr>
            <w:ins w:id="2033" w:author="......" w:date="2024-03-17T16:43:26Z">
              <w:r>
                <w:rPr>
                  <w:rFonts w:hint="default" w:ascii="Times New Roman" w:hAnsi="Times New Roman" w:eastAsia="宋体" w:cs="Times New Roman"/>
                  <w:sz w:val="24"/>
                  <w:szCs w:val="24"/>
                  <w:vertAlign w:val="baseline"/>
                  <w:lang w:val="en-US" w:eastAsia="zh-CN"/>
                  <w:rPrChange w:id="2034" w:author="......" w:date="2024-03-17T16:43:33Z">
                    <w:rPr>
                      <w:rFonts w:hint="default" w:ascii="Times New Roman" w:hAnsi="Times New Roman" w:cs="Times New Roman"/>
                      <w:sz w:val="24"/>
                      <w:szCs w:val="24"/>
                      <w:vertAlign w:val="baseline"/>
                      <w:lang w:val="en-US" w:eastAsia="zh-CN"/>
                    </w:rPr>
                  </w:rPrChange>
                </w:rPr>
                <w:t>编号</w:t>
              </w:r>
            </w:ins>
          </w:p>
        </w:tc>
        <w:tc>
          <w:tcPr>
            <w:tcW w:w="834" w:type="pct"/>
          </w:tcPr>
          <w:p>
            <w:pPr>
              <w:bidi w:val="0"/>
              <w:rPr>
                <w:ins w:id="2035" w:author="......" w:date="2024-03-17T16:43:26Z"/>
                <w:rFonts w:hint="default" w:ascii="Times New Roman" w:hAnsi="Times New Roman" w:eastAsia="宋体" w:cs="Times New Roman"/>
                <w:sz w:val="24"/>
                <w:szCs w:val="24"/>
                <w:vertAlign w:val="baseline"/>
                <w:lang w:val="en-US" w:eastAsia="zh-CN"/>
                <w:rPrChange w:id="2036" w:author="......" w:date="2024-03-17T16:43:33Z">
                  <w:rPr>
                    <w:ins w:id="2037" w:author="......" w:date="2024-03-17T16:43:26Z"/>
                    <w:rFonts w:hint="default" w:ascii="Times New Roman" w:hAnsi="Times New Roman" w:cs="Times New Roman"/>
                    <w:sz w:val="24"/>
                    <w:szCs w:val="24"/>
                    <w:vertAlign w:val="baseline"/>
                    <w:lang w:val="en-US" w:eastAsia="zh-CN"/>
                  </w:rPr>
                </w:rPrChange>
              </w:rPr>
            </w:pPr>
            <w:ins w:id="2038" w:author="......" w:date="2024-03-17T16:43:26Z">
              <w:r>
                <w:rPr>
                  <w:rFonts w:hint="default" w:ascii="Times New Roman" w:hAnsi="Times New Roman" w:eastAsia="宋体" w:cs="Times New Roman"/>
                  <w:sz w:val="24"/>
                  <w:szCs w:val="24"/>
                  <w:vertAlign w:val="baseline"/>
                  <w:lang w:val="en-US" w:eastAsia="zh-CN"/>
                  <w:rPrChange w:id="2039" w:author="......" w:date="2024-03-17T16:43:33Z">
                    <w:rPr>
                      <w:rFonts w:hint="default" w:ascii="Times New Roman" w:hAnsi="Times New Roman" w:cs="Times New Roman"/>
                      <w:sz w:val="24"/>
                      <w:szCs w:val="24"/>
                      <w:vertAlign w:val="baseline"/>
                      <w:lang w:val="en-US" w:eastAsia="zh-CN"/>
                    </w:rPr>
                  </w:rPrChange>
                </w:rPr>
                <w:t>字段名称</w:t>
              </w:r>
            </w:ins>
          </w:p>
        </w:tc>
        <w:tc>
          <w:tcPr>
            <w:tcW w:w="1012" w:type="pct"/>
          </w:tcPr>
          <w:p>
            <w:pPr>
              <w:bidi w:val="0"/>
              <w:rPr>
                <w:ins w:id="2040" w:author="......" w:date="2024-03-17T16:43:26Z"/>
                <w:rFonts w:hint="default" w:ascii="Times New Roman" w:hAnsi="Times New Roman" w:eastAsia="宋体" w:cs="Times New Roman"/>
                <w:sz w:val="24"/>
                <w:szCs w:val="24"/>
                <w:vertAlign w:val="baseline"/>
                <w:lang w:val="en-US" w:eastAsia="zh-CN"/>
                <w:rPrChange w:id="2041" w:author="......" w:date="2024-03-17T16:43:33Z">
                  <w:rPr>
                    <w:ins w:id="2042" w:author="......" w:date="2024-03-17T16:43:26Z"/>
                    <w:rFonts w:hint="default" w:ascii="Times New Roman" w:hAnsi="Times New Roman" w:cs="Times New Roman"/>
                    <w:sz w:val="24"/>
                    <w:szCs w:val="24"/>
                    <w:vertAlign w:val="baseline"/>
                    <w:lang w:val="en-US" w:eastAsia="zh-CN"/>
                  </w:rPr>
                </w:rPrChange>
              </w:rPr>
            </w:pPr>
            <w:ins w:id="2043" w:author="......" w:date="2024-03-17T16:43:26Z">
              <w:r>
                <w:rPr>
                  <w:rFonts w:hint="default" w:ascii="Times New Roman" w:hAnsi="Times New Roman" w:eastAsia="宋体" w:cs="Times New Roman"/>
                  <w:sz w:val="24"/>
                  <w:szCs w:val="24"/>
                  <w:vertAlign w:val="baseline"/>
                  <w:lang w:val="en-US" w:eastAsia="zh-CN"/>
                  <w:rPrChange w:id="2044" w:author="......" w:date="2024-03-17T16:43:33Z">
                    <w:rPr>
                      <w:rFonts w:hint="default" w:ascii="Times New Roman" w:hAnsi="Times New Roman" w:cs="Times New Roman"/>
                      <w:sz w:val="24"/>
                      <w:szCs w:val="24"/>
                      <w:vertAlign w:val="baseline"/>
                      <w:lang w:val="en-US" w:eastAsia="zh-CN"/>
                    </w:rPr>
                  </w:rPrChange>
                </w:rPr>
                <w:t>字段含义</w:t>
              </w:r>
            </w:ins>
          </w:p>
        </w:tc>
        <w:tc>
          <w:tcPr>
            <w:tcW w:w="718" w:type="pct"/>
          </w:tcPr>
          <w:p>
            <w:pPr>
              <w:bidi w:val="0"/>
              <w:rPr>
                <w:ins w:id="2045" w:author="......" w:date="2024-03-17T16:43:26Z"/>
                <w:rFonts w:hint="default" w:ascii="Times New Roman" w:hAnsi="Times New Roman" w:eastAsia="宋体" w:cs="Times New Roman"/>
                <w:sz w:val="24"/>
                <w:szCs w:val="24"/>
                <w:vertAlign w:val="baseline"/>
                <w:lang w:val="en-US" w:eastAsia="zh-CN"/>
                <w:rPrChange w:id="2046" w:author="......" w:date="2024-03-17T16:43:33Z">
                  <w:rPr>
                    <w:ins w:id="2047" w:author="......" w:date="2024-03-17T16:43:26Z"/>
                    <w:rFonts w:hint="default" w:ascii="Times New Roman" w:hAnsi="Times New Roman" w:cs="Times New Roman"/>
                    <w:sz w:val="24"/>
                    <w:szCs w:val="24"/>
                    <w:vertAlign w:val="baseline"/>
                    <w:lang w:val="en-US" w:eastAsia="zh-CN"/>
                  </w:rPr>
                </w:rPrChange>
              </w:rPr>
            </w:pPr>
            <w:ins w:id="2048" w:author="......" w:date="2024-03-17T16:43:26Z">
              <w:r>
                <w:rPr>
                  <w:rFonts w:hint="default" w:ascii="Times New Roman" w:hAnsi="Times New Roman" w:eastAsia="宋体" w:cs="Times New Roman"/>
                  <w:sz w:val="24"/>
                  <w:szCs w:val="24"/>
                  <w:vertAlign w:val="baseline"/>
                  <w:lang w:val="en-US" w:eastAsia="zh-CN"/>
                  <w:rPrChange w:id="2049" w:author="......" w:date="2024-03-17T16:43:33Z">
                    <w:rPr>
                      <w:rFonts w:hint="default" w:ascii="Times New Roman" w:hAnsi="Times New Roman" w:cs="Times New Roman"/>
                      <w:sz w:val="24"/>
                      <w:szCs w:val="24"/>
                      <w:vertAlign w:val="baseline"/>
                      <w:lang w:val="en-US" w:eastAsia="zh-CN"/>
                    </w:rPr>
                  </w:rPrChange>
                </w:rPr>
                <w:t>字段类型</w:t>
              </w:r>
            </w:ins>
          </w:p>
        </w:tc>
        <w:tc>
          <w:tcPr>
            <w:tcW w:w="718" w:type="pct"/>
          </w:tcPr>
          <w:p>
            <w:pPr>
              <w:bidi w:val="0"/>
              <w:rPr>
                <w:ins w:id="2050" w:author="......" w:date="2024-03-17T16:43:26Z"/>
                <w:rFonts w:hint="default" w:ascii="Times New Roman" w:hAnsi="Times New Roman" w:eastAsia="宋体" w:cs="Times New Roman"/>
                <w:sz w:val="24"/>
                <w:szCs w:val="24"/>
                <w:vertAlign w:val="baseline"/>
                <w:lang w:val="en-US" w:eastAsia="zh-CN"/>
                <w:rPrChange w:id="2051" w:author="......" w:date="2024-03-17T16:43:33Z">
                  <w:rPr>
                    <w:ins w:id="2052" w:author="......" w:date="2024-03-17T16:43:26Z"/>
                    <w:rFonts w:hint="default" w:ascii="Times New Roman" w:hAnsi="Times New Roman" w:cs="Times New Roman"/>
                    <w:sz w:val="24"/>
                    <w:szCs w:val="24"/>
                    <w:vertAlign w:val="baseline"/>
                    <w:lang w:val="en-US" w:eastAsia="zh-CN"/>
                  </w:rPr>
                </w:rPrChange>
              </w:rPr>
            </w:pPr>
            <w:ins w:id="2053" w:author="......" w:date="2024-03-17T16:43:26Z">
              <w:r>
                <w:rPr>
                  <w:rFonts w:hint="default" w:ascii="Times New Roman" w:hAnsi="Times New Roman" w:eastAsia="宋体" w:cs="Times New Roman"/>
                  <w:sz w:val="24"/>
                  <w:szCs w:val="24"/>
                  <w:vertAlign w:val="baseline"/>
                  <w:lang w:val="en-US" w:eastAsia="zh-CN"/>
                  <w:rPrChange w:id="2054" w:author="......" w:date="2024-03-17T16:43:33Z">
                    <w:rPr>
                      <w:rFonts w:hint="default" w:ascii="Times New Roman" w:hAnsi="Times New Roman" w:cs="Times New Roman"/>
                      <w:sz w:val="24"/>
                      <w:szCs w:val="24"/>
                      <w:vertAlign w:val="baseline"/>
                      <w:lang w:val="en-US" w:eastAsia="zh-CN"/>
                    </w:rPr>
                  </w:rPrChange>
                </w:rPr>
                <w:t>字段长度</w:t>
              </w:r>
            </w:ins>
          </w:p>
        </w:tc>
        <w:tc>
          <w:tcPr>
            <w:tcW w:w="718" w:type="pct"/>
          </w:tcPr>
          <w:p>
            <w:pPr>
              <w:bidi w:val="0"/>
              <w:rPr>
                <w:ins w:id="2055" w:author="......" w:date="2024-03-17T16:43:26Z"/>
                <w:rFonts w:hint="default" w:ascii="Times New Roman" w:hAnsi="Times New Roman" w:eastAsia="宋体" w:cs="Times New Roman"/>
                <w:sz w:val="24"/>
                <w:szCs w:val="24"/>
                <w:vertAlign w:val="baseline"/>
                <w:lang w:val="en-US" w:eastAsia="zh-CN"/>
                <w:rPrChange w:id="2056" w:author="......" w:date="2024-03-17T16:43:33Z">
                  <w:rPr>
                    <w:ins w:id="2057" w:author="......" w:date="2024-03-17T16:43:26Z"/>
                    <w:rFonts w:hint="default" w:ascii="Times New Roman" w:hAnsi="Times New Roman" w:cs="Times New Roman"/>
                    <w:sz w:val="24"/>
                    <w:szCs w:val="24"/>
                    <w:vertAlign w:val="baseline"/>
                    <w:lang w:val="en-US" w:eastAsia="zh-CN"/>
                  </w:rPr>
                </w:rPrChange>
              </w:rPr>
            </w:pPr>
            <w:ins w:id="2058" w:author="......" w:date="2024-03-17T16:43:26Z">
              <w:r>
                <w:rPr>
                  <w:rFonts w:hint="default" w:ascii="Times New Roman" w:hAnsi="Times New Roman" w:eastAsia="宋体" w:cs="Times New Roman"/>
                  <w:sz w:val="24"/>
                  <w:szCs w:val="24"/>
                  <w:vertAlign w:val="baseline"/>
                  <w:lang w:val="en-US" w:eastAsia="zh-CN"/>
                  <w:rPrChange w:id="2059" w:author="......" w:date="2024-03-17T16:43:33Z">
                    <w:rPr>
                      <w:rFonts w:hint="default" w:ascii="Times New Roman" w:hAnsi="Times New Roman" w:cs="Times New Roman"/>
                      <w:sz w:val="24"/>
                      <w:szCs w:val="24"/>
                      <w:vertAlign w:val="baseline"/>
                      <w:lang w:val="en-US" w:eastAsia="zh-CN"/>
                    </w:rPr>
                  </w:rPrChange>
                </w:rPr>
                <w:t>是否主键</w:t>
              </w:r>
            </w:ins>
          </w:p>
        </w:tc>
        <w:tc>
          <w:tcPr>
            <w:tcW w:w="571" w:type="pct"/>
          </w:tcPr>
          <w:p>
            <w:pPr>
              <w:bidi w:val="0"/>
              <w:rPr>
                <w:ins w:id="2060" w:author="......" w:date="2024-03-17T16:43:26Z"/>
                <w:rFonts w:hint="default" w:ascii="Times New Roman" w:hAnsi="Times New Roman" w:eastAsia="宋体" w:cs="Times New Roman"/>
                <w:sz w:val="24"/>
                <w:szCs w:val="24"/>
                <w:vertAlign w:val="baseline"/>
                <w:lang w:val="en-US" w:eastAsia="zh-CN"/>
                <w:rPrChange w:id="2061" w:author="......" w:date="2024-03-17T16:43:33Z">
                  <w:rPr>
                    <w:ins w:id="2062" w:author="......" w:date="2024-03-17T16:43:26Z"/>
                    <w:rFonts w:hint="default" w:ascii="Times New Roman" w:hAnsi="Times New Roman" w:cs="Times New Roman"/>
                    <w:sz w:val="24"/>
                    <w:szCs w:val="24"/>
                    <w:vertAlign w:val="baseline"/>
                    <w:lang w:val="en-US" w:eastAsia="zh-CN"/>
                  </w:rPr>
                </w:rPrChange>
              </w:rPr>
            </w:pPr>
            <w:ins w:id="2063" w:author="......" w:date="2024-03-17T16:43:26Z">
              <w:r>
                <w:rPr>
                  <w:rFonts w:hint="default" w:ascii="Times New Roman" w:hAnsi="Times New Roman" w:eastAsia="宋体" w:cs="Times New Roman"/>
                  <w:sz w:val="24"/>
                  <w:szCs w:val="24"/>
                  <w:vertAlign w:val="baseline"/>
                  <w:lang w:val="en-US" w:eastAsia="zh-CN"/>
                  <w:rPrChange w:id="2064" w:author="......" w:date="2024-03-17T16:43:33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ins w:id="2065" w:author="......" w:date="2024-03-17T16:43:26Z"/>
        </w:trPr>
        <w:tc>
          <w:tcPr>
            <w:tcW w:w="425" w:type="pct"/>
          </w:tcPr>
          <w:p>
            <w:pPr>
              <w:bidi w:val="0"/>
              <w:rPr>
                <w:ins w:id="2066" w:author="......" w:date="2024-03-17T16:43:26Z"/>
                <w:rFonts w:hint="default" w:ascii="Times New Roman" w:hAnsi="Times New Roman" w:eastAsia="宋体" w:cs="Times New Roman"/>
                <w:sz w:val="24"/>
                <w:szCs w:val="24"/>
                <w:vertAlign w:val="baseline"/>
                <w:lang w:val="en-US" w:eastAsia="zh-CN"/>
                <w:rPrChange w:id="2067" w:author="......" w:date="2024-03-17T16:43:33Z">
                  <w:rPr>
                    <w:ins w:id="2068" w:author="......" w:date="2024-03-17T16:43:26Z"/>
                    <w:rFonts w:hint="default" w:ascii="Times New Roman" w:hAnsi="Times New Roman" w:cs="Times New Roman"/>
                    <w:sz w:val="24"/>
                    <w:szCs w:val="24"/>
                    <w:vertAlign w:val="baseline"/>
                    <w:lang w:val="en-US" w:eastAsia="zh-CN"/>
                  </w:rPr>
                </w:rPrChange>
              </w:rPr>
            </w:pPr>
            <w:ins w:id="2069" w:author="......" w:date="2024-03-17T16:43:26Z">
              <w:r>
                <w:rPr>
                  <w:rFonts w:hint="default" w:ascii="Times New Roman" w:hAnsi="Times New Roman" w:eastAsia="宋体" w:cs="Times New Roman"/>
                  <w:sz w:val="24"/>
                  <w:szCs w:val="24"/>
                  <w:vertAlign w:val="baseline"/>
                  <w:lang w:val="en-US" w:eastAsia="zh-CN"/>
                  <w:rPrChange w:id="2070" w:author="......" w:date="2024-03-17T16:43:33Z">
                    <w:rPr>
                      <w:rFonts w:hint="default" w:ascii="Times New Roman" w:hAnsi="Times New Roman" w:cs="Times New Roman"/>
                      <w:sz w:val="24"/>
                      <w:szCs w:val="24"/>
                      <w:vertAlign w:val="baseline"/>
                      <w:lang w:val="en-US" w:eastAsia="zh-CN"/>
                    </w:rPr>
                  </w:rPrChange>
                </w:rPr>
                <w:t>1</w:t>
              </w:r>
            </w:ins>
          </w:p>
        </w:tc>
        <w:tc>
          <w:tcPr>
            <w:tcW w:w="834" w:type="pct"/>
          </w:tcPr>
          <w:p>
            <w:pPr>
              <w:bidi w:val="0"/>
              <w:rPr>
                <w:ins w:id="2071" w:author="......" w:date="2024-03-17T16:43:26Z"/>
                <w:rFonts w:hint="default" w:ascii="Times New Roman" w:hAnsi="Times New Roman" w:eastAsia="宋体" w:cs="Times New Roman"/>
                <w:sz w:val="24"/>
                <w:szCs w:val="24"/>
                <w:vertAlign w:val="baseline"/>
                <w:lang w:val="en-US" w:eastAsia="zh-CN"/>
                <w:rPrChange w:id="2072" w:author="......" w:date="2024-03-17T16:43:33Z">
                  <w:rPr>
                    <w:ins w:id="2073" w:author="......" w:date="2024-03-17T16:43:26Z"/>
                    <w:rFonts w:hint="default" w:ascii="Times New Roman" w:hAnsi="Times New Roman" w:cs="Times New Roman"/>
                    <w:sz w:val="24"/>
                    <w:szCs w:val="24"/>
                    <w:vertAlign w:val="baseline"/>
                    <w:lang w:val="en-US" w:eastAsia="zh-CN"/>
                  </w:rPr>
                </w:rPrChange>
              </w:rPr>
            </w:pPr>
            <w:ins w:id="2074" w:author="......" w:date="2024-03-17T16:43:26Z">
              <w:r>
                <w:rPr>
                  <w:rFonts w:hint="default" w:ascii="Times New Roman" w:hAnsi="Times New Roman" w:eastAsia="宋体" w:cs="Times New Roman"/>
                  <w:sz w:val="24"/>
                  <w:szCs w:val="24"/>
                  <w:vertAlign w:val="baseline"/>
                  <w:lang w:val="en-US" w:eastAsia="zh-CN"/>
                  <w:rPrChange w:id="2075" w:author="......" w:date="2024-03-17T16:43:33Z">
                    <w:rPr>
                      <w:rFonts w:hint="default" w:ascii="Times New Roman" w:hAnsi="Times New Roman" w:cs="Times New Roman"/>
                      <w:sz w:val="24"/>
                      <w:szCs w:val="24"/>
                      <w:vertAlign w:val="baseline"/>
                      <w:lang w:val="en-US" w:eastAsia="zh-CN"/>
                    </w:rPr>
                  </w:rPrChange>
                </w:rPr>
                <w:t>ID_re_s</w:t>
              </w:r>
            </w:ins>
          </w:p>
        </w:tc>
        <w:tc>
          <w:tcPr>
            <w:tcW w:w="1012" w:type="pct"/>
          </w:tcPr>
          <w:p>
            <w:pPr>
              <w:bidi w:val="0"/>
              <w:rPr>
                <w:ins w:id="2076" w:author="......" w:date="2024-03-17T16:43:26Z"/>
                <w:rFonts w:hint="default" w:ascii="Times New Roman" w:hAnsi="Times New Roman" w:eastAsia="宋体" w:cs="Times New Roman"/>
                <w:sz w:val="24"/>
                <w:szCs w:val="24"/>
                <w:vertAlign w:val="baseline"/>
                <w:lang w:val="en-US" w:eastAsia="zh-CN"/>
                <w:rPrChange w:id="2077" w:author="......" w:date="2024-03-17T16:43:33Z">
                  <w:rPr>
                    <w:ins w:id="2078" w:author="......" w:date="2024-03-17T16:43:26Z"/>
                    <w:rFonts w:hint="default" w:ascii="Times New Roman" w:hAnsi="Times New Roman" w:cs="Times New Roman"/>
                    <w:sz w:val="24"/>
                    <w:szCs w:val="24"/>
                    <w:vertAlign w:val="baseline"/>
                    <w:lang w:val="en-US" w:eastAsia="zh-CN"/>
                  </w:rPr>
                </w:rPrChange>
              </w:rPr>
            </w:pPr>
            <w:ins w:id="2079" w:author="......" w:date="2024-03-17T16:43:26Z">
              <w:r>
                <w:rPr>
                  <w:rFonts w:hint="default" w:ascii="Times New Roman" w:hAnsi="Times New Roman" w:eastAsia="宋体" w:cs="Times New Roman"/>
                  <w:sz w:val="24"/>
                  <w:szCs w:val="24"/>
                  <w:vertAlign w:val="baseline"/>
                  <w:lang w:val="en-US" w:eastAsia="zh-CN"/>
                  <w:rPrChange w:id="2080" w:author="......" w:date="2024-03-17T16:43:33Z">
                    <w:rPr>
                      <w:rFonts w:hint="default" w:ascii="Times New Roman" w:hAnsi="Times New Roman" w:cs="Times New Roman"/>
                      <w:sz w:val="24"/>
                      <w:szCs w:val="24"/>
                      <w:vertAlign w:val="baseline"/>
                      <w:lang w:val="en-US" w:eastAsia="zh-CN"/>
                    </w:rPr>
                  </w:rPrChange>
                </w:rPr>
                <w:t>安检报告id</w:t>
              </w:r>
            </w:ins>
          </w:p>
        </w:tc>
        <w:tc>
          <w:tcPr>
            <w:tcW w:w="718" w:type="pct"/>
          </w:tcPr>
          <w:p>
            <w:pPr>
              <w:bidi w:val="0"/>
              <w:rPr>
                <w:ins w:id="2081" w:author="......" w:date="2024-03-17T16:43:26Z"/>
                <w:rFonts w:hint="default" w:ascii="Times New Roman" w:hAnsi="Times New Roman" w:eastAsia="宋体" w:cs="Times New Roman"/>
                <w:sz w:val="24"/>
                <w:szCs w:val="24"/>
                <w:vertAlign w:val="baseline"/>
                <w:lang w:val="en-US" w:eastAsia="zh-CN"/>
                <w:rPrChange w:id="2082" w:author="......" w:date="2024-03-17T16:43:33Z">
                  <w:rPr>
                    <w:ins w:id="2083" w:author="......" w:date="2024-03-17T16:43:26Z"/>
                    <w:rFonts w:hint="default" w:ascii="Times New Roman" w:hAnsi="Times New Roman" w:cs="Times New Roman"/>
                    <w:sz w:val="24"/>
                    <w:szCs w:val="24"/>
                    <w:vertAlign w:val="baseline"/>
                    <w:lang w:val="en-US" w:eastAsia="zh-CN"/>
                  </w:rPr>
                </w:rPrChange>
              </w:rPr>
            </w:pPr>
            <w:ins w:id="2084" w:author="......" w:date="2024-03-17T16:43:26Z">
              <w:r>
                <w:rPr>
                  <w:rFonts w:hint="default" w:ascii="Times New Roman" w:hAnsi="Times New Roman" w:eastAsia="宋体" w:cs="Times New Roman"/>
                  <w:sz w:val="24"/>
                  <w:szCs w:val="24"/>
                  <w:vertAlign w:val="baseline"/>
                  <w:lang w:val="en-US" w:eastAsia="zh-CN"/>
                  <w:rPrChange w:id="2085" w:author="......" w:date="2024-03-17T16:43:33Z">
                    <w:rPr>
                      <w:rFonts w:hint="default" w:ascii="Times New Roman" w:hAnsi="Times New Roman" w:cs="Times New Roman"/>
                      <w:sz w:val="24"/>
                      <w:szCs w:val="24"/>
                      <w:vertAlign w:val="baseline"/>
                      <w:lang w:val="en-US" w:eastAsia="zh-CN"/>
                    </w:rPr>
                  </w:rPrChange>
                </w:rPr>
                <w:t>Int</w:t>
              </w:r>
            </w:ins>
          </w:p>
        </w:tc>
        <w:tc>
          <w:tcPr>
            <w:tcW w:w="718" w:type="pct"/>
          </w:tcPr>
          <w:p>
            <w:pPr>
              <w:bidi w:val="0"/>
              <w:rPr>
                <w:ins w:id="2086" w:author="......" w:date="2024-03-17T16:43:26Z"/>
                <w:rFonts w:hint="default" w:ascii="Times New Roman" w:hAnsi="Times New Roman" w:eastAsia="宋体" w:cs="Times New Roman"/>
                <w:sz w:val="24"/>
                <w:szCs w:val="24"/>
                <w:vertAlign w:val="baseline"/>
                <w:lang w:val="en-US" w:eastAsia="zh-CN"/>
                <w:rPrChange w:id="2087" w:author="......" w:date="2024-03-17T16:43:33Z">
                  <w:rPr>
                    <w:ins w:id="2088" w:author="......" w:date="2024-03-17T16:43:26Z"/>
                    <w:rFonts w:hint="default" w:ascii="Times New Roman" w:hAnsi="Times New Roman" w:cs="Times New Roman"/>
                    <w:sz w:val="24"/>
                    <w:szCs w:val="24"/>
                    <w:vertAlign w:val="baseline"/>
                    <w:lang w:val="en-US" w:eastAsia="zh-CN"/>
                  </w:rPr>
                </w:rPrChange>
              </w:rPr>
            </w:pPr>
            <w:ins w:id="2089" w:author="......" w:date="2024-03-17T16:43:26Z">
              <w:r>
                <w:rPr>
                  <w:rFonts w:hint="default" w:ascii="Times New Roman" w:hAnsi="Times New Roman" w:eastAsia="宋体" w:cs="Times New Roman"/>
                  <w:sz w:val="24"/>
                  <w:szCs w:val="24"/>
                  <w:vertAlign w:val="baseline"/>
                  <w:lang w:val="en-US" w:eastAsia="zh-CN"/>
                  <w:rPrChange w:id="2090" w:author="......" w:date="2024-03-17T16:43:33Z">
                    <w:rPr>
                      <w:rFonts w:hint="default" w:ascii="Times New Roman" w:hAnsi="Times New Roman" w:cs="Times New Roman"/>
                      <w:sz w:val="24"/>
                      <w:szCs w:val="24"/>
                      <w:vertAlign w:val="baseline"/>
                      <w:lang w:val="en-US" w:eastAsia="zh-CN"/>
                    </w:rPr>
                  </w:rPrChange>
                </w:rPr>
                <w:t>100</w:t>
              </w:r>
            </w:ins>
          </w:p>
        </w:tc>
        <w:tc>
          <w:tcPr>
            <w:tcW w:w="718" w:type="pct"/>
          </w:tcPr>
          <w:p>
            <w:pPr>
              <w:bidi w:val="0"/>
              <w:rPr>
                <w:ins w:id="2091" w:author="......" w:date="2024-03-17T16:43:26Z"/>
                <w:rFonts w:hint="default" w:ascii="Times New Roman" w:hAnsi="Times New Roman" w:eastAsia="宋体" w:cs="Times New Roman"/>
                <w:sz w:val="24"/>
                <w:szCs w:val="24"/>
                <w:vertAlign w:val="baseline"/>
                <w:lang w:val="en-US" w:eastAsia="zh-CN"/>
                <w:rPrChange w:id="2092" w:author="......" w:date="2024-03-17T16:43:33Z">
                  <w:rPr>
                    <w:ins w:id="2093" w:author="......" w:date="2024-03-17T16:43:26Z"/>
                    <w:rFonts w:hint="default" w:ascii="Times New Roman" w:hAnsi="Times New Roman" w:cs="Times New Roman"/>
                    <w:sz w:val="24"/>
                    <w:szCs w:val="24"/>
                    <w:vertAlign w:val="baseline"/>
                    <w:lang w:val="en-US" w:eastAsia="zh-CN"/>
                  </w:rPr>
                </w:rPrChange>
              </w:rPr>
            </w:pPr>
            <w:ins w:id="2094" w:author="......" w:date="2024-03-17T16:43:26Z">
              <w:r>
                <w:rPr>
                  <w:rFonts w:hint="default" w:ascii="Times New Roman" w:hAnsi="Times New Roman" w:eastAsia="宋体" w:cs="Times New Roman"/>
                  <w:sz w:val="24"/>
                  <w:szCs w:val="24"/>
                  <w:vertAlign w:val="baseline"/>
                  <w:lang w:val="en-US" w:eastAsia="zh-CN"/>
                  <w:rPrChange w:id="2095" w:author="......" w:date="2024-03-17T16:43:33Z">
                    <w:rPr>
                      <w:rFonts w:hint="default" w:ascii="Times New Roman" w:hAnsi="Times New Roman" w:cs="Times New Roman"/>
                      <w:sz w:val="24"/>
                      <w:szCs w:val="24"/>
                      <w:vertAlign w:val="baseline"/>
                      <w:lang w:val="en-US" w:eastAsia="zh-CN"/>
                    </w:rPr>
                  </w:rPrChange>
                </w:rPr>
                <w:t>√</w:t>
              </w:r>
            </w:ins>
          </w:p>
        </w:tc>
        <w:tc>
          <w:tcPr>
            <w:tcW w:w="571" w:type="pct"/>
          </w:tcPr>
          <w:p>
            <w:pPr>
              <w:bidi w:val="0"/>
              <w:rPr>
                <w:ins w:id="2096" w:author="......" w:date="2024-03-17T16:43:26Z"/>
                <w:rFonts w:hint="default" w:ascii="Times New Roman" w:hAnsi="Times New Roman" w:eastAsia="宋体" w:cs="Times New Roman"/>
                <w:sz w:val="24"/>
                <w:szCs w:val="24"/>
                <w:vertAlign w:val="baseline"/>
                <w:lang w:val="en-US" w:eastAsia="zh-CN"/>
                <w:rPrChange w:id="2097" w:author="......" w:date="2024-03-17T16:43:33Z">
                  <w:rPr>
                    <w:ins w:id="2098"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99" w:author="......" w:date="2024-03-17T16:43:26Z"/>
        </w:trPr>
        <w:tc>
          <w:tcPr>
            <w:tcW w:w="425" w:type="pct"/>
          </w:tcPr>
          <w:p>
            <w:pPr>
              <w:bidi w:val="0"/>
              <w:rPr>
                <w:ins w:id="2100" w:author="......" w:date="2024-03-17T16:43:26Z"/>
                <w:rFonts w:hint="default" w:ascii="Times New Roman" w:hAnsi="Times New Roman" w:eastAsia="宋体" w:cs="Times New Roman"/>
                <w:sz w:val="24"/>
                <w:szCs w:val="24"/>
                <w:vertAlign w:val="baseline"/>
                <w:lang w:val="en-US" w:eastAsia="zh-CN"/>
                <w:rPrChange w:id="2101" w:author="......" w:date="2024-03-17T16:43:33Z">
                  <w:rPr>
                    <w:ins w:id="2102" w:author="......" w:date="2024-03-17T16:43:26Z"/>
                    <w:rFonts w:hint="default" w:ascii="Times New Roman" w:hAnsi="Times New Roman" w:cs="Times New Roman"/>
                    <w:sz w:val="24"/>
                    <w:szCs w:val="24"/>
                    <w:vertAlign w:val="baseline"/>
                    <w:lang w:val="en-US" w:eastAsia="zh-CN"/>
                  </w:rPr>
                </w:rPrChange>
              </w:rPr>
            </w:pPr>
            <w:ins w:id="2103" w:author="......" w:date="2024-03-17T16:43:26Z">
              <w:r>
                <w:rPr>
                  <w:rFonts w:hint="default" w:ascii="Times New Roman" w:hAnsi="Times New Roman" w:eastAsia="宋体" w:cs="Times New Roman"/>
                  <w:sz w:val="24"/>
                  <w:szCs w:val="24"/>
                  <w:vertAlign w:val="baseline"/>
                  <w:lang w:val="en-US" w:eastAsia="zh-CN"/>
                  <w:rPrChange w:id="2104" w:author="......" w:date="2024-03-17T16:43:33Z">
                    <w:rPr>
                      <w:rFonts w:hint="default" w:ascii="Times New Roman" w:hAnsi="Times New Roman" w:cs="Times New Roman"/>
                      <w:sz w:val="24"/>
                      <w:szCs w:val="24"/>
                      <w:vertAlign w:val="baseline"/>
                      <w:lang w:val="en-US" w:eastAsia="zh-CN"/>
                    </w:rPr>
                  </w:rPrChange>
                </w:rPr>
                <w:t>2</w:t>
              </w:r>
            </w:ins>
          </w:p>
        </w:tc>
        <w:tc>
          <w:tcPr>
            <w:tcW w:w="834" w:type="pct"/>
          </w:tcPr>
          <w:p>
            <w:pPr>
              <w:bidi w:val="0"/>
              <w:rPr>
                <w:ins w:id="2105" w:author="......" w:date="2024-03-17T16:43:26Z"/>
                <w:rFonts w:hint="default" w:ascii="Times New Roman" w:hAnsi="Times New Roman" w:eastAsia="宋体" w:cs="Times New Roman"/>
                <w:sz w:val="24"/>
                <w:szCs w:val="24"/>
                <w:vertAlign w:val="baseline"/>
                <w:lang w:val="en-US" w:eastAsia="zh-CN"/>
                <w:rPrChange w:id="2106" w:author="......" w:date="2024-03-17T16:43:33Z">
                  <w:rPr>
                    <w:ins w:id="2107" w:author="......" w:date="2024-03-17T16:43:26Z"/>
                    <w:rFonts w:hint="default" w:ascii="Times New Roman" w:hAnsi="Times New Roman" w:cs="Times New Roman"/>
                    <w:sz w:val="24"/>
                    <w:szCs w:val="24"/>
                    <w:vertAlign w:val="baseline"/>
                    <w:lang w:val="en-US" w:eastAsia="zh-CN"/>
                  </w:rPr>
                </w:rPrChange>
              </w:rPr>
            </w:pPr>
            <w:ins w:id="2108" w:author="......" w:date="2024-03-17T16:43:26Z">
              <w:r>
                <w:rPr>
                  <w:rFonts w:hint="default" w:ascii="Times New Roman" w:hAnsi="Times New Roman" w:eastAsia="宋体" w:cs="Times New Roman"/>
                  <w:sz w:val="24"/>
                  <w:szCs w:val="24"/>
                  <w:vertAlign w:val="baseline"/>
                  <w:lang w:val="en-US" w:eastAsia="zh-CN"/>
                  <w:rPrChange w:id="2109" w:author="......" w:date="2024-03-17T16:43:33Z">
                    <w:rPr>
                      <w:rFonts w:hint="default" w:ascii="Times New Roman" w:hAnsi="Times New Roman" w:cs="Times New Roman"/>
                      <w:sz w:val="24"/>
                      <w:szCs w:val="24"/>
                      <w:vertAlign w:val="baseline"/>
                      <w:lang w:val="en-US" w:eastAsia="zh-CN"/>
                    </w:rPr>
                  </w:rPrChange>
                </w:rPr>
                <w:t>NAME_re_s</w:t>
              </w:r>
            </w:ins>
          </w:p>
        </w:tc>
        <w:tc>
          <w:tcPr>
            <w:tcW w:w="1012" w:type="pct"/>
          </w:tcPr>
          <w:p>
            <w:pPr>
              <w:bidi w:val="0"/>
              <w:rPr>
                <w:ins w:id="2110" w:author="......" w:date="2024-03-17T16:43:26Z"/>
                <w:rFonts w:hint="default" w:ascii="Times New Roman" w:hAnsi="Times New Roman" w:eastAsia="宋体" w:cs="Times New Roman"/>
                <w:sz w:val="24"/>
                <w:szCs w:val="24"/>
                <w:vertAlign w:val="baseline"/>
                <w:lang w:val="en-US" w:eastAsia="zh-CN"/>
                <w:rPrChange w:id="2111" w:author="......" w:date="2024-03-17T16:43:33Z">
                  <w:rPr>
                    <w:ins w:id="2112" w:author="......" w:date="2024-03-17T16:43:26Z"/>
                    <w:rFonts w:hint="default" w:ascii="Times New Roman" w:hAnsi="Times New Roman" w:cs="Times New Roman"/>
                    <w:sz w:val="24"/>
                    <w:szCs w:val="24"/>
                    <w:vertAlign w:val="baseline"/>
                    <w:lang w:val="en-US" w:eastAsia="zh-CN"/>
                  </w:rPr>
                </w:rPrChange>
              </w:rPr>
            </w:pPr>
            <w:ins w:id="2113" w:author="......" w:date="2024-03-17T16:43:26Z">
              <w:r>
                <w:rPr>
                  <w:rFonts w:hint="default" w:ascii="Times New Roman" w:hAnsi="Times New Roman" w:eastAsia="宋体" w:cs="Times New Roman"/>
                  <w:sz w:val="24"/>
                  <w:szCs w:val="24"/>
                  <w:vertAlign w:val="baseline"/>
                  <w:lang w:val="en-US" w:eastAsia="zh-CN"/>
                  <w:rPrChange w:id="2114" w:author="......" w:date="2024-03-17T16:43:33Z">
                    <w:rPr>
                      <w:rFonts w:hint="default" w:ascii="Times New Roman" w:hAnsi="Times New Roman" w:cs="Times New Roman"/>
                      <w:sz w:val="24"/>
                      <w:szCs w:val="24"/>
                      <w:vertAlign w:val="baseline"/>
                      <w:lang w:val="en-US" w:eastAsia="zh-CN"/>
                    </w:rPr>
                  </w:rPrChange>
                </w:rPr>
                <w:t>安检报告名称</w:t>
              </w:r>
            </w:ins>
          </w:p>
        </w:tc>
        <w:tc>
          <w:tcPr>
            <w:tcW w:w="718" w:type="pct"/>
          </w:tcPr>
          <w:p>
            <w:pPr>
              <w:bidi w:val="0"/>
              <w:rPr>
                <w:ins w:id="2115" w:author="......" w:date="2024-03-17T16:43:26Z"/>
                <w:rFonts w:hint="default" w:ascii="Times New Roman" w:hAnsi="Times New Roman" w:eastAsia="宋体" w:cs="Times New Roman"/>
                <w:sz w:val="24"/>
                <w:szCs w:val="24"/>
                <w:vertAlign w:val="baseline"/>
                <w:lang w:val="en-US" w:eastAsia="zh-CN"/>
                <w:rPrChange w:id="2116" w:author="......" w:date="2024-03-17T16:43:33Z">
                  <w:rPr>
                    <w:ins w:id="2117" w:author="......" w:date="2024-03-17T16:43:26Z"/>
                    <w:rFonts w:hint="default" w:ascii="Times New Roman" w:hAnsi="Times New Roman" w:cs="Times New Roman"/>
                    <w:sz w:val="24"/>
                    <w:szCs w:val="24"/>
                    <w:vertAlign w:val="baseline"/>
                    <w:lang w:val="en-US" w:eastAsia="zh-CN"/>
                  </w:rPr>
                </w:rPrChange>
              </w:rPr>
            </w:pPr>
            <w:ins w:id="2118" w:author="......" w:date="2024-03-17T16:43:26Z">
              <w:r>
                <w:rPr>
                  <w:rFonts w:hint="default" w:ascii="Times New Roman" w:hAnsi="Times New Roman" w:eastAsia="宋体" w:cs="Times New Roman"/>
                  <w:sz w:val="24"/>
                  <w:szCs w:val="24"/>
                  <w:vertAlign w:val="baseline"/>
                  <w:lang w:val="en-US" w:eastAsia="zh-CN"/>
                  <w:rPrChange w:id="2119" w:author="......" w:date="2024-03-17T16:43:33Z">
                    <w:rPr>
                      <w:rFonts w:hint="default" w:ascii="Times New Roman" w:hAnsi="Times New Roman" w:cs="Times New Roman"/>
                      <w:sz w:val="24"/>
                      <w:szCs w:val="24"/>
                      <w:vertAlign w:val="baseline"/>
                      <w:lang w:val="en-US" w:eastAsia="zh-CN"/>
                    </w:rPr>
                  </w:rPrChange>
                </w:rPr>
                <w:t>Varchar</w:t>
              </w:r>
            </w:ins>
          </w:p>
        </w:tc>
        <w:tc>
          <w:tcPr>
            <w:tcW w:w="718" w:type="pct"/>
          </w:tcPr>
          <w:p>
            <w:pPr>
              <w:bidi w:val="0"/>
              <w:rPr>
                <w:ins w:id="2120" w:author="......" w:date="2024-03-17T16:43:26Z"/>
                <w:rFonts w:hint="default" w:ascii="Times New Roman" w:hAnsi="Times New Roman" w:eastAsia="宋体" w:cs="Times New Roman"/>
                <w:sz w:val="24"/>
                <w:szCs w:val="24"/>
                <w:vertAlign w:val="baseline"/>
                <w:lang w:val="en-US" w:eastAsia="zh-CN"/>
                <w:rPrChange w:id="2121" w:author="......" w:date="2024-03-17T16:43:33Z">
                  <w:rPr>
                    <w:ins w:id="2122" w:author="......" w:date="2024-03-17T16:43:26Z"/>
                    <w:rFonts w:hint="default" w:ascii="Times New Roman" w:hAnsi="Times New Roman" w:cs="Times New Roman"/>
                    <w:sz w:val="24"/>
                    <w:szCs w:val="24"/>
                    <w:vertAlign w:val="baseline"/>
                    <w:lang w:val="en-US" w:eastAsia="zh-CN"/>
                  </w:rPr>
                </w:rPrChange>
              </w:rPr>
            </w:pPr>
            <w:ins w:id="2123" w:author="......" w:date="2024-03-17T16:43:26Z">
              <w:r>
                <w:rPr>
                  <w:rFonts w:hint="default" w:ascii="Times New Roman" w:hAnsi="Times New Roman" w:eastAsia="宋体" w:cs="Times New Roman"/>
                  <w:sz w:val="24"/>
                  <w:szCs w:val="24"/>
                  <w:vertAlign w:val="baseline"/>
                  <w:lang w:val="en-US" w:eastAsia="zh-CN"/>
                  <w:rPrChange w:id="2124" w:author="......" w:date="2024-03-17T16:43:33Z">
                    <w:rPr>
                      <w:rFonts w:hint="default" w:ascii="Times New Roman" w:hAnsi="Times New Roman" w:cs="Times New Roman"/>
                      <w:sz w:val="24"/>
                      <w:szCs w:val="24"/>
                      <w:vertAlign w:val="baseline"/>
                      <w:lang w:val="en-US" w:eastAsia="zh-CN"/>
                    </w:rPr>
                  </w:rPrChange>
                </w:rPr>
                <w:t>20</w:t>
              </w:r>
            </w:ins>
          </w:p>
        </w:tc>
        <w:tc>
          <w:tcPr>
            <w:tcW w:w="718" w:type="pct"/>
          </w:tcPr>
          <w:p>
            <w:pPr>
              <w:bidi w:val="0"/>
              <w:rPr>
                <w:ins w:id="2125" w:author="......" w:date="2024-03-17T16:43:26Z"/>
                <w:rFonts w:hint="default" w:ascii="Times New Roman" w:hAnsi="Times New Roman" w:eastAsia="宋体" w:cs="Times New Roman"/>
                <w:sz w:val="24"/>
                <w:szCs w:val="24"/>
                <w:vertAlign w:val="baseline"/>
                <w:lang w:val="en-US" w:eastAsia="zh-CN"/>
                <w:rPrChange w:id="2126" w:author="......" w:date="2024-03-17T16:43:33Z">
                  <w:rPr>
                    <w:ins w:id="2127" w:author="......" w:date="2024-03-17T16:43:26Z"/>
                    <w:rFonts w:hint="default" w:ascii="Times New Roman" w:hAnsi="Times New Roman" w:cs="Times New Roman"/>
                    <w:sz w:val="24"/>
                    <w:szCs w:val="24"/>
                    <w:vertAlign w:val="baseline"/>
                    <w:lang w:val="en-US" w:eastAsia="zh-CN"/>
                  </w:rPr>
                </w:rPrChange>
              </w:rPr>
            </w:pPr>
          </w:p>
        </w:tc>
        <w:tc>
          <w:tcPr>
            <w:tcW w:w="571" w:type="pct"/>
          </w:tcPr>
          <w:p>
            <w:pPr>
              <w:bidi w:val="0"/>
              <w:rPr>
                <w:ins w:id="2128" w:author="......" w:date="2024-03-17T16:43:26Z"/>
                <w:rFonts w:hint="default" w:ascii="Times New Roman" w:hAnsi="Times New Roman" w:eastAsia="宋体" w:cs="Times New Roman"/>
                <w:sz w:val="24"/>
                <w:szCs w:val="24"/>
                <w:vertAlign w:val="baseline"/>
                <w:lang w:val="en-US" w:eastAsia="zh-CN"/>
                <w:rPrChange w:id="2129" w:author="......" w:date="2024-03-17T16:43:33Z">
                  <w:rPr>
                    <w:ins w:id="2130"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131" w:author="......" w:date="2024-03-17T16:43:26Z"/>
        </w:trPr>
        <w:tc>
          <w:tcPr>
            <w:tcW w:w="425" w:type="pct"/>
          </w:tcPr>
          <w:p>
            <w:pPr>
              <w:bidi w:val="0"/>
              <w:rPr>
                <w:ins w:id="2132" w:author="......" w:date="2024-03-17T16:43:26Z"/>
                <w:rFonts w:hint="default" w:ascii="Times New Roman" w:hAnsi="Times New Roman" w:eastAsia="宋体" w:cs="Times New Roman"/>
                <w:sz w:val="24"/>
                <w:szCs w:val="24"/>
                <w:vertAlign w:val="baseline"/>
                <w:lang w:val="en-US" w:eastAsia="zh-CN"/>
                <w:rPrChange w:id="2133" w:author="......" w:date="2024-03-17T16:43:33Z">
                  <w:rPr>
                    <w:ins w:id="2134" w:author="......" w:date="2024-03-17T16:43:26Z"/>
                    <w:rFonts w:hint="default" w:ascii="Times New Roman" w:hAnsi="Times New Roman" w:cs="Times New Roman"/>
                    <w:sz w:val="24"/>
                    <w:szCs w:val="24"/>
                    <w:vertAlign w:val="baseline"/>
                    <w:lang w:val="en-US" w:eastAsia="zh-CN"/>
                  </w:rPr>
                </w:rPrChange>
              </w:rPr>
            </w:pPr>
            <w:ins w:id="2135" w:author="......" w:date="2024-03-17T16:43:26Z">
              <w:r>
                <w:rPr>
                  <w:rFonts w:hint="default" w:ascii="Times New Roman" w:hAnsi="Times New Roman" w:eastAsia="宋体" w:cs="Times New Roman"/>
                  <w:sz w:val="24"/>
                  <w:szCs w:val="24"/>
                  <w:vertAlign w:val="baseline"/>
                  <w:lang w:val="en-US" w:eastAsia="zh-CN"/>
                  <w:rPrChange w:id="2136" w:author="......" w:date="2024-03-17T16:43:33Z">
                    <w:rPr>
                      <w:rFonts w:hint="default" w:ascii="Times New Roman" w:hAnsi="Times New Roman" w:cs="Times New Roman"/>
                      <w:sz w:val="24"/>
                      <w:szCs w:val="24"/>
                      <w:vertAlign w:val="baseline"/>
                      <w:lang w:val="en-US" w:eastAsia="zh-CN"/>
                    </w:rPr>
                  </w:rPrChange>
                </w:rPr>
                <w:t>3</w:t>
              </w:r>
            </w:ins>
          </w:p>
        </w:tc>
        <w:tc>
          <w:tcPr>
            <w:tcW w:w="834" w:type="pct"/>
          </w:tcPr>
          <w:p>
            <w:pPr>
              <w:bidi w:val="0"/>
              <w:rPr>
                <w:ins w:id="2137" w:author="......" w:date="2024-03-17T16:43:26Z"/>
                <w:rFonts w:hint="default" w:ascii="Times New Roman" w:hAnsi="Times New Roman" w:eastAsia="宋体" w:cs="Times New Roman"/>
                <w:sz w:val="24"/>
                <w:szCs w:val="24"/>
                <w:vertAlign w:val="baseline"/>
                <w:lang w:val="en-US" w:eastAsia="zh-CN"/>
                <w:rPrChange w:id="2138" w:author="......" w:date="2024-03-17T16:43:33Z">
                  <w:rPr>
                    <w:ins w:id="2139" w:author="......" w:date="2024-03-17T16:43:26Z"/>
                    <w:rFonts w:hint="default" w:ascii="Times New Roman" w:hAnsi="Times New Roman" w:cs="Times New Roman"/>
                    <w:sz w:val="24"/>
                    <w:szCs w:val="24"/>
                    <w:vertAlign w:val="baseline"/>
                    <w:lang w:val="en-US" w:eastAsia="zh-CN"/>
                  </w:rPr>
                </w:rPrChange>
              </w:rPr>
            </w:pPr>
            <w:ins w:id="2140" w:author="......" w:date="2024-03-17T16:43:26Z">
              <w:r>
                <w:rPr>
                  <w:rFonts w:hint="default" w:ascii="Times New Roman" w:hAnsi="Times New Roman" w:eastAsia="宋体" w:cs="Times New Roman"/>
                  <w:sz w:val="24"/>
                  <w:szCs w:val="24"/>
                  <w:vertAlign w:val="baseline"/>
                  <w:lang w:val="en-US" w:eastAsia="zh-CN"/>
                  <w:rPrChange w:id="2141" w:author="......" w:date="2024-03-17T16:43:33Z">
                    <w:rPr>
                      <w:rFonts w:hint="default" w:ascii="Times New Roman" w:hAnsi="Times New Roman" w:cs="Times New Roman"/>
                      <w:sz w:val="24"/>
                      <w:szCs w:val="24"/>
                      <w:vertAlign w:val="baseline"/>
                      <w:lang w:val="en-US" w:eastAsia="zh-CN"/>
                    </w:rPr>
                  </w:rPrChange>
                </w:rPr>
                <w:t>TIME_re_s</w:t>
              </w:r>
            </w:ins>
          </w:p>
        </w:tc>
        <w:tc>
          <w:tcPr>
            <w:tcW w:w="1012" w:type="pct"/>
          </w:tcPr>
          <w:p>
            <w:pPr>
              <w:bidi w:val="0"/>
              <w:rPr>
                <w:ins w:id="2142" w:author="......" w:date="2024-03-17T16:43:26Z"/>
                <w:rFonts w:hint="default" w:ascii="Times New Roman" w:hAnsi="Times New Roman" w:eastAsia="宋体" w:cs="Times New Roman"/>
                <w:sz w:val="24"/>
                <w:szCs w:val="24"/>
                <w:vertAlign w:val="baseline"/>
                <w:lang w:val="en-US" w:eastAsia="zh-CN"/>
                <w:rPrChange w:id="2143" w:author="......" w:date="2024-03-17T16:43:33Z">
                  <w:rPr>
                    <w:ins w:id="2144" w:author="......" w:date="2024-03-17T16:43:26Z"/>
                    <w:rFonts w:hint="default" w:ascii="Times New Roman" w:hAnsi="Times New Roman" w:cs="Times New Roman"/>
                    <w:sz w:val="24"/>
                    <w:szCs w:val="24"/>
                    <w:vertAlign w:val="baseline"/>
                    <w:lang w:val="en-US" w:eastAsia="zh-CN"/>
                  </w:rPr>
                </w:rPrChange>
              </w:rPr>
            </w:pPr>
            <w:ins w:id="2145" w:author="......" w:date="2024-03-17T16:43:26Z">
              <w:r>
                <w:rPr>
                  <w:rFonts w:hint="default" w:ascii="Times New Roman" w:hAnsi="Times New Roman" w:eastAsia="宋体" w:cs="Times New Roman"/>
                  <w:sz w:val="24"/>
                  <w:szCs w:val="24"/>
                  <w:vertAlign w:val="baseline"/>
                  <w:lang w:val="en-US" w:eastAsia="zh-CN"/>
                  <w:rPrChange w:id="2146" w:author="......" w:date="2024-03-17T16:43:33Z">
                    <w:rPr>
                      <w:rFonts w:hint="default" w:ascii="Times New Roman" w:hAnsi="Times New Roman" w:cs="Times New Roman"/>
                      <w:sz w:val="24"/>
                      <w:szCs w:val="24"/>
                      <w:vertAlign w:val="baseline"/>
                      <w:lang w:val="en-US" w:eastAsia="zh-CN"/>
                    </w:rPr>
                  </w:rPrChange>
                </w:rPr>
                <w:t>上传时间</w:t>
              </w:r>
            </w:ins>
          </w:p>
        </w:tc>
        <w:tc>
          <w:tcPr>
            <w:tcW w:w="718" w:type="pct"/>
          </w:tcPr>
          <w:p>
            <w:pPr>
              <w:bidi w:val="0"/>
              <w:rPr>
                <w:ins w:id="2147" w:author="......" w:date="2024-03-17T16:43:26Z"/>
                <w:rFonts w:hint="default" w:ascii="Times New Roman" w:hAnsi="Times New Roman" w:eastAsia="宋体" w:cs="Times New Roman"/>
                <w:sz w:val="24"/>
                <w:szCs w:val="24"/>
                <w:vertAlign w:val="baseline"/>
                <w:lang w:val="en-US" w:eastAsia="zh-CN"/>
                <w:rPrChange w:id="2148" w:author="......" w:date="2024-03-17T16:43:33Z">
                  <w:rPr>
                    <w:ins w:id="2149" w:author="......" w:date="2024-03-17T16:43:26Z"/>
                    <w:rFonts w:hint="default" w:ascii="Times New Roman" w:hAnsi="Times New Roman" w:cs="Times New Roman"/>
                    <w:sz w:val="24"/>
                    <w:szCs w:val="24"/>
                    <w:vertAlign w:val="baseline"/>
                    <w:lang w:val="en-US" w:eastAsia="zh-CN"/>
                  </w:rPr>
                </w:rPrChange>
              </w:rPr>
            </w:pPr>
            <w:ins w:id="2150" w:author="......" w:date="2024-03-17T16:43:26Z">
              <w:r>
                <w:rPr>
                  <w:rFonts w:hint="default" w:ascii="Times New Roman" w:hAnsi="Times New Roman" w:eastAsia="宋体" w:cs="Times New Roman"/>
                  <w:sz w:val="24"/>
                  <w:szCs w:val="24"/>
                  <w:vertAlign w:val="baseline"/>
                  <w:lang w:val="en-US" w:eastAsia="zh-CN"/>
                  <w:rPrChange w:id="2151" w:author="......" w:date="2024-03-17T16:43:33Z">
                    <w:rPr>
                      <w:rFonts w:hint="default" w:ascii="Times New Roman" w:hAnsi="Times New Roman" w:cs="Times New Roman"/>
                      <w:sz w:val="24"/>
                      <w:szCs w:val="24"/>
                      <w:vertAlign w:val="baseline"/>
                      <w:lang w:val="en-US" w:eastAsia="zh-CN"/>
                    </w:rPr>
                  </w:rPrChange>
                </w:rPr>
                <w:t>Date</w:t>
              </w:r>
            </w:ins>
          </w:p>
        </w:tc>
        <w:tc>
          <w:tcPr>
            <w:tcW w:w="718" w:type="pct"/>
          </w:tcPr>
          <w:p>
            <w:pPr>
              <w:bidi w:val="0"/>
              <w:rPr>
                <w:ins w:id="2152" w:author="......" w:date="2024-03-17T16:43:26Z"/>
                <w:rFonts w:hint="default" w:ascii="Times New Roman" w:hAnsi="Times New Roman" w:eastAsia="宋体" w:cs="Times New Roman"/>
                <w:sz w:val="24"/>
                <w:szCs w:val="24"/>
                <w:vertAlign w:val="baseline"/>
                <w:lang w:val="en-US" w:eastAsia="zh-CN"/>
                <w:rPrChange w:id="2153" w:author="......" w:date="2024-03-17T16:43:33Z">
                  <w:rPr>
                    <w:ins w:id="2154" w:author="......" w:date="2024-03-17T16:43:26Z"/>
                    <w:rFonts w:hint="default" w:ascii="Times New Roman" w:hAnsi="Times New Roman" w:cs="Times New Roman"/>
                    <w:sz w:val="24"/>
                    <w:szCs w:val="24"/>
                    <w:vertAlign w:val="baseline"/>
                    <w:lang w:val="en-US" w:eastAsia="zh-CN"/>
                  </w:rPr>
                </w:rPrChange>
              </w:rPr>
            </w:pPr>
            <w:ins w:id="2155" w:author="......" w:date="2024-03-17T16:43:26Z">
              <w:r>
                <w:rPr>
                  <w:rFonts w:hint="default" w:ascii="Times New Roman" w:hAnsi="Times New Roman" w:eastAsia="宋体" w:cs="Times New Roman"/>
                  <w:sz w:val="24"/>
                  <w:szCs w:val="24"/>
                  <w:vertAlign w:val="baseline"/>
                  <w:lang w:val="en-US" w:eastAsia="zh-CN"/>
                  <w:rPrChange w:id="2156" w:author="......" w:date="2024-03-17T16:43:33Z">
                    <w:rPr>
                      <w:rFonts w:hint="default" w:ascii="Times New Roman" w:hAnsi="Times New Roman" w:cs="Times New Roman"/>
                      <w:sz w:val="24"/>
                      <w:szCs w:val="24"/>
                      <w:vertAlign w:val="baseline"/>
                      <w:lang w:val="en-US" w:eastAsia="zh-CN"/>
                    </w:rPr>
                  </w:rPrChange>
                </w:rPr>
                <w:t>16</w:t>
              </w:r>
            </w:ins>
          </w:p>
        </w:tc>
        <w:tc>
          <w:tcPr>
            <w:tcW w:w="718" w:type="pct"/>
          </w:tcPr>
          <w:p>
            <w:pPr>
              <w:bidi w:val="0"/>
              <w:rPr>
                <w:ins w:id="2157" w:author="......" w:date="2024-03-17T16:43:26Z"/>
                <w:rFonts w:hint="default" w:ascii="Times New Roman" w:hAnsi="Times New Roman" w:eastAsia="宋体" w:cs="Times New Roman"/>
                <w:sz w:val="24"/>
                <w:szCs w:val="24"/>
                <w:vertAlign w:val="baseline"/>
                <w:lang w:val="en-US" w:eastAsia="zh-CN"/>
                <w:rPrChange w:id="2158" w:author="......" w:date="2024-03-17T16:43:33Z">
                  <w:rPr>
                    <w:ins w:id="2159" w:author="......" w:date="2024-03-17T16:43:26Z"/>
                    <w:rFonts w:hint="default" w:ascii="Times New Roman" w:hAnsi="Times New Roman" w:cs="Times New Roman"/>
                    <w:sz w:val="24"/>
                    <w:szCs w:val="24"/>
                    <w:vertAlign w:val="baseline"/>
                    <w:lang w:val="en-US" w:eastAsia="zh-CN"/>
                  </w:rPr>
                </w:rPrChange>
              </w:rPr>
            </w:pPr>
          </w:p>
        </w:tc>
        <w:tc>
          <w:tcPr>
            <w:tcW w:w="571" w:type="pct"/>
          </w:tcPr>
          <w:p>
            <w:pPr>
              <w:bidi w:val="0"/>
              <w:rPr>
                <w:ins w:id="2160" w:author="......" w:date="2024-03-17T16:43:26Z"/>
                <w:rFonts w:hint="default" w:ascii="Times New Roman" w:hAnsi="Times New Roman" w:eastAsia="宋体" w:cs="Times New Roman"/>
                <w:sz w:val="24"/>
                <w:szCs w:val="24"/>
                <w:vertAlign w:val="baseline"/>
                <w:lang w:val="en-US" w:eastAsia="zh-CN"/>
                <w:rPrChange w:id="2161" w:author="......" w:date="2024-03-17T16:43:33Z">
                  <w:rPr>
                    <w:ins w:id="2162" w:author="......" w:date="2024-03-17T16:43:26Z"/>
                    <w:rFonts w:hint="default" w:ascii="Times New Roman" w:hAnsi="Times New Roman" w:cs="Times New Roman"/>
                    <w:sz w:val="24"/>
                    <w:szCs w:val="24"/>
                    <w:vertAlign w:val="baseline"/>
                    <w:lang w:val="en-US" w:eastAsia="zh-CN"/>
                  </w:rPr>
                </w:rPrChange>
              </w:rPr>
            </w:pPr>
            <w:ins w:id="2163" w:author="......" w:date="2024-03-17T16:43:26Z">
              <w:r>
                <w:rPr>
                  <w:rFonts w:hint="default" w:ascii="Times New Roman" w:hAnsi="Times New Roman" w:eastAsia="宋体" w:cs="Times New Roman"/>
                  <w:sz w:val="24"/>
                  <w:szCs w:val="24"/>
                  <w:vertAlign w:val="baseline"/>
                  <w:lang w:val="en-US" w:eastAsia="zh-CN"/>
                  <w:rPrChange w:id="2164" w:author="......" w:date="2024-03-17T16:43:33Z">
                    <w:rPr>
                      <w:rFonts w:hint="default" w:ascii="Times New Roman" w:hAnsi="Times New Roman" w:cs="Times New Roman"/>
                      <w:sz w:val="24"/>
                      <w:szCs w:val="24"/>
                      <w:vertAlign w:val="baseline"/>
                      <w:lang w:val="en-US" w:eastAsia="zh-CN"/>
                    </w:rPr>
                  </w:rPrChange>
                </w:rPr>
                <w:t>Date()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165" w:author="......" w:date="2024-03-17T16:43:26Z"/>
        </w:trPr>
        <w:tc>
          <w:tcPr>
            <w:tcW w:w="425" w:type="pct"/>
          </w:tcPr>
          <w:p>
            <w:pPr>
              <w:bidi w:val="0"/>
              <w:rPr>
                <w:ins w:id="2166" w:author="......" w:date="2024-03-17T16:43:26Z"/>
                <w:rFonts w:hint="default" w:ascii="Times New Roman" w:hAnsi="Times New Roman" w:eastAsia="宋体" w:cs="Times New Roman"/>
                <w:sz w:val="24"/>
                <w:szCs w:val="24"/>
                <w:vertAlign w:val="baseline"/>
                <w:lang w:val="en-US" w:eastAsia="zh-CN"/>
                <w:rPrChange w:id="2167" w:author="......" w:date="2024-03-17T16:43:33Z">
                  <w:rPr>
                    <w:ins w:id="2168" w:author="......" w:date="2024-03-17T16:43:26Z"/>
                    <w:rFonts w:hint="default" w:ascii="Times New Roman" w:hAnsi="Times New Roman" w:cs="Times New Roman"/>
                    <w:sz w:val="24"/>
                    <w:szCs w:val="24"/>
                    <w:vertAlign w:val="baseline"/>
                    <w:lang w:val="en-US" w:eastAsia="zh-CN"/>
                  </w:rPr>
                </w:rPrChange>
              </w:rPr>
            </w:pPr>
            <w:ins w:id="2169" w:author="......" w:date="2024-03-17T16:43:26Z">
              <w:r>
                <w:rPr>
                  <w:rFonts w:hint="default" w:ascii="Times New Roman" w:hAnsi="Times New Roman" w:eastAsia="宋体" w:cs="Times New Roman"/>
                  <w:sz w:val="24"/>
                  <w:szCs w:val="24"/>
                  <w:vertAlign w:val="baseline"/>
                  <w:lang w:val="en-US" w:eastAsia="zh-CN"/>
                  <w:rPrChange w:id="2170" w:author="......" w:date="2024-03-17T16:43:33Z">
                    <w:rPr>
                      <w:rFonts w:hint="default" w:ascii="Times New Roman" w:hAnsi="Times New Roman" w:cs="Times New Roman"/>
                      <w:sz w:val="24"/>
                      <w:szCs w:val="24"/>
                      <w:vertAlign w:val="baseline"/>
                      <w:lang w:val="en-US" w:eastAsia="zh-CN"/>
                    </w:rPr>
                  </w:rPrChange>
                </w:rPr>
                <w:t>4</w:t>
              </w:r>
            </w:ins>
          </w:p>
        </w:tc>
        <w:tc>
          <w:tcPr>
            <w:tcW w:w="834" w:type="pct"/>
          </w:tcPr>
          <w:p>
            <w:pPr>
              <w:bidi w:val="0"/>
              <w:rPr>
                <w:ins w:id="2171" w:author="......" w:date="2024-03-17T16:43:26Z"/>
                <w:rFonts w:hint="default" w:ascii="Times New Roman" w:hAnsi="Times New Roman" w:eastAsia="宋体" w:cs="Times New Roman"/>
                <w:sz w:val="24"/>
                <w:szCs w:val="24"/>
                <w:vertAlign w:val="baseline"/>
                <w:lang w:val="en-US" w:eastAsia="zh-CN"/>
                <w:rPrChange w:id="2172" w:author="......" w:date="2024-03-17T16:43:33Z">
                  <w:rPr>
                    <w:ins w:id="2173" w:author="......" w:date="2024-03-17T16:43:26Z"/>
                    <w:rFonts w:hint="default" w:ascii="Times New Roman" w:hAnsi="Times New Roman" w:cs="Times New Roman"/>
                    <w:sz w:val="24"/>
                    <w:szCs w:val="24"/>
                    <w:vertAlign w:val="baseline"/>
                    <w:lang w:val="en-US" w:eastAsia="zh-CN"/>
                  </w:rPr>
                </w:rPrChange>
              </w:rPr>
            </w:pPr>
            <w:ins w:id="2174" w:author="......" w:date="2024-03-17T16:43:26Z">
              <w:r>
                <w:rPr>
                  <w:rFonts w:hint="default" w:ascii="Times New Roman" w:hAnsi="Times New Roman" w:eastAsia="宋体" w:cs="Times New Roman"/>
                  <w:sz w:val="24"/>
                  <w:szCs w:val="24"/>
                  <w:vertAlign w:val="baseline"/>
                  <w:lang w:val="en-US" w:eastAsia="zh-CN"/>
                  <w:rPrChange w:id="2175" w:author="......" w:date="2024-03-17T16:43:33Z">
                    <w:rPr>
                      <w:rFonts w:hint="default" w:ascii="Times New Roman" w:hAnsi="Times New Roman" w:cs="Times New Roman"/>
                      <w:sz w:val="24"/>
                      <w:szCs w:val="24"/>
                      <w:vertAlign w:val="baseline"/>
                      <w:lang w:val="en-US" w:eastAsia="zh-CN"/>
                    </w:rPr>
                  </w:rPrChange>
                </w:rPr>
                <w:t>MAN_re_s</w:t>
              </w:r>
            </w:ins>
          </w:p>
        </w:tc>
        <w:tc>
          <w:tcPr>
            <w:tcW w:w="1012" w:type="pct"/>
          </w:tcPr>
          <w:p>
            <w:pPr>
              <w:bidi w:val="0"/>
              <w:rPr>
                <w:ins w:id="2176" w:author="......" w:date="2024-03-17T16:43:26Z"/>
                <w:rFonts w:hint="default" w:ascii="Times New Roman" w:hAnsi="Times New Roman" w:eastAsia="宋体" w:cs="Times New Roman"/>
                <w:sz w:val="24"/>
                <w:szCs w:val="24"/>
                <w:vertAlign w:val="baseline"/>
                <w:lang w:val="en-US" w:eastAsia="zh-CN"/>
                <w:rPrChange w:id="2177" w:author="......" w:date="2024-03-17T16:43:33Z">
                  <w:rPr>
                    <w:ins w:id="2178" w:author="......" w:date="2024-03-17T16:43:26Z"/>
                    <w:rFonts w:hint="default" w:ascii="Times New Roman" w:hAnsi="Times New Roman" w:cs="Times New Roman"/>
                    <w:sz w:val="24"/>
                    <w:szCs w:val="24"/>
                    <w:vertAlign w:val="baseline"/>
                    <w:lang w:val="en-US" w:eastAsia="zh-CN"/>
                  </w:rPr>
                </w:rPrChange>
              </w:rPr>
            </w:pPr>
            <w:ins w:id="2179" w:author="......" w:date="2024-03-17T16:43:26Z">
              <w:r>
                <w:rPr>
                  <w:rFonts w:hint="default" w:ascii="Times New Roman" w:hAnsi="Times New Roman" w:eastAsia="宋体" w:cs="Times New Roman"/>
                  <w:sz w:val="24"/>
                  <w:szCs w:val="24"/>
                  <w:vertAlign w:val="baseline"/>
                  <w:lang w:val="en-US" w:eastAsia="zh-CN"/>
                  <w:rPrChange w:id="2180" w:author="......" w:date="2024-03-17T16:43:33Z">
                    <w:rPr>
                      <w:rFonts w:hint="default" w:ascii="Times New Roman" w:hAnsi="Times New Roman" w:cs="Times New Roman"/>
                      <w:sz w:val="24"/>
                      <w:szCs w:val="24"/>
                      <w:vertAlign w:val="baseline"/>
                      <w:lang w:val="en-US" w:eastAsia="zh-CN"/>
                    </w:rPr>
                  </w:rPrChange>
                </w:rPr>
                <w:t>上传人员</w:t>
              </w:r>
            </w:ins>
          </w:p>
        </w:tc>
        <w:tc>
          <w:tcPr>
            <w:tcW w:w="718" w:type="pct"/>
          </w:tcPr>
          <w:p>
            <w:pPr>
              <w:bidi w:val="0"/>
              <w:rPr>
                <w:ins w:id="2181" w:author="......" w:date="2024-03-17T16:43:26Z"/>
                <w:rFonts w:hint="default" w:ascii="Times New Roman" w:hAnsi="Times New Roman" w:eastAsia="宋体" w:cs="Times New Roman"/>
                <w:sz w:val="24"/>
                <w:szCs w:val="24"/>
                <w:vertAlign w:val="baseline"/>
                <w:lang w:val="en-US" w:eastAsia="zh-CN"/>
                <w:rPrChange w:id="2182" w:author="......" w:date="2024-03-17T16:43:33Z">
                  <w:rPr>
                    <w:ins w:id="2183" w:author="......" w:date="2024-03-17T16:43:26Z"/>
                    <w:rFonts w:hint="default" w:ascii="Times New Roman" w:hAnsi="Times New Roman" w:cs="Times New Roman"/>
                    <w:sz w:val="24"/>
                    <w:szCs w:val="24"/>
                    <w:vertAlign w:val="baseline"/>
                    <w:lang w:val="en-US" w:eastAsia="zh-CN"/>
                  </w:rPr>
                </w:rPrChange>
              </w:rPr>
            </w:pPr>
            <w:ins w:id="2184" w:author="......" w:date="2024-03-17T16:43:26Z">
              <w:r>
                <w:rPr>
                  <w:rFonts w:hint="default" w:ascii="Times New Roman" w:hAnsi="Times New Roman" w:eastAsia="宋体" w:cs="Times New Roman"/>
                  <w:sz w:val="24"/>
                  <w:szCs w:val="24"/>
                  <w:vertAlign w:val="baseline"/>
                  <w:lang w:val="en-US" w:eastAsia="zh-CN"/>
                  <w:rPrChange w:id="2185" w:author="......" w:date="2024-03-17T16:43:33Z">
                    <w:rPr>
                      <w:rFonts w:hint="default" w:ascii="Times New Roman" w:hAnsi="Times New Roman" w:cs="Times New Roman"/>
                      <w:sz w:val="24"/>
                      <w:szCs w:val="24"/>
                      <w:vertAlign w:val="baseline"/>
                      <w:lang w:val="en-US" w:eastAsia="zh-CN"/>
                    </w:rPr>
                  </w:rPrChange>
                </w:rPr>
                <w:t>Varchar</w:t>
              </w:r>
            </w:ins>
          </w:p>
        </w:tc>
        <w:tc>
          <w:tcPr>
            <w:tcW w:w="718" w:type="pct"/>
          </w:tcPr>
          <w:p>
            <w:pPr>
              <w:bidi w:val="0"/>
              <w:rPr>
                <w:ins w:id="2186" w:author="......" w:date="2024-03-17T16:43:26Z"/>
                <w:rFonts w:hint="default" w:ascii="Times New Roman" w:hAnsi="Times New Roman" w:eastAsia="宋体" w:cs="Times New Roman"/>
                <w:sz w:val="24"/>
                <w:szCs w:val="24"/>
                <w:vertAlign w:val="baseline"/>
                <w:lang w:val="en-US" w:eastAsia="zh-CN"/>
                <w:rPrChange w:id="2187" w:author="......" w:date="2024-03-17T16:43:33Z">
                  <w:rPr>
                    <w:ins w:id="2188" w:author="......" w:date="2024-03-17T16:43:26Z"/>
                    <w:rFonts w:hint="default" w:ascii="Times New Roman" w:hAnsi="Times New Roman" w:cs="Times New Roman"/>
                    <w:sz w:val="24"/>
                    <w:szCs w:val="24"/>
                    <w:vertAlign w:val="baseline"/>
                    <w:lang w:val="en-US" w:eastAsia="zh-CN"/>
                  </w:rPr>
                </w:rPrChange>
              </w:rPr>
            </w:pPr>
            <w:ins w:id="2189" w:author="......" w:date="2024-03-17T16:43:26Z">
              <w:r>
                <w:rPr>
                  <w:rFonts w:hint="default" w:ascii="Times New Roman" w:hAnsi="Times New Roman" w:eastAsia="宋体" w:cs="Times New Roman"/>
                  <w:sz w:val="24"/>
                  <w:szCs w:val="24"/>
                  <w:vertAlign w:val="baseline"/>
                  <w:lang w:val="en-US" w:eastAsia="zh-CN"/>
                  <w:rPrChange w:id="2190" w:author="......" w:date="2024-03-17T16:43:33Z">
                    <w:rPr>
                      <w:rFonts w:hint="default" w:ascii="Times New Roman" w:hAnsi="Times New Roman" w:cs="Times New Roman"/>
                      <w:sz w:val="24"/>
                      <w:szCs w:val="24"/>
                      <w:vertAlign w:val="baseline"/>
                      <w:lang w:val="en-US" w:eastAsia="zh-CN"/>
                    </w:rPr>
                  </w:rPrChange>
                </w:rPr>
                <w:t>10</w:t>
              </w:r>
            </w:ins>
          </w:p>
        </w:tc>
        <w:tc>
          <w:tcPr>
            <w:tcW w:w="718" w:type="pct"/>
          </w:tcPr>
          <w:p>
            <w:pPr>
              <w:bidi w:val="0"/>
              <w:rPr>
                <w:ins w:id="2191" w:author="......" w:date="2024-03-17T16:43:26Z"/>
                <w:rFonts w:hint="default" w:ascii="Times New Roman" w:hAnsi="Times New Roman" w:eastAsia="宋体" w:cs="Times New Roman"/>
                <w:sz w:val="24"/>
                <w:szCs w:val="24"/>
                <w:vertAlign w:val="baseline"/>
                <w:lang w:val="en-US" w:eastAsia="zh-CN"/>
                <w:rPrChange w:id="2192" w:author="......" w:date="2024-03-17T16:43:33Z">
                  <w:rPr>
                    <w:ins w:id="2193" w:author="......" w:date="2024-03-17T16:43:26Z"/>
                    <w:rFonts w:hint="default" w:ascii="Times New Roman" w:hAnsi="Times New Roman" w:cs="Times New Roman"/>
                    <w:sz w:val="24"/>
                    <w:szCs w:val="24"/>
                    <w:vertAlign w:val="baseline"/>
                    <w:lang w:val="en-US" w:eastAsia="zh-CN"/>
                  </w:rPr>
                </w:rPrChange>
              </w:rPr>
            </w:pPr>
          </w:p>
        </w:tc>
        <w:tc>
          <w:tcPr>
            <w:tcW w:w="571" w:type="pct"/>
          </w:tcPr>
          <w:p>
            <w:pPr>
              <w:bidi w:val="0"/>
              <w:rPr>
                <w:ins w:id="2194" w:author="......" w:date="2024-03-17T16:43:26Z"/>
                <w:rFonts w:hint="default" w:ascii="Times New Roman" w:hAnsi="Times New Roman" w:eastAsia="宋体" w:cs="Times New Roman"/>
                <w:sz w:val="24"/>
                <w:szCs w:val="24"/>
                <w:vertAlign w:val="baseline"/>
                <w:lang w:val="en-US" w:eastAsia="zh-CN"/>
                <w:rPrChange w:id="2195" w:author="......" w:date="2024-03-17T16:43:33Z">
                  <w:rPr>
                    <w:ins w:id="2196" w:author="......" w:date="2024-03-17T16:43:26Z"/>
                    <w:rFonts w:hint="default" w:ascii="Times New Roman" w:hAnsi="Times New Roman" w:cs="Times New Roman"/>
                    <w:sz w:val="24"/>
                    <w:szCs w:val="24"/>
                    <w:vertAlign w:val="baseline"/>
                    <w:lang w:val="en-US" w:eastAsia="zh-CN"/>
                  </w:rPr>
                </w:rPrChange>
              </w:rPr>
            </w:pPr>
          </w:p>
        </w:tc>
      </w:tr>
    </w:tbl>
    <w:p>
      <w:pPr>
        <w:bidi w:val="0"/>
        <w:jc w:val="center"/>
        <w:rPr>
          <w:ins w:id="2197" w:author="......" w:date="2024-03-17T16:43:26Z"/>
          <w:rFonts w:hint="default" w:ascii="Times New Roman" w:hAnsi="Times New Roman" w:eastAsia="宋体" w:cs="Times New Roman"/>
          <w:sz w:val="24"/>
          <w:szCs w:val="24"/>
          <w:lang w:val="en-US" w:eastAsia="zh-CN"/>
          <w:rPrChange w:id="2198" w:author="......" w:date="2024-03-17T16:43:33Z">
            <w:rPr>
              <w:ins w:id="2199" w:author="......" w:date="2024-03-17T16:43:26Z"/>
              <w:rFonts w:hint="default" w:ascii="Times New Roman" w:hAnsi="Times New Roman" w:cs="Times New Roman"/>
              <w:sz w:val="24"/>
              <w:szCs w:val="24"/>
              <w:lang w:val="en-US" w:eastAsia="zh-CN"/>
            </w:rPr>
          </w:rPrChange>
        </w:rPr>
      </w:pPr>
    </w:p>
    <w:p>
      <w:pPr>
        <w:bidi w:val="0"/>
        <w:jc w:val="center"/>
        <w:rPr>
          <w:ins w:id="2200" w:author="......" w:date="2024-03-17T16:43:26Z"/>
          <w:rFonts w:hint="default" w:ascii="Times New Roman" w:hAnsi="Times New Roman" w:eastAsia="宋体" w:cs="Times New Roman"/>
          <w:sz w:val="24"/>
          <w:szCs w:val="24"/>
          <w:lang w:val="en-US" w:eastAsia="zh-CN"/>
          <w:rPrChange w:id="2201" w:author="......" w:date="2024-03-17T16:43:33Z">
            <w:rPr>
              <w:ins w:id="2202" w:author="......" w:date="2024-03-17T16:43:26Z"/>
              <w:rFonts w:hint="default" w:ascii="Times New Roman" w:hAnsi="Times New Roman" w:cs="Times New Roman"/>
              <w:sz w:val="22"/>
              <w:szCs w:val="22"/>
              <w:lang w:val="en-US" w:eastAsia="zh-CN"/>
            </w:rPr>
          </w:rPrChange>
        </w:rPr>
      </w:pPr>
      <w:ins w:id="2203" w:author="......" w:date="2024-03-17T16:43:26Z">
        <w:r>
          <w:rPr>
            <w:rFonts w:hint="default" w:ascii="Times New Roman" w:hAnsi="Times New Roman" w:eastAsia="宋体" w:cs="Times New Roman"/>
            <w:sz w:val="24"/>
            <w:szCs w:val="24"/>
            <w:lang w:val="en-US" w:eastAsia="zh-CN"/>
            <w:rPrChange w:id="2204" w:author="......" w:date="2024-03-17T16:43:33Z">
              <w:rPr>
                <w:rFonts w:hint="default" w:ascii="Times New Roman" w:hAnsi="Times New Roman" w:cs="Times New Roman"/>
                <w:sz w:val="22"/>
                <w:szCs w:val="22"/>
                <w:lang w:val="en-US" w:eastAsia="zh-CN"/>
              </w:rPr>
            </w:rPrChange>
          </w:rPr>
          <w:t>表3</w:t>
        </w:r>
      </w:ins>
      <w:ins w:id="2205" w:author="......" w:date="2024-03-17T16:43:26Z">
        <w:r>
          <w:rPr>
            <w:rFonts w:hint="default" w:ascii="Times New Roman" w:hAnsi="Times New Roman" w:eastAsia="宋体" w:cs="Times New Roman"/>
            <w:sz w:val="24"/>
            <w:szCs w:val="24"/>
            <w:lang w:val="en-US" w:eastAsia="zh-CN"/>
            <w:rPrChange w:id="2206" w:author="......" w:date="2024-03-17T16:43:33Z">
              <w:rPr>
                <w:rFonts w:hint="eastAsia" w:ascii="Times New Roman" w:hAnsi="Times New Roman" w:cs="Times New Roman"/>
                <w:sz w:val="22"/>
                <w:szCs w:val="22"/>
                <w:lang w:val="en-US" w:eastAsia="zh-CN"/>
              </w:rPr>
            </w:rPrChange>
          </w:rPr>
          <w:t>.1</w:t>
        </w:r>
      </w:ins>
      <w:r>
        <w:rPr>
          <w:rFonts w:hint="default" w:ascii="Times New Roman" w:hAnsi="Times New Roman" w:eastAsia="宋体" w:cs="Times New Roman"/>
          <w:sz w:val="24"/>
          <w:szCs w:val="24"/>
          <w:lang w:val="en-US" w:eastAsia="zh-CN"/>
        </w:rPr>
        <w:t>1</w:t>
      </w:r>
      <w:ins w:id="2207" w:author="......" w:date="2024-03-17T16:43:26Z">
        <w:r>
          <w:rPr>
            <w:rFonts w:hint="default" w:ascii="Times New Roman" w:hAnsi="Times New Roman" w:eastAsia="宋体" w:cs="Times New Roman"/>
            <w:sz w:val="24"/>
            <w:szCs w:val="24"/>
            <w:lang w:val="en-US" w:eastAsia="zh-CN"/>
            <w:rPrChange w:id="2208" w:author="......" w:date="2024-03-17T16:43:33Z">
              <w:rPr>
                <w:rFonts w:hint="default" w:ascii="Times New Roman" w:hAnsi="Times New Roman" w:cs="Times New Roman"/>
                <w:sz w:val="22"/>
                <w:szCs w:val="22"/>
                <w:lang w:val="en-US" w:eastAsia="zh-CN"/>
              </w:rPr>
            </w:rPrChange>
          </w:rPr>
          <w:t xml:space="preserve"> 安全问题上报信息表</w:t>
        </w:r>
      </w:ins>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4"/>
        <w:gridCol w:w="1750"/>
        <w:gridCol w:w="1652"/>
        <w:gridCol w:w="1168"/>
        <w:gridCol w:w="1169"/>
        <w:gridCol w:w="1169"/>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209" w:author="......" w:date="2024-03-17T16:43:26Z"/>
        </w:trPr>
        <w:tc>
          <w:tcPr>
            <w:tcW w:w="412" w:type="pct"/>
          </w:tcPr>
          <w:p>
            <w:pPr>
              <w:bidi w:val="0"/>
              <w:rPr>
                <w:ins w:id="2210" w:author="......" w:date="2024-03-17T16:43:26Z"/>
                <w:rFonts w:hint="default" w:ascii="Times New Roman" w:hAnsi="Times New Roman" w:eastAsia="宋体" w:cs="Times New Roman"/>
                <w:sz w:val="24"/>
                <w:szCs w:val="24"/>
                <w:vertAlign w:val="baseline"/>
                <w:lang w:val="en-US" w:eastAsia="zh-CN"/>
                <w:rPrChange w:id="2211" w:author="......" w:date="2024-03-17T16:43:33Z">
                  <w:rPr>
                    <w:ins w:id="2212" w:author="......" w:date="2024-03-17T16:43:26Z"/>
                    <w:rFonts w:hint="default" w:ascii="Times New Roman" w:hAnsi="Times New Roman" w:cs="Times New Roman"/>
                    <w:sz w:val="24"/>
                    <w:szCs w:val="24"/>
                    <w:vertAlign w:val="baseline"/>
                    <w:lang w:val="en-US" w:eastAsia="zh-CN"/>
                  </w:rPr>
                </w:rPrChange>
              </w:rPr>
            </w:pPr>
            <w:ins w:id="2213" w:author="......" w:date="2024-03-17T16:43:26Z">
              <w:r>
                <w:rPr>
                  <w:rFonts w:hint="default" w:ascii="Times New Roman" w:hAnsi="Times New Roman" w:eastAsia="宋体" w:cs="Times New Roman"/>
                  <w:sz w:val="24"/>
                  <w:szCs w:val="24"/>
                  <w:vertAlign w:val="baseline"/>
                  <w:lang w:val="en-US" w:eastAsia="zh-CN"/>
                  <w:rPrChange w:id="2214" w:author="......" w:date="2024-03-17T16:43:33Z">
                    <w:rPr>
                      <w:rFonts w:hint="default" w:ascii="Times New Roman" w:hAnsi="Times New Roman" w:cs="Times New Roman"/>
                      <w:sz w:val="24"/>
                      <w:szCs w:val="24"/>
                      <w:vertAlign w:val="baseline"/>
                      <w:lang w:val="en-US" w:eastAsia="zh-CN"/>
                    </w:rPr>
                  </w:rPrChange>
                </w:rPr>
                <w:t>编号</w:t>
              </w:r>
            </w:ins>
          </w:p>
        </w:tc>
        <w:tc>
          <w:tcPr>
            <w:tcW w:w="965" w:type="pct"/>
          </w:tcPr>
          <w:p>
            <w:pPr>
              <w:bidi w:val="0"/>
              <w:rPr>
                <w:ins w:id="2215" w:author="......" w:date="2024-03-17T16:43:26Z"/>
                <w:rFonts w:hint="default" w:ascii="Times New Roman" w:hAnsi="Times New Roman" w:eastAsia="宋体" w:cs="Times New Roman"/>
                <w:sz w:val="24"/>
                <w:szCs w:val="24"/>
                <w:vertAlign w:val="baseline"/>
                <w:lang w:val="en-US" w:eastAsia="zh-CN"/>
                <w:rPrChange w:id="2216" w:author="......" w:date="2024-03-17T16:43:33Z">
                  <w:rPr>
                    <w:ins w:id="2217" w:author="......" w:date="2024-03-17T16:43:26Z"/>
                    <w:rFonts w:hint="default" w:ascii="Times New Roman" w:hAnsi="Times New Roman" w:cs="Times New Roman"/>
                    <w:sz w:val="24"/>
                    <w:szCs w:val="24"/>
                    <w:vertAlign w:val="baseline"/>
                    <w:lang w:val="en-US" w:eastAsia="zh-CN"/>
                  </w:rPr>
                </w:rPrChange>
              </w:rPr>
            </w:pPr>
            <w:ins w:id="2218" w:author="......" w:date="2024-03-17T16:43:26Z">
              <w:r>
                <w:rPr>
                  <w:rFonts w:hint="default" w:ascii="Times New Roman" w:hAnsi="Times New Roman" w:eastAsia="宋体" w:cs="Times New Roman"/>
                  <w:sz w:val="24"/>
                  <w:szCs w:val="24"/>
                  <w:vertAlign w:val="baseline"/>
                  <w:lang w:val="en-US" w:eastAsia="zh-CN"/>
                  <w:rPrChange w:id="2219" w:author="......" w:date="2024-03-17T16:43:33Z">
                    <w:rPr>
                      <w:rFonts w:hint="default" w:ascii="Times New Roman" w:hAnsi="Times New Roman" w:cs="Times New Roman"/>
                      <w:sz w:val="24"/>
                      <w:szCs w:val="24"/>
                      <w:vertAlign w:val="baseline"/>
                      <w:lang w:val="en-US" w:eastAsia="zh-CN"/>
                    </w:rPr>
                  </w:rPrChange>
                </w:rPr>
                <w:t>字段名称</w:t>
              </w:r>
            </w:ins>
          </w:p>
        </w:tc>
        <w:tc>
          <w:tcPr>
            <w:tcW w:w="980" w:type="pct"/>
          </w:tcPr>
          <w:p>
            <w:pPr>
              <w:bidi w:val="0"/>
              <w:rPr>
                <w:ins w:id="2220" w:author="......" w:date="2024-03-17T16:43:26Z"/>
                <w:rFonts w:hint="default" w:ascii="Times New Roman" w:hAnsi="Times New Roman" w:eastAsia="宋体" w:cs="Times New Roman"/>
                <w:sz w:val="24"/>
                <w:szCs w:val="24"/>
                <w:vertAlign w:val="baseline"/>
                <w:lang w:val="en-US" w:eastAsia="zh-CN"/>
                <w:rPrChange w:id="2221" w:author="......" w:date="2024-03-17T16:43:33Z">
                  <w:rPr>
                    <w:ins w:id="2222" w:author="......" w:date="2024-03-17T16:43:26Z"/>
                    <w:rFonts w:hint="default" w:ascii="Times New Roman" w:hAnsi="Times New Roman" w:cs="Times New Roman"/>
                    <w:sz w:val="24"/>
                    <w:szCs w:val="24"/>
                    <w:vertAlign w:val="baseline"/>
                    <w:lang w:val="en-US" w:eastAsia="zh-CN"/>
                  </w:rPr>
                </w:rPrChange>
              </w:rPr>
            </w:pPr>
            <w:ins w:id="2223" w:author="......" w:date="2024-03-17T16:43:26Z">
              <w:r>
                <w:rPr>
                  <w:rFonts w:hint="default" w:ascii="Times New Roman" w:hAnsi="Times New Roman" w:eastAsia="宋体" w:cs="Times New Roman"/>
                  <w:sz w:val="24"/>
                  <w:szCs w:val="24"/>
                  <w:vertAlign w:val="baseline"/>
                  <w:lang w:val="en-US" w:eastAsia="zh-CN"/>
                  <w:rPrChange w:id="2224" w:author="......" w:date="2024-03-17T16:43:33Z">
                    <w:rPr>
                      <w:rFonts w:hint="default" w:ascii="Times New Roman" w:hAnsi="Times New Roman" w:cs="Times New Roman"/>
                      <w:sz w:val="24"/>
                      <w:szCs w:val="24"/>
                      <w:vertAlign w:val="baseline"/>
                      <w:lang w:val="en-US" w:eastAsia="zh-CN"/>
                    </w:rPr>
                  </w:rPrChange>
                </w:rPr>
                <w:t>字段含义</w:t>
              </w:r>
            </w:ins>
          </w:p>
        </w:tc>
        <w:tc>
          <w:tcPr>
            <w:tcW w:w="696" w:type="pct"/>
          </w:tcPr>
          <w:p>
            <w:pPr>
              <w:bidi w:val="0"/>
              <w:rPr>
                <w:ins w:id="2225" w:author="......" w:date="2024-03-17T16:43:26Z"/>
                <w:rFonts w:hint="default" w:ascii="Times New Roman" w:hAnsi="Times New Roman" w:eastAsia="宋体" w:cs="Times New Roman"/>
                <w:sz w:val="24"/>
                <w:szCs w:val="24"/>
                <w:vertAlign w:val="baseline"/>
                <w:lang w:val="en-US" w:eastAsia="zh-CN"/>
                <w:rPrChange w:id="2226" w:author="......" w:date="2024-03-17T16:43:33Z">
                  <w:rPr>
                    <w:ins w:id="2227" w:author="......" w:date="2024-03-17T16:43:26Z"/>
                    <w:rFonts w:hint="default" w:ascii="Times New Roman" w:hAnsi="Times New Roman" w:cs="Times New Roman"/>
                    <w:sz w:val="24"/>
                    <w:szCs w:val="24"/>
                    <w:vertAlign w:val="baseline"/>
                    <w:lang w:val="en-US" w:eastAsia="zh-CN"/>
                  </w:rPr>
                </w:rPrChange>
              </w:rPr>
            </w:pPr>
            <w:ins w:id="2228" w:author="......" w:date="2024-03-17T16:43:26Z">
              <w:r>
                <w:rPr>
                  <w:rFonts w:hint="default" w:ascii="Times New Roman" w:hAnsi="Times New Roman" w:eastAsia="宋体" w:cs="Times New Roman"/>
                  <w:sz w:val="24"/>
                  <w:szCs w:val="24"/>
                  <w:vertAlign w:val="baseline"/>
                  <w:lang w:val="en-US" w:eastAsia="zh-CN"/>
                  <w:rPrChange w:id="2229" w:author="......" w:date="2024-03-17T16:43:33Z">
                    <w:rPr>
                      <w:rFonts w:hint="default" w:ascii="Times New Roman" w:hAnsi="Times New Roman" w:cs="Times New Roman"/>
                      <w:sz w:val="24"/>
                      <w:szCs w:val="24"/>
                      <w:vertAlign w:val="baseline"/>
                      <w:lang w:val="en-US" w:eastAsia="zh-CN"/>
                    </w:rPr>
                  </w:rPrChange>
                </w:rPr>
                <w:t>字段类型</w:t>
              </w:r>
            </w:ins>
          </w:p>
        </w:tc>
        <w:tc>
          <w:tcPr>
            <w:tcW w:w="696" w:type="pct"/>
          </w:tcPr>
          <w:p>
            <w:pPr>
              <w:bidi w:val="0"/>
              <w:rPr>
                <w:ins w:id="2230" w:author="......" w:date="2024-03-17T16:43:26Z"/>
                <w:rFonts w:hint="default" w:ascii="Times New Roman" w:hAnsi="Times New Roman" w:eastAsia="宋体" w:cs="Times New Roman"/>
                <w:sz w:val="24"/>
                <w:szCs w:val="24"/>
                <w:vertAlign w:val="baseline"/>
                <w:lang w:val="en-US" w:eastAsia="zh-CN"/>
                <w:rPrChange w:id="2231" w:author="......" w:date="2024-03-17T16:43:33Z">
                  <w:rPr>
                    <w:ins w:id="2232" w:author="......" w:date="2024-03-17T16:43:26Z"/>
                    <w:rFonts w:hint="default" w:ascii="Times New Roman" w:hAnsi="Times New Roman" w:cs="Times New Roman"/>
                    <w:sz w:val="24"/>
                    <w:szCs w:val="24"/>
                    <w:vertAlign w:val="baseline"/>
                    <w:lang w:val="en-US" w:eastAsia="zh-CN"/>
                  </w:rPr>
                </w:rPrChange>
              </w:rPr>
            </w:pPr>
            <w:ins w:id="2233" w:author="......" w:date="2024-03-17T16:43:26Z">
              <w:r>
                <w:rPr>
                  <w:rFonts w:hint="default" w:ascii="Times New Roman" w:hAnsi="Times New Roman" w:eastAsia="宋体" w:cs="Times New Roman"/>
                  <w:sz w:val="24"/>
                  <w:szCs w:val="24"/>
                  <w:vertAlign w:val="baseline"/>
                  <w:lang w:val="en-US" w:eastAsia="zh-CN"/>
                  <w:rPrChange w:id="2234" w:author="......" w:date="2024-03-17T16:43:33Z">
                    <w:rPr>
                      <w:rFonts w:hint="default" w:ascii="Times New Roman" w:hAnsi="Times New Roman" w:cs="Times New Roman"/>
                      <w:sz w:val="24"/>
                      <w:szCs w:val="24"/>
                      <w:vertAlign w:val="baseline"/>
                      <w:lang w:val="en-US" w:eastAsia="zh-CN"/>
                    </w:rPr>
                  </w:rPrChange>
                </w:rPr>
                <w:t>字段长度</w:t>
              </w:r>
            </w:ins>
          </w:p>
        </w:tc>
        <w:tc>
          <w:tcPr>
            <w:tcW w:w="696" w:type="pct"/>
          </w:tcPr>
          <w:p>
            <w:pPr>
              <w:bidi w:val="0"/>
              <w:rPr>
                <w:ins w:id="2235" w:author="......" w:date="2024-03-17T16:43:26Z"/>
                <w:rFonts w:hint="default" w:ascii="Times New Roman" w:hAnsi="Times New Roman" w:eastAsia="宋体" w:cs="Times New Roman"/>
                <w:sz w:val="24"/>
                <w:szCs w:val="24"/>
                <w:vertAlign w:val="baseline"/>
                <w:lang w:val="en-US" w:eastAsia="zh-CN"/>
                <w:rPrChange w:id="2236" w:author="......" w:date="2024-03-17T16:43:33Z">
                  <w:rPr>
                    <w:ins w:id="2237" w:author="......" w:date="2024-03-17T16:43:26Z"/>
                    <w:rFonts w:hint="default" w:ascii="Times New Roman" w:hAnsi="Times New Roman" w:cs="Times New Roman"/>
                    <w:sz w:val="24"/>
                    <w:szCs w:val="24"/>
                    <w:vertAlign w:val="baseline"/>
                    <w:lang w:val="en-US" w:eastAsia="zh-CN"/>
                  </w:rPr>
                </w:rPrChange>
              </w:rPr>
            </w:pPr>
            <w:ins w:id="2238" w:author="......" w:date="2024-03-17T16:43:26Z">
              <w:r>
                <w:rPr>
                  <w:rFonts w:hint="default" w:ascii="Times New Roman" w:hAnsi="Times New Roman" w:eastAsia="宋体" w:cs="Times New Roman"/>
                  <w:sz w:val="24"/>
                  <w:szCs w:val="24"/>
                  <w:vertAlign w:val="baseline"/>
                  <w:lang w:val="en-US" w:eastAsia="zh-CN"/>
                  <w:rPrChange w:id="2239" w:author="......" w:date="2024-03-17T16:43:33Z">
                    <w:rPr>
                      <w:rFonts w:hint="default" w:ascii="Times New Roman" w:hAnsi="Times New Roman" w:cs="Times New Roman"/>
                      <w:sz w:val="24"/>
                      <w:szCs w:val="24"/>
                      <w:vertAlign w:val="baseline"/>
                      <w:lang w:val="en-US" w:eastAsia="zh-CN"/>
                    </w:rPr>
                  </w:rPrChange>
                </w:rPr>
                <w:t>是否主键</w:t>
              </w:r>
            </w:ins>
          </w:p>
        </w:tc>
        <w:tc>
          <w:tcPr>
            <w:tcW w:w="554" w:type="pct"/>
          </w:tcPr>
          <w:p>
            <w:pPr>
              <w:bidi w:val="0"/>
              <w:rPr>
                <w:ins w:id="2240" w:author="......" w:date="2024-03-17T16:43:26Z"/>
                <w:rFonts w:hint="default" w:ascii="Times New Roman" w:hAnsi="Times New Roman" w:eastAsia="宋体" w:cs="Times New Roman"/>
                <w:sz w:val="24"/>
                <w:szCs w:val="24"/>
                <w:vertAlign w:val="baseline"/>
                <w:lang w:val="en-US" w:eastAsia="zh-CN"/>
                <w:rPrChange w:id="2241" w:author="......" w:date="2024-03-17T16:43:33Z">
                  <w:rPr>
                    <w:ins w:id="2242" w:author="......" w:date="2024-03-17T16:43:26Z"/>
                    <w:rFonts w:hint="default" w:ascii="Times New Roman" w:hAnsi="Times New Roman" w:cs="Times New Roman"/>
                    <w:sz w:val="24"/>
                    <w:szCs w:val="24"/>
                    <w:vertAlign w:val="baseline"/>
                    <w:lang w:val="en-US" w:eastAsia="zh-CN"/>
                  </w:rPr>
                </w:rPrChange>
              </w:rPr>
            </w:pPr>
            <w:ins w:id="2243" w:author="......" w:date="2024-03-17T16:43:26Z">
              <w:r>
                <w:rPr>
                  <w:rFonts w:hint="default" w:ascii="Times New Roman" w:hAnsi="Times New Roman" w:eastAsia="宋体" w:cs="Times New Roman"/>
                  <w:sz w:val="24"/>
                  <w:szCs w:val="24"/>
                  <w:vertAlign w:val="baseline"/>
                  <w:lang w:val="en-US" w:eastAsia="zh-CN"/>
                  <w:rPrChange w:id="2244" w:author="......" w:date="2024-03-17T16:43:33Z">
                    <w:rPr>
                      <w:rFonts w:hint="default" w:ascii="Times New Roman" w:hAnsi="Times New Roman" w:cs="Times New Roman"/>
                      <w:sz w:val="24"/>
                      <w:szCs w:val="24"/>
                      <w:vertAlign w:val="baseline"/>
                      <w:lang w:val="en-US" w:eastAsia="zh-CN"/>
                    </w:rPr>
                  </w:rPrChange>
                </w:rPr>
                <w:t>默认值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ins w:id="2245" w:author="......" w:date="2024-03-17T16:43:26Z"/>
        </w:trPr>
        <w:tc>
          <w:tcPr>
            <w:tcW w:w="412" w:type="pct"/>
          </w:tcPr>
          <w:p>
            <w:pPr>
              <w:bidi w:val="0"/>
              <w:rPr>
                <w:ins w:id="2246" w:author="......" w:date="2024-03-17T16:43:26Z"/>
                <w:rFonts w:hint="default" w:ascii="Times New Roman" w:hAnsi="Times New Roman" w:eastAsia="宋体" w:cs="Times New Roman"/>
                <w:sz w:val="24"/>
                <w:szCs w:val="24"/>
                <w:vertAlign w:val="baseline"/>
                <w:lang w:val="en-US" w:eastAsia="zh-CN"/>
                <w:rPrChange w:id="2247" w:author="......" w:date="2024-03-17T16:43:33Z">
                  <w:rPr>
                    <w:ins w:id="2248" w:author="......" w:date="2024-03-17T16:43:26Z"/>
                    <w:rFonts w:hint="default" w:ascii="Times New Roman" w:hAnsi="Times New Roman" w:cs="Times New Roman"/>
                    <w:sz w:val="24"/>
                    <w:szCs w:val="24"/>
                    <w:vertAlign w:val="baseline"/>
                    <w:lang w:val="en-US" w:eastAsia="zh-CN"/>
                  </w:rPr>
                </w:rPrChange>
              </w:rPr>
            </w:pPr>
            <w:ins w:id="2249" w:author="......" w:date="2024-03-17T16:43:26Z">
              <w:r>
                <w:rPr>
                  <w:rFonts w:hint="default" w:ascii="Times New Roman" w:hAnsi="Times New Roman" w:eastAsia="宋体" w:cs="Times New Roman"/>
                  <w:sz w:val="24"/>
                  <w:szCs w:val="24"/>
                  <w:vertAlign w:val="baseline"/>
                  <w:lang w:val="en-US" w:eastAsia="zh-CN"/>
                  <w:rPrChange w:id="2250" w:author="......" w:date="2024-03-17T16:43:33Z">
                    <w:rPr>
                      <w:rFonts w:hint="default" w:ascii="Times New Roman" w:hAnsi="Times New Roman" w:cs="Times New Roman"/>
                      <w:sz w:val="24"/>
                      <w:szCs w:val="24"/>
                      <w:vertAlign w:val="baseline"/>
                      <w:lang w:val="en-US" w:eastAsia="zh-CN"/>
                    </w:rPr>
                  </w:rPrChange>
                </w:rPr>
                <w:t>1</w:t>
              </w:r>
            </w:ins>
          </w:p>
        </w:tc>
        <w:tc>
          <w:tcPr>
            <w:tcW w:w="965" w:type="pct"/>
          </w:tcPr>
          <w:p>
            <w:pPr>
              <w:bidi w:val="0"/>
              <w:rPr>
                <w:ins w:id="2251" w:author="......" w:date="2024-03-17T16:43:26Z"/>
                <w:rFonts w:hint="default" w:ascii="Times New Roman" w:hAnsi="Times New Roman" w:eastAsia="宋体" w:cs="Times New Roman"/>
                <w:sz w:val="24"/>
                <w:szCs w:val="24"/>
                <w:vertAlign w:val="baseline"/>
                <w:lang w:val="en-US" w:eastAsia="zh-CN"/>
                <w:rPrChange w:id="2252" w:author="......" w:date="2024-03-17T16:43:33Z">
                  <w:rPr>
                    <w:ins w:id="2253" w:author="......" w:date="2024-03-17T16:43:26Z"/>
                    <w:rFonts w:hint="default" w:ascii="Times New Roman" w:hAnsi="Times New Roman" w:cs="Times New Roman"/>
                    <w:sz w:val="24"/>
                    <w:szCs w:val="24"/>
                    <w:vertAlign w:val="baseline"/>
                    <w:lang w:val="en-US" w:eastAsia="zh-CN"/>
                  </w:rPr>
                </w:rPrChange>
              </w:rPr>
            </w:pPr>
            <w:ins w:id="2254" w:author="......" w:date="2024-03-17T16:43:26Z">
              <w:r>
                <w:rPr>
                  <w:rFonts w:hint="default" w:ascii="Times New Roman" w:hAnsi="Times New Roman" w:eastAsia="宋体" w:cs="Times New Roman"/>
                  <w:sz w:val="24"/>
                  <w:szCs w:val="24"/>
                  <w:vertAlign w:val="baseline"/>
                  <w:lang w:val="en-US" w:eastAsia="zh-CN"/>
                  <w:rPrChange w:id="2255" w:author="......" w:date="2024-03-17T16:43:33Z">
                    <w:rPr>
                      <w:rFonts w:hint="default" w:ascii="Times New Roman" w:hAnsi="Times New Roman" w:cs="Times New Roman"/>
                      <w:sz w:val="24"/>
                      <w:szCs w:val="24"/>
                      <w:vertAlign w:val="baseline"/>
                      <w:lang w:val="en-US" w:eastAsia="zh-CN"/>
                    </w:rPr>
                  </w:rPrChange>
                </w:rPr>
                <w:t>ID_ques_s</w:t>
              </w:r>
            </w:ins>
          </w:p>
        </w:tc>
        <w:tc>
          <w:tcPr>
            <w:tcW w:w="980" w:type="pct"/>
          </w:tcPr>
          <w:p>
            <w:pPr>
              <w:bidi w:val="0"/>
              <w:rPr>
                <w:ins w:id="2256" w:author="......" w:date="2024-03-17T16:43:26Z"/>
                <w:rFonts w:hint="default" w:ascii="Times New Roman" w:hAnsi="Times New Roman" w:eastAsia="宋体" w:cs="Times New Roman"/>
                <w:sz w:val="24"/>
                <w:szCs w:val="24"/>
                <w:vertAlign w:val="baseline"/>
                <w:lang w:val="en-US" w:eastAsia="zh-CN"/>
                <w:rPrChange w:id="2257" w:author="......" w:date="2024-03-17T16:43:33Z">
                  <w:rPr>
                    <w:ins w:id="2258" w:author="......" w:date="2024-03-17T16:43:26Z"/>
                    <w:rFonts w:hint="default" w:ascii="Times New Roman" w:hAnsi="Times New Roman" w:cs="Times New Roman"/>
                    <w:sz w:val="24"/>
                    <w:szCs w:val="24"/>
                    <w:vertAlign w:val="baseline"/>
                    <w:lang w:val="en-US" w:eastAsia="zh-CN"/>
                  </w:rPr>
                </w:rPrChange>
              </w:rPr>
            </w:pPr>
            <w:ins w:id="2259" w:author="......" w:date="2024-03-17T16:43:26Z">
              <w:r>
                <w:rPr>
                  <w:rFonts w:hint="default" w:ascii="Times New Roman" w:hAnsi="Times New Roman" w:eastAsia="宋体" w:cs="Times New Roman"/>
                  <w:sz w:val="24"/>
                  <w:szCs w:val="24"/>
                  <w:lang w:val="en-US" w:eastAsia="zh-CN"/>
                  <w:rPrChange w:id="2260" w:author="......" w:date="2024-03-17T16:43:33Z">
                    <w:rPr>
                      <w:rFonts w:hint="default" w:ascii="Times New Roman" w:hAnsi="Times New Roman" w:cs="Times New Roman"/>
                      <w:sz w:val="24"/>
                      <w:szCs w:val="24"/>
                      <w:lang w:val="en-US" w:eastAsia="zh-CN"/>
                    </w:rPr>
                  </w:rPrChange>
                </w:rPr>
                <w:t>安全问题</w:t>
              </w:r>
            </w:ins>
            <w:ins w:id="2261" w:author="......" w:date="2024-03-17T16:43:26Z">
              <w:r>
                <w:rPr>
                  <w:rFonts w:hint="default" w:ascii="Times New Roman" w:hAnsi="Times New Roman" w:eastAsia="宋体" w:cs="Times New Roman"/>
                  <w:sz w:val="24"/>
                  <w:szCs w:val="24"/>
                  <w:vertAlign w:val="baseline"/>
                  <w:lang w:val="en-US" w:eastAsia="zh-CN"/>
                  <w:rPrChange w:id="2262" w:author="......" w:date="2024-03-17T16:43:33Z">
                    <w:rPr>
                      <w:rFonts w:hint="default" w:ascii="Times New Roman" w:hAnsi="Times New Roman" w:cs="Times New Roman"/>
                      <w:sz w:val="24"/>
                      <w:szCs w:val="24"/>
                      <w:vertAlign w:val="baseline"/>
                      <w:lang w:val="en-US" w:eastAsia="zh-CN"/>
                    </w:rPr>
                  </w:rPrChange>
                </w:rPr>
                <w:t>id</w:t>
              </w:r>
            </w:ins>
          </w:p>
        </w:tc>
        <w:tc>
          <w:tcPr>
            <w:tcW w:w="696" w:type="pct"/>
          </w:tcPr>
          <w:p>
            <w:pPr>
              <w:bidi w:val="0"/>
              <w:rPr>
                <w:ins w:id="2263" w:author="......" w:date="2024-03-17T16:43:26Z"/>
                <w:rFonts w:hint="default" w:ascii="Times New Roman" w:hAnsi="Times New Roman" w:eastAsia="宋体" w:cs="Times New Roman"/>
                <w:sz w:val="24"/>
                <w:szCs w:val="24"/>
                <w:vertAlign w:val="baseline"/>
                <w:lang w:val="en-US" w:eastAsia="zh-CN"/>
                <w:rPrChange w:id="2264" w:author="......" w:date="2024-03-17T16:43:33Z">
                  <w:rPr>
                    <w:ins w:id="2265" w:author="......" w:date="2024-03-17T16:43:26Z"/>
                    <w:rFonts w:hint="default" w:ascii="Times New Roman" w:hAnsi="Times New Roman" w:cs="Times New Roman"/>
                    <w:sz w:val="24"/>
                    <w:szCs w:val="24"/>
                    <w:vertAlign w:val="baseline"/>
                    <w:lang w:val="en-US" w:eastAsia="zh-CN"/>
                  </w:rPr>
                </w:rPrChange>
              </w:rPr>
            </w:pPr>
            <w:ins w:id="2266" w:author="......" w:date="2024-03-17T16:43:26Z">
              <w:r>
                <w:rPr>
                  <w:rFonts w:hint="default" w:ascii="Times New Roman" w:hAnsi="Times New Roman" w:eastAsia="宋体" w:cs="Times New Roman"/>
                  <w:sz w:val="24"/>
                  <w:szCs w:val="24"/>
                  <w:vertAlign w:val="baseline"/>
                  <w:lang w:val="en-US" w:eastAsia="zh-CN"/>
                  <w:rPrChange w:id="2267" w:author="......" w:date="2024-03-17T16:43:33Z">
                    <w:rPr>
                      <w:rFonts w:hint="default" w:ascii="Times New Roman" w:hAnsi="Times New Roman" w:cs="Times New Roman"/>
                      <w:sz w:val="24"/>
                      <w:szCs w:val="24"/>
                      <w:vertAlign w:val="baseline"/>
                      <w:lang w:val="en-US" w:eastAsia="zh-CN"/>
                    </w:rPr>
                  </w:rPrChange>
                </w:rPr>
                <w:t>Int</w:t>
              </w:r>
            </w:ins>
          </w:p>
        </w:tc>
        <w:tc>
          <w:tcPr>
            <w:tcW w:w="696" w:type="pct"/>
          </w:tcPr>
          <w:p>
            <w:pPr>
              <w:bidi w:val="0"/>
              <w:rPr>
                <w:ins w:id="2268" w:author="......" w:date="2024-03-17T16:43:26Z"/>
                <w:rFonts w:hint="default" w:ascii="Times New Roman" w:hAnsi="Times New Roman" w:eastAsia="宋体" w:cs="Times New Roman"/>
                <w:sz w:val="24"/>
                <w:szCs w:val="24"/>
                <w:vertAlign w:val="baseline"/>
                <w:lang w:val="en-US" w:eastAsia="zh-CN"/>
                <w:rPrChange w:id="2269" w:author="......" w:date="2024-03-17T16:43:33Z">
                  <w:rPr>
                    <w:ins w:id="2270" w:author="......" w:date="2024-03-17T16:43:26Z"/>
                    <w:rFonts w:hint="default" w:ascii="Times New Roman" w:hAnsi="Times New Roman" w:cs="Times New Roman"/>
                    <w:sz w:val="24"/>
                    <w:szCs w:val="24"/>
                    <w:vertAlign w:val="baseline"/>
                    <w:lang w:val="en-US" w:eastAsia="zh-CN"/>
                  </w:rPr>
                </w:rPrChange>
              </w:rPr>
            </w:pPr>
            <w:ins w:id="2271" w:author="......" w:date="2024-03-17T16:43:26Z">
              <w:r>
                <w:rPr>
                  <w:rFonts w:hint="default" w:ascii="Times New Roman" w:hAnsi="Times New Roman" w:eastAsia="宋体" w:cs="Times New Roman"/>
                  <w:sz w:val="24"/>
                  <w:szCs w:val="24"/>
                  <w:vertAlign w:val="baseline"/>
                  <w:lang w:val="en-US" w:eastAsia="zh-CN"/>
                  <w:rPrChange w:id="2272" w:author="......" w:date="2024-03-17T16:43:33Z">
                    <w:rPr>
                      <w:rFonts w:hint="default" w:ascii="Times New Roman" w:hAnsi="Times New Roman" w:cs="Times New Roman"/>
                      <w:sz w:val="24"/>
                      <w:szCs w:val="24"/>
                      <w:vertAlign w:val="baseline"/>
                      <w:lang w:val="en-US" w:eastAsia="zh-CN"/>
                    </w:rPr>
                  </w:rPrChange>
                </w:rPr>
                <w:t>100</w:t>
              </w:r>
            </w:ins>
          </w:p>
        </w:tc>
        <w:tc>
          <w:tcPr>
            <w:tcW w:w="696" w:type="pct"/>
          </w:tcPr>
          <w:p>
            <w:pPr>
              <w:bidi w:val="0"/>
              <w:rPr>
                <w:ins w:id="2273" w:author="......" w:date="2024-03-17T16:43:26Z"/>
                <w:rFonts w:hint="default" w:ascii="Times New Roman" w:hAnsi="Times New Roman" w:eastAsia="宋体" w:cs="Times New Roman"/>
                <w:sz w:val="24"/>
                <w:szCs w:val="24"/>
                <w:vertAlign w:val="baseline"/>
                <w:lang w:val="en-US" w:eastAsia="zh-CN"/>
                <w:rPrChange w:id="2274" w:author="......" w:date="2024-03-17T16:43:33Z">
                  <w:rPr>
                    <w:ins w:id="2275" w:author="......" w:date="2024-03-17T16:43:26Z"/>
                    <w:rFonts w:hint="default" w:ascii="Times New Roman" w:hAnsi="Times New Roman" w:cs="Times New Roman"/>
                    <w:sz w:val="24"/>
                    <w:szCs w:val="24"/>
                    <w:vertAlign w:val="baseline"/>
                    <w:lang w:val="en-US" w:eastAsia="zh-CN"/>
                  </w:rPr>
                </w:rPrChange>
              </w:rPr>
            </w:pPr>
            <w:ins w:id="2276" w:author="......" w:date="2024-03-17T16:43:26Z">
              <w:r>
                <w:rPr>
                  <w:rFonts w:hint="default" w:ascii="Times New Roman" w:hAnsi="Times New Roman" w:eastAsia="宋体" w:cs="Times New Roman"/>
                  <w:sz w:val="24"/>
                  <w:szCs w:val="24"/>
                  <w:vertAlign w:val="baseline"/>
                  <w:lang w:val="en-US" w:eastAsia="zh-CN"/>
                  <w:rPrChange w:id="2277" w:author="......" w:date="2024-03-17T16:43:33Z">
                    <w:rPr>
                      <w:rFonts w:hint="default" w:ascii="Times New Roman" w:hAnsi="Times New Roman" w:cs="Times New Roman"/>
                      <w:sz w:val="24"/>
                      <w:szCs w:val="24"/>
                      <w:vertAlign w:val="baseline"/>
                      <w:lang w:val="en-US" w:eastAsia="zh-CN"/>
                    </w:rPr>
                  </w:rPrChange>
                </w:rPr>
                <w:t>√</w:t>
              </w:r>
            </w:ins>
          </w:p>
        </w:tc>
        <w:tc>
          <w:tcPr>
            <w:tcW w:w="554" w:type="pct"/>
          </w:tcPr>
          <w:p>
            <w:pPr>
              <w:bidi w:val="0"/>
              <w:rPr>
                <w:ins w:id="2278" w:author="......" w:date="2024-03-17T16:43:26Z"/>
                <w:rFonts w:hint="default" w:ascii="Times New Roman" w:hAnsi="Times New Roman" w:eastAsia="宋体" w:cs="Times New Roman"/>
                <w:sz w:val="24"/>
                <w:szCs w:val="24"/>
                <w:vertAlign w:val="baseline"/>
                <w:lang w:val="en-US" w:eastAsia="zh-CN"/>
                <w:rPrChange w:id="2279" w:author="......" w:date="2024-03-17T16:43:33Z">
                  <w:rPr>
                    <w:ins w:id="2280"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281" w:author="......" w:date="2024-03-17T16:43:26Z"/>
        </w:trPr>
        <w:tc>
          <w:tcPr>
            <w:tcW w:w="412" w:type="pct"/>
          </w:tcPr>
          <w:p>
            <w:pPr>
              <w:bidi w:val="0"/>
              <w:rPr>
                <w:ins w:id="2282" w:author="......" w:date="2024-03-17T16:43:26Z"/>
                <w:rFonts w:hint="default" w:ascii="Times New Roman" w:hAnsi="Times New Roman" w:eastAsia="宋体" w:cs="Times New Roman"/>
                <w:sz w:val="24"/>
                <w:szCs w:val="24"/>
                <w:vertAlign w:val="baseline"/>
                <w:lang w:val="en-US" w:eastAsia="zh-CN"/>
                <w:rPrChange w:id="2283" w:author="......" w:date="2024-03-17T16:43:33Z">
                  <w:rPr>
                    <w:ins w:id="2284" w:author="......" w:date="2024-03-17T16:43:26Z"/>
                    <w:rFonts w:hint="default" w:ascii="Times New Roman" w:hAnsi="Times New Roman" w:cs="Times New Roman"/>
                    <w:sz w:val="24"/>
                    <w:szCs w:val="24"/>
                    <w:vertAlign w:val="baseline"/>
                    <w:lang w:val="en-US" w:eastAsia="zh-CN"/>
                  </w:rPr>
                </w:rPrChange>
              </w:rPr>
            </w:pPr>
            <w:ins w:id="2285" w:author="......" w:date="2024-03-17T16:43:26Z">
              <w:r>
                <w:rPr>
                  <w:rFonts w:hint="default" w:ascii="Times New Roman" w:hAnsi="Times New Roman" w:eastAsia="宋体" w:cs="Times New Roman"/>
                  <w:sz w:val="24"/>
                  <w:szCs w:val="24"/>
                  <w:vertAlign w:val="baseline"/>
                  <w:lang w:val="en-US" w:eastAsia="zh-CN"/>
                  <w:rPrChange w:id="2286" w:author="......" w:date="2024-03-17T16:43:33Z">
                    <w:rPr>
                      <w:rFonts w:hint="default" w:ascii="Times New Roman" w:hAnsi="Times New Roman" w:cs="Times New Roman"/>
                      <w:sz w:val="24"/>
                      <w:szCs w:val="24"/>
                      <w:vertAlign w:val="baseline"/>
                      <w:lang w:val="en-US" w:eastAsia="zh-CN"/>
                    </w:rPr>
                  </w:rPrChange>
                </w:rPr>
                <w:t>2</w:t>
              </w:r>
            </w:ins>
          </w:p>
        </w:tc>
        <w:tc>
          <w:tcPr>
            <w:tcW w:w="965" w:type="pct"/>
          </w:tcPr>
          <w:p>
            <w:pPr>
              <w:bidi w:val="0"/>
              <w:rPr>
                <w:ins w:id="2287" w:author="......" w:date="2024-03-17T16:43:26Z"/>
                <w:rFonts w:hint="default" w:ascii="Times New Roman" w:hAnsi="Times New Roman" w:eastAsia="宋体" w:cs="Times New Roman"/>
                <w:sz w:val="24"/>
                <w:szCs w:val="24"/>
                <w:vertAlign w:val="baseline"/>
                <w:lang w:val="en-US" w:eastAsia="zh-CN"/>
                <w:rPrChange w:id="2288" w:author="......" w:date="2024-03-17T16:43:33Z">
                  <w:rPr>
                    <w:ins w:id="2289" w:author="......" w:date="2024-03-17T16:43:26Z"/>
                    <w:rFonts w:hint="default" w:ascii="Times New Roman" w:hAnsi="Times New Roman" w:cs="Times New Roman"/>
                    <w:sz w:val="24"/>
                    <w:szCs w:val="24"/>
                    <w:vertAlign w:val="baseline"/>
                    <w:lang w:val="en-US" w:eastAsia="zh-CN"/>
                  </w:rPr>
                </w:rPrChange>
              </w:rPr>
            </w:pPr>
            <w:ins w:id="2290" w:author="......" w:date="2024-03-17T16:43:26Z">
              <w:r>
                <w:rPr>
                  <w:rFonts w:hint="default" w:ascii="Times New Roman" w:hAnsi="Times New Roman" w:eastAsia="宋体" w:cs="Times New Roman"/>
                  <w:sz w:val="24"/>
                  <w:szCs w:val="24"/>
                  <w:vertAlign w:val="baseline"/>
                  <w:lang w:val="en-US" w:eastAsia="zh-CN"/>
                  <w:rPrChange w:id="2291" w:author="......" w:date="2024-03-17T16:43:33Z">
                    <w:rPr>
                      <w:rFonts w:hint="default" w:ascii="Times New Roman" w:hAnsi="Times New Roman" w:cs="Times New Roman"/>
                      <w:sz w:val="24"/>
                      <w:szCs w:val="24"/>
                      <w:vertAlign w:val="baseline"/>
                      <w:lang w:val="en-US" w:eastAsia="zh-CN"/>
                    </w:rPr>
                  </w:rPrChange>
                </w:rPr>
                <w:t>NAME_ques_s</w:t>
              </w:r>
            </w:ins>
          </w:p>
        </w:tc>
        <w:tc>
          <w:tcPr>
            <w:tcW w:w="980" w:type="pct"/>
          </w:tcPr>
          <w:p>
            <w:pPr>
              <w:bidi w:val="0"/>
              <w:rPr>
                <w:ins w:id="2292" w:author="......" w:date="2024-03-17T16:43:26Z"/>
                <w:rFonts w:hint="default" w:ascii="Times New Roman" w:hAnsi="Times New Roman" w:eastAsia="宋体" w:cs="Times New Roman"/>
                <w:sz w:val="24"/>
                <w:szCs w:val="24"/>
                <w:vertAlign w:val="baseline"/>
                <w:lang w:val="en-US" w:eastAsia="zh-CN"/>
                <w:rPrChange w:id="2293" w:author="......" w:date="2024-03-17T16:43:33Z">
                  <w:rPr>
                    <w:ins w:id="2294" w:author="......" w:date="2024-03-17T16:43:26Z"/>
                    <w:rFonts w:hint="default" w:ascii="Times New Roman" w:hAnsi="Times New Roman" w:cs="Times New Roman"/>
                    <w:sz w:val="24"/>
                    <w:szCs w:val="24"/>
                    <w:vertAlign w:val="baseline"/>
                    <w:lang w:val="en-US" w:eastAsia="zh-CN"/>
                  </w:rPr>
                </w:rPrChange>
              </w:rPr>
            </w:pPr>
            <w:ins w:id="2295" w:author="......" w:date="2024-03-17T16:43:26Z">
              <w:r>
                <w:rPr>
                  <w:rFonts w:hint="default" w:ascii="Times New Roman" w:hAnsi="Times New Roman" w:eastAsia="宋体" w:cs="Times New Roman"/>
                  <w:sz w:val="24"/>
                  <w:szCs w:val="24"/>
                  <w:lang w:val="en-US" w:eastAsia="zh-CN"/>
                  <w:rPrChange w:id="2296" w:author="......" w:date="2024-03-17T16:43:33Z">
                    <w:rPr>
                      <w:rFonts w:hint="default" w:ascii="Times New Roman" w:hAnsi="Times New Roman" w:cs="Times New Roman"/>
                      <w:sz w:val="24"/>
                      <w:szCs w:val="24"/>
                      <w:lang w:val="en-US" w:eastAsia="zh-CN"/>
                    </w:rPr>
                  </w:rPrChange>
                </w:rPr>
                <w:t>安全问题</w:t>
              </w:r>
            </w:ins>
            <w:ins w:id="2297" w:author="......" w:date="2024-03-17T16:43:26Z">
              <w:r>
                <w:rPr>
                  <w:rFonts w:hint="default" w:ascii="Times New Roman" w:hAnsi="Times New Roman" w:eastAsia="宋体" w:cs="Times New Roman"/>
                  <w:sz w:val="24"/>
                  <w:szCs w:val="24"/>
                  <w:vertAlign w:val="baseline"/>
                  <w:lang w:val="en-US" w:eastAsia="zh-CN"/>
                  <w:rPrChange w:id="2298" w:author="......" w:date="2024-03-17T16:43:33Z">
                    <w:rPr>
                      <w:rFonts w:hint="default" w:ascii="Times New Roman" w:hAnsi="Times New Roman" w:cs="Times New Roman"/>
                      <w:sz w:val="24"/>
                      <w:szCs w:val="24"/>
                      <w:vertAlign w:val="baseline"/>
                      <w:lang w:val="en-US" w:eastAsia="zh-CN"/>
                    </w:rPr>
                  </w:rPrChange>
                </w:rPr>
                <w:t>名称</w:t>
              </w:r>
            </w:ins>
          </w:p>
        </w:tc>
        <w:tc>
          <w:tcPr>
            <w:tcW w:w="696" w:type="pct"/>
          </w:tcPr>
          <w:p>
            <w:pPr>
              <w:bidi w:val="0"/>
              <w:rPr>
                <w:ins w:id="2299" w:author="......" w:date="2024-03-17T16:43:26Z"/>
                <w:rFonts w:hint="default" w:ascii="Times New Roman" w:hAnsi="Times New Roman" w:eastAsia="宋体" w:cs="Times New Roman"/>
                <w:sz w:val="24"/>
                <w:szCs w:val="24"/>
                <w:vertAlign w:val="baseline"/>
                <w:lang w:val="en-US" w:eastAsia="zh-CN"/>
                <w:rPrChange w:id="2300" w:author="......" w:date="2024-03-17T16:43:33Z">
                  <w:rPr>
                    <w:ins w:id="2301" w:author="......" w:date="2024-03-17T16:43:26Z"/>
                    <w:rFonts w:hint="default" w:ascii="Times New Roman" w:hAnsi="Times New Roman" w:cs="Times New Roman"/>
                    <w:sz w:val="24"/>
                    <w:szCs w:val="24"/>
                    <w:vertAlign w:val="baseline"/>
                    <w:lang w:val="en-US" w:eastAsia="zh-CN"/>
                  </w:rPr>
                </w:rPrChange>
              </w:rPr>
            </w:pPr>
            <w:ins w:id="2302" w:author="......" w:date="2024-03-17T16:43:26Z">
              <w:r>
                <w:rPr>
                  <w:rFonts w:hint="default" w:ascii="Times New Roman" w:hAnsi="Times New Roman" w:eastAsia="宋体" w:cs="Times New Roman"/>
                  <w:sz w:val="24"/>
                  <w:szCs w:val="24"/>
                  <w:vertAlign w:val="baseline"/>
                  <w:lang w:val="en-US" w:eastAsia="zh-CN"/>
                  <w:rPrChange w:id="2303" w:author="......" w:date="2024-03-17T16:43:33Z">
                    <w:rPr>
                      <w:rFonts w:hint="default" w:ascii="Times New Roman" w:hAnsi="Times New Roman" w:cs="Times New Roman"/>
                      <w:sz w:val="24"/>
                      <w:szCs w:val="24"/>
                      <w:vertAlign w:val="baseline"/>
                      <w:lang w:val="en-US" w:eastAsia="zh-CN"/>
                    </w:rPr>
                  </w:rPrChange>
                </w:rPr>
                <w:t>Varchar</w:t>
              </w:r>
            </w:ins>
          </w:p>
        </w:tc>
        <w:tc>
          <w:tcPr>
            <w:tcW w:w="696" w:type="pct"/>
          </w:tcPr>
          <w:p>
            <w:pPr>
              <w:bidi w:val="0"/>
              <w:rPr>
                <w:ins w:id="2304" w:author="......" w:date="2024-03-17T16:43:26Z"/>
                <w:rFonts w:hint="default" w:ascii="Times New Roman" w:hAnsi="Times New Roman" w:eastAsia="宋体" w:cs="Times New Roman"/>
                <w:sz w:val="24"/>
                <w:szCs w:val="24"/>
                <w:vertAlign w:val="baseline"/>
                <w:lang w:val="en-US" w:eastAsia="zh-CN"/>
                <w:rPrChange w:id="2305" w:author="......" w:date="2024-03-17T16:43:33Z">
                  <w:rPr>
                    <w:ins w:id="2306" w:author="......" w:date="2024-03-17T16:43:26Z"/>
                    <w:rFonts w:hint="default" w:ascii="Times New Roman" w:hAnsi="Times New Roman" w:cs="Times New Roman"/>
                    <w:sz w:val="24"/>
                    <w:szCs w:val="24"/>
                    <w:vertAlign w:val="baseline"/>
                    <w:lang w:val="en-US" w:eastAsia="zh-CN"/>
                  </w:rPr>
                </w:rPrChange>
              </w:rPr>
            </w:pPr>
            <w:ins w:id="2307" w:author="......" w:date="2024-03-17T16:43:26Z">
              <w:r>
                <w:rPr>
                  <w:rFonts w:hint="default" w:ascii="Times New Roman" w:hAnsi="Times New Roman" w:eastAsia="宋体" w:cs="Times New Roman"/>
                  <w:sz w:val="24"/>
                  <w:szCs w:val="24"/>
                  <w:vertAlign w:val="baseline"/>
                  <w:lang w:val="en-US" w:eastAsia="zh-CN"/>
                  <w:rPrChange w:id="2308" w:author="......" w:date="2024-03-17T16:43:33Z">
                    <w:rPr>
                      <w:rFonts w:hint="default" w:ascii="Times New Roman" w:hAnsi="Times New Roman" w:cs="Times New Roman"/>
                      <w:sz w:val="24"/>
                      <w:szCs w:val="24"/>
                      <w:vertAlign w:val="baseline"/>
                      <w:lang w:val="en-US" w:eastAsia="zh-CN"/>
                    </w:rPr>
                  </w:rPrChange>
                </w:rPr>
                <w:t>20</w:t>
              </w:r>
            </w:ins>
          </w:p>
        </w:tc>
        <w:tc>
          <w:tcPr>
            <w:tcW w:w="696" w:type="pct"/>
          </w:tcPr>
          <w:p>
            <w:pPr>
              <w:bidi w:val="0"/>
              <w:rPr>
                <w:ins w:id="2309" w:author="......" w:date="2024-03-17T16:43:26Z"/>
                <w:rFonts w:hint="default" w:ascii="Times New Roman" w:hAnsi="Times New Roman" w:eastAsia="宋体" w:cs="Times New Roman"/>
                <w:sz w:val="24"/>
                <w:szCs w:val="24"/>
                <w:vertAlign w:val="baseline"/>
                <w:lang w:val="en-US" w:eastAsia="zh-CN"/>
                <w:rPrChange w:id="2310" w:author="......" w:date="2024-03-17T16:43:33Z">
                  <w:rPr>
                    <w:ins w:id="2311" w:author="......" w:date="2024-03-17T16:43:26Z"/>
                    <w:rFonts w:hint="default" w:ascii="Times New Roman" w:hAnsi="Times New Roman" w:cs="Times New Roman"/>
                    <w:sz w:val="24"/>
                    <w:szCs w:val="24"/>
                    <w:vertAlign w:val="baseline"/>
                    <w:lang w:val="en-US" w:eastAsia="zh-CN"/>
                  </w:rPr>
                </w:rPrChange>
              </w:rPr>
            </w:pPr>
          </w:p>
        </w:tc>
        <w:tc>
          <w:tcPr>
            <w:tcW w:w="554" w:type="pct"/>
          </w:tcPr>
          <w:p>
            <w:pPr>
              <w:bidi w:val="0"/>
              <w:rPr>
                <w:ins w:id="2312" w:author="......" w:date="2024-03-17T16:43:26Z"/>
                <w:rFonts w:hint="default" w:ascii="Times New Roman" w:hAnsi="Times New Roman" w:eastAsia="宋体" w:cs="Times New Roman"/>
                <w:sz w:val="24"/>
                <w:szCs w:val="24"/>
                <w:vertAlign w:val="baseline"/>
                <w:lang w:val="en-US" w:eastAsia="zh-CN"/>
                <w:rPrChange w:id="2313" w:author="......" w:date="2024-03-17T16:43:33Z">
                  <w:rPr>
                    <w:ins w:id="2314"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315" w:author="......" w:date="2024-03-17T16:43:26Z"/>
        </w:trPr>
        <w:tc>
          <w:tcPr>
            <w:tcW w:w="412" w:type="pct"/>
          </w:tcPr>
          <w:p>
            <w:pPr>
              <w:bidi w:val="0"/>
              <w:rPr>
                <w:ins w:id="2316" w:author="......" w:date="2024-03-17T16:43:26Z"/>
                <w:rFonts w:hint="default" w:ascii="Times New Roman" w:hAnsi="Times New Roman" w:eastAsia="宋体" w:cs="Times New Roman"/>
                <w:sz w:val="24"/>
                <w:szCs w:val="24"/>
                <w:vertAlign w:val="baseline"/>
                <w:lang w:val="en-US" w:eastAsia="zh-CN"/>
                <w:rPrChange w:id="2317" w:author="......" w:date="2024-03-17T16:43:33Z">
                  <w:rPr>
                    <w:ins w:id="2318" w:author="......" w:date="2024-03-17T16:43:26Z"/>
                    <w:rFonts w:hint="default" w:ascii="Times New Roman" w:hAnsi="Times New Roman" w:cs="Times New Roman"/>
                    <w:sz w:val="24"/>
                    <w:szCs w:val="24"/>
                    <w:vertAlign w:val="baseline"/>
                    <w:lang w:val="en-US" w:eastAsia="zh-CN"/>
                  </w:rPr>
                </w:rPrChange>
              </w:rPr>
            </w:pPr>
            <w:ins w:id="2319" w:author="......" w:date="2024-03-17T16:43:26Z">
              <w:r>
                <w:rPr>
                  <w:rFonts w:hint="default" w:ascii="Times New Roman" w:hAnsi="Times New Roman" w:eastAsia="宋体" w:cs="Times New Roman"/>
                  <w:sz w:val="24"/>
                  <w:szCs w:val="24"/>
                  <w:vertAlign w:val="baseline"/>
                  <w:lang w:val="en-US" w:eastAsia="zh-CN"/>
                  <w:rPrChange w:id="2320" w:author="......" w:date="2024-03-17T16:43:33Z">
                    <w:rPr>
                      <w:rFonts w:hint="default" w:ascii="Times New Roman" w:hAnsi="Times New Roman" w:cs="Times New Roman"/>
                      <w:sz w:val="24"/>
                      <w:szCs w:val="24"/>
                      <w:vertAlign w:val="baseline"/>
                      <w:lang w:val="en-US" w:eastAsia="zh-CN"/>
                    </w:rPr>
                  </w:rPrChange>
                </w:rPr>
                <w:t>3</w:t>
              </w:r>
            </w:ins>
          </w:p>
        </w:tc>
        <w:tc>
          <w:tcPr>
            <w:tcW w:w="965" w:type="pct"/>
          </w:tcPr>
          <w:p>
            <w:pPr>
              <w:bidi w:val="0"/>
              <w:rPr>
                <w:ins w:id="2321" w:author="......" w:date="2024-03-17T16:43:26Z"/>
                <w:rFonts w:hint="default" w:ascii="Times New Roman" w:hAnsi="Times New Roman" w:eastAsia="宋体" w:cs="Times New Roman"/>
                <w:sz w:val="24"/>
                <w:szCs w:val="24"/>
                <w:vertAlign w:val="baseline"/>
                <w:lang w:val="en-US" w:eastAsia="zh-CN"/>
                <w:rPrChange w:id="2322" w:author="......" w:date="2024-03-17T16:43:33Z">
                  <w:rPr>
                    <w:ins w:id="2323" w:author="......" w:date="2024-03-17T16:43:26Z"/>
                    <w:rFonts w:hint="default" w:ascii="Times New Roman" w:hAnsi="Times New Roman" w:cs="Times New Roman"/>
                    <w:sz w:val="24"/>
                    <w:szCs w:val="24"/>
                    <w:vertAlign w:val="baseline"/>
                    <w:lang w:val="en-US" w:eastAsia="zh-CN"/>
                  </w:rPr>
                </w:rPrChange>
              </w:rPr>
            </w:pPr>
            <w:ins w:id="2324" w:author="......" w:date="2024-03-17T16:43:26Z">
              <w:r>
                <w:rPr>
                  <w:rFonts w:hint="default" w:ascii="Times New Roman" w:hAnsi="Times New Roman" w:eastAsia="宋体" w:cs="Times New Roman"/>
                  <w:sz w:val="24"/>
                  <w:szCs w:val="24"/>
                  <w:vertAlign w:val="baseline"/>
                  <w:lang w:val="en-US" w:eastAsia="zh-CN"/>
                  <w:rPrChange w:id="2325" w:author="......" w:date="2024-03-17T16:43:33Z">
                    <w:rPr>
                      <w:rFonts w:hint="default" w:ascii="Times New Roman" w:hAnsi="Times New Roman" w:cs="Times New Roman"/>
                      <w:sz w:val="24"/>
                      <w:szCs w:val="24"/>
                      <w:vertAlign w:val="baseline"/>
                      <w:lang w:val="en-US" w:eastAsia="zh-CN"/>
                    </w:rPr>
                  </w:rPrChange>
                </w:rPr>
                <w:t>TIME_ques_s</w:t>
              </w:r>
            </w:ins>
          </w:p>
        </w:tc>
        <w:tc>
          <w:tcPr>
            <w:tcW w:w="980" w:type="pct"/>
          </w:tcPr>
          <w:p>
            <w:pPr>
              <w:bidi w:val="0"/>
              <w:rPr>
                <w:ins w:id="2326" w:author="......" w:date="2024-03-17T16:43:26Z"/>
                <w:rFonts w:hint="default" w:ascii="Times New Roman" w:hAnsi="Times New Roman" w:eastAsia="宋体" w:cs="Times New Roman"/>
                <w:sz w:val="24"/>
                <w:szCs w:val="24"/>
                <w:vertAlign w:val="baseline"/>
                <w:lang w:val="en-US" w:eastAsia="zh-CN"/>
                <w:rPrChange w:id="2327" w:author="......" w:date="2024-03-17T16:43:33Z">
                  <w:rPr>
                    <w:ins w:id="2328" w:author="......" w:date="2024-03-17T16:43:26Z"/>
                    <w:rFonts w:hint="default" w:ascii="Times New Roman" w:hAnsi="Times New Roman" w:cs="Times New Roman"/>
                    <w:sz w:val="24"/>
                    <w:szCs w:val="24"/>
                    <w:vertAlign w:val="baseline"/>
                    <w:lang w:val="en-US" w:eastAsia="zh-CN"/>
                  </w:rPr>
                </w:rPrChange>
              </w:rPr>
            </w:pPr>
            <w:ins w:id="2329" w:author="......" w:date="2024-03-17T16:43:26Z">
              <w:r>
                <w:rPr>
                  <w:rFonts w:hint="default" w:ascii="Times New Roman" w:hAnsi="Times New Roman" w:eastAsia="宋体" w:cs="Times New Roman"/>
                  <w:sz w:val="24"/>
                  <w:szCs w:val="24"/>
                  <w:vertAlign w:val="baseline"/>
                  <w:lang w:val="en-US" w:eastAsia="zh-CN"/>
                  <w:rPrChange w:id="2330" w:author="......" w:date="2024-03-17T16:43:33Z">
                    <w:rPr>
                      <w:rFonts w:hint="default" w:ascii="Times New Roman" w:hAnsi="Times New Roman" w:cs="Times New Roman"/>
                      <w:sz w:val="24"/>
                      <w:szCs w:val="24"/>
                      <w:vertAlign w:val="baseline"/>
                      <w:lang w:val="en-US" w:eastAsia="zh-CN"/>
                    </w:rPr>
                  </w:rPrChange>
                </w:rPr>
                <w:t>发生时间</w:t>
              </w:r>
            </w:ins>
          </w:p>
        </w:tc>
        <w:tc>
          <w:tcPr>
            <w:tcW w:w="696" w:type="pct"/>
          </w:tcPr>
          <w:p>
            <w:pPr>
              <w:bidi w:val="0"/>
              <w:rPr>
                <w:ins w:id="2331" w:author="......" w:date="2024-03-17T16:43:26Z"/>
                <w:rFonts w:hint="default" w:ascii="Times New Roman" w:hAnsi="Times New Roman" w:eastAsia="宋体" w:cs="Times New Roman"/>
                <w:sz w:val="24"/>
                <w:szCs w:val="24"/>
                <w:vertAlign w:val="baseline"/>
                <w:lang w:val="en-US" w:eastAsia="zh-CN"/>
                <w:rPrChange w:id="2332" w:author="......" w:date="2024-03-17T16:43:33Z">
                  <w:rPr>
                    <w:ins w:id="2333" w:author="......" w:date="2024-03-17T16:43:26Z"/>
                    <w:rFonts w:hint="default" w:ascii="Times New Roman" w:hAnsi="Times New Roman" w:cs="Times New Roman"/>
                    <w:sz w:val="24"/>
                    <w:szCs w:val="24"/>
                    <w:vertAlign w:val="baseline"/>
                    <w:lang w:val="en-US" w:eastAsia="zh-CN"/>
                  </w:rPr>
                </w:rPrChange>
              </w:rPr>
            </w:pPr>
            <w:ins w:id="2334" w:author="......" w:date="2024-03-17T16:43:26Z">
              <w:r>
                <w:rPr>
                  <w:rFonts w:hint="default" w:ascii="Times New Roman" w:hAnsi="Times New Roman" w:eastAsia="宋体" w:cs="Times New Roman"/>
                  <w:sz w:val="24"/>
                  <w:szCs w:val="24"/>
                  <w:vertAlign w:val="baseline"/>
                  <w:lang w:val="en-US" w:eastAsia="zh-CN"/>
                  <w:rPrChange w:id="2335" w:author="......" w:date="2024-03-17T16:43:33Z">
                    <w:rPr>
                      <w:rFonts w:hint="default" w:ascii="Times New Roman" w:hAnsi="Times New Roman" w:cs="Times New Roman"/>
                      <w:sz w:val="24"/>
                      <w:szCs w:val="24"/>
                      <w:vertAlign w:val="baseline"/>
                      <w:lang w:val="en-US" w:eastAsia="zh-CN"/>
                    </w:rPr>
                  </w:rPrChange>
                </w:rPr>
                <w:t>Date</w:t>
              </w:r>
            </w:ins>
          </w:p>
        </w:tc>
        <w:tc>
          <w:tcPr>
            <w:tcW w:w="696" w:type="pct"/>
          </w:tcPr>
          <w:p>
            <w:pPr>
              <w:bidi w:val="0"/>
              <w:rPr>
                <w:ins w:id="2336" w:author="......" w:date="2024-03-17T16:43:26Z"/>
                <w:rFonts w:hint="default" w:ascii="Times New Roman" w:hAnsi="Times New Roman" w:eastAsia="宋体" w:cs="Times New Roman"/>
                <w:sz w:val="24"/>
                <w:szCs w:val="24"/>
                <w:vertAlign w:val="baseline"/>
                <w:lang w:val="en-US" w:eastAsia="zh-CN"/>
                <w:rPrChange w:id="2337" w:author="......" w:date="2024-03-17T16:43:33Z">
                  <w:rPr>
                    <w:ins w:id="2338" w:author="......" w:date="2024-03-17T16:43:26Z"/>
                    <w:rFonts w:hint="default" w:ascii="Times New Roman" w:hAnsi="Times New Roman" w:cs="Times New Roman"/>
                    <w:sz w:val="24"/>
                    <w:szCs w:val="24"/>
                    <w:vertAlign w:val="baseline"/>
                    <w:lang w:val="en-US" w:eastAsia="zh-CN"/>
                  </w:rPr>
                </w:rPrChange>
              </w:rPr>
            </w:pPr>
            <w:ins w:id="2339" w:author="......" w:date="2024-03-17T16:43:26Z">
              <w:r>
                <w:rPr>
                  <w:rFonts w:hint="default" w:ascii="Times New Roman" w:hAnsi="Times New Roman" w:eastAsia="宋体" w:cs="Times New Roman"/>
                  <w:sz w:val="24"/>
                  <w:szCs w:val="24"/>
                  <w:vertAlign w:val="baseline"/>
                  <w:lang w:val="en-US" w:eastAsia="zh-CN"/>
                  <w:rPrChange w:id="2340" w:author="......" w:date="2024-03-17T16:43:33Z">
                    <w:rPr>
                      <w:rFonts w:hint="default" w:ascii="Times New Roman" w:hAnsi="Times New Roman" w:cs="Times New Roman"/>
                      <w:sz w:val="24"/>
                      <w:szCs w:val="24"/>
                      <w:vertAlign w:val="baseline"/>
                      <w:lang w:val="en-US" w:eastAsia="zh-CN"/>
                    </w:rPr>
                  </w:rPrChange>
                </w:rPr>
                <w:t>16</w:t>
              </w:r>
            </w:ins>
          </w:p>
        </w:tc>
        <w:tc>
          <w:tcPr>
            <w:tcW w:w="696" w:type="pct"/>
          </w:tcPr>
          <w:p>
            <w:pPr>
              <w:bidi w:val="0"/>
              <w:rPr>
                <w:ins w:id="2341" w:author="......" w:date="2024-03-17T16:43:26Z"/>
                <w:rFonts w:hint="default" w:ascii="Times New Roman" w:hAnsi="Times New Roman" w:eastAsia="宋体" w:cs="Times New Roman"/>
                <w:sz w:val="24"/>
                <w:szCs w:val="24"/>
                <w:vertAlign w:val="baseline"/>
                <w:lang w:val="en-US" w:eastAsia="zh-CN"/>
                <w:rPrChange w:id="2342" w:author="......" w:date="2024-03-17T16:43:33Z">
                  <w:rPr>
                    <w:ins w:id="2343" w:author="......" w:date="2024-03-17T16:43:26Z"/>
                    <w:rFonts w:hint="default" w:ascii="Times New Roman" w:hAnsi="Times New Roman" w:cs="Times New Roman"/>
                    <w:sz w:val="24"/>
                    <w:szCs w:val="24"/>
                    <w:vertAlign w:val="baseline"/>
                    <w:lang w:val="en-US" w:eastAsia="zh-CN"/>
                  </w:rPr>
                </w:rPrChange>
              </w:rPr>
            </w:pPr>
          </w:p>
        </w:tc>
        <w:tc>
          <w:tcPr>
            <w:tcW w:w="554" w:type="pct"/>
          </w:tcPr>
          <w:p>
            <w:pPr>
              <w:bidi w:val="0"/>
              <w:rPr>
                <w:ins w:id="2344" w:author="......" w:date="2024-03-17T16:43:26Z"/>
                <w:rFonts w:hint="default" w:ascii="Times New Roman" w:hAnsi="Times New Roman" w:eastAsia="宋体" w:cs="Times New Roman"/>
                <w:sz w:val="24"/>
                <w:szCs w:val="24"/>
                <w:vertAlign w:val="baseline"/>
                <w:lang w:val="en-US" w:eastAsia="zh-CN"/>
                <w:rPrChange w:id="2345" w:author="......" w:date="2024-03-17T16:43:33Z">
                  <w:rPr>
                    <w:ins w:id="2346" w:author="......" w:date="2024-03-17T16:43:26Z"/>
                    <w:rFonts w:hint="default" w:ascii="Times New Roman" w:hAnsi="Times New Roman" w:cs="Times New Roman"/>
                    <w:sz w:val="24"/>
                    <w:szCs w:val="24"/>
                    <w:vertAlign w:val="baseline"/>
                    <w:lang w:val="en-US" w:eastAsia="zh-CN"/>
                  </w:rPr>
                </w:rPrChange>
              </w:rPr>
            </w:pPr>
            <w:ins w:id="2347" w:author="......" w:date="2024-03-17T16:43:26Z">
              <w:r>
                <w:rPr>
                  <w:rFonts w:hint="default" w:ascii="Times New Roman" w:hAnsi="Times New Roman" w:eastAsia="宋体" w:cs="Times New Roman"/>
                  <w:sz w:val="24"/>
                  <w:szCs w:val="24"/>
                  <w:vertAlign w:val="baseline"/>
                  <w:lang w:val="en-US" w:eastAsia="zh-CN"/>
                  <w:rPrChange w:id="2348" w:author="......" w:date="2024-03-17T16:43:33Z">
                    <w:rPr>
                      <w:rFonts w:hint="default" w:ascii="Times New Roman" w:hAnsi="Times New Roman" w:cs="Times New Roman"/>
                      <w:sz w:val="24"/>
                      <w:szCs w:val="24"/>
                      <w:vertAlign w:val="baseline"/>
                      <w:lang w:val="en-US" w:eastAsia="zh-CN"/>
                    </w:rPr>
                  </w:rPrChange>
                </w:rPr>
                <w:t>Date()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349" w:author="......" w:date="2024-03-17T16:43:26Z"/>
        </w:trPr>
        <w:tc>
          <w:tcPr>
            <w:tcW w:w="412" w:type="pct"/>
          </w:tcPr>
          <w:p>
            <w:pPr>
              <w:bidi w:val="0"/>
              <w:rPr>
                <w:ins w:id="2350" w:author="......" w:date="2024-03-17T16:43:26Z"/>
                <w:rFonts w:hint="default" w:ascii="Times New Roman" w:hAnsi="Times New Roman" w:eastAsia="宋体" w:cs="Times New Roman"/>
                <w:sz w:val="24"/>
                <w:szCs w:val="24"/>
                <w:vertAlign w:val="baseline"/>
                <w:lang w:val="en-US" w:eastAsia="zh-CN"/>
                <w:rPrChange w:id="2351" w:author="......" w:date="2024-03-17T16:43:33Z">
                  <w:rPr>
                    <w:ins w:id="2352" w:author="......" w:date="2024-03-17T16:43:26Z"/>
                    <w:rFonts w:hint="default" w:ascii="Times New Roman" w:hAnsi="Times New Roman" w:cs="Times New Roman"/>
                    <w:sz w:val="24"/>
                    <w:szCs w:val="24"/>
                    <w:vertAlign w:val="baseline"/>
                    <w:lang w:val="en-US" w:eastAsia="zh-CN"/>
                  </w:rPr>
                </w:rPrChange>
              </w:rPr>
            </w:pPr>
            <w:ins w:id="2353" w:author="......" w:date="2024-03-17T16:43:26Z">
              <w:r>
                <w:rPr>
                  <w:rFonts w:hint="default" w:ascii="Times New Roman" w:hAnsi="Times New Roman" w:eastAsia="宋体" w:cs="Times New Roman"/>
                  <w:sz w:val="24"/>
                  <w:szCs w:val="24"/>
                  <w:vertAlign w:val="baseline"/>
                  <w:lang w:val="en-US" w:eastAsia="zh-CN"/>
                  <w:rPrChange w:id="2354" w:author="......" w:date="2024-03-17T16:43:33Z">
                    <w:rPr>
                      <w:rFonts w:hint="default" w:ascii="Times New Roman" w:hAnsi="Times New Roman" w:cs="Times New Roman"/>
                      <w:sz w:val="24"/>
                      <w:szCs w:val="24"/>
                      <w:vertAlign w:val="baseline"/>
                      <w:lang w:val="en-US" w:eastAsia="zh-CN"/>
                    </w:rPr>
                  </w:rPrChange>
                </w:rPr>
                <w:t>4</w:t>
              </w:r>
            </w:ins>
          </w:p>
        </w:tc>
        <w:tc>
          <w:tcPr>
            <w:tcW w:w="965" w:type="pct"/>
          </w:tcPr>
          <w:p>
            <w:pPr>
              <w:bidi w:val="0"/>
              <w:rPr>
                <w:ins w:id="2355" w:author="......" w:date="2024-03-17T16:43:26Z"/>
                <w:rFonts w:hint="default" w:ascii="Times New Roman" w:hAnsi="Times New Roman" w:eastAsia="宋体" w:cs="Times New Roman"/>
                <w:sz w:val="24"/>
                <w:szCs w:val="24"/>
                <w:vertAlign w:val="baseline"/>
                <w:lang w:val="en-US" w:eastAsia="zh-CN"/>
                <w:rPrChange w:id="2356" w:author="......" w:date="2024-03-17T16:43:33Z">
                  <w:rPr>
                    <w:ins w:id="2357" w:author="......" w:date="2024-03-17T16:43:26Z"/>
                    <w:rFonts w:hint="default" w:ascii="Times New Roman" w:hAnsi="Times New Roman" w:cs="Times New Roman"/>
                    <w:sz w:val="24"/>
                    <w:szCs w:val="24"/>
                    <w:vertAlign w:val="baseline"/>
                    <w:lang w:val="en-US" w:eastAsia="zh-CN"/>
                  </w:rPr>
                </w:rPrChange>
              </w:rPr>
            </w:pPr>
            <w:ins w:id="2358" w:author="......" w:date="2024-03-17T16:43:26Z">
              <w:r>
                <w:rPr>
                  <w:rFonts w:hint="default" w:ascii="Times New Roman" w:hAnsi="Times New Roman" w:eastAsia="宋体" w:cs="Times New Roman"/>
                  <w:sz w:val="24"/>
                  <w:szCs w:val="24"/>
                  <w:vertAlign w:val="baseline"/>
                  <w:lang w:val="en-US" w:eastAsia="zh-CN"/>
                  <w:rPrChange w:id="2359" w:author="......" w:date="2024-03-17T16:43:33Z">
                    <w:rPr>
                      <w:rFonts w:hint="default" w:ascii="Times New Roman" w:hAnsi="Times New Roman" w:cs="Times New Roman"/>
                      <w:sz w:val="24"/>
                      <w:szCs w:val="24"/>
                      <w:vertAlign w:val="baseline"/>
                      <w:lang w:val="en-US" w:eastAsia="zh-CN"/>
                    </w:rPr>
                  </w:rPrChange>
                </w:rPr>
                <w:t>PLACE_ques_s</w:t>
              </w:r>
            </w:ins>
          </w:p>
        </w:tc>
        <w:tc>
          <w:tcPr>
            <w:tcW w:w="980" w:type="pct"/>
          </w:tcPr>
          <w:p>
            <w:pPr>
              <w:bidi w:val="0"/>
              <w:rPr>
                <w:ins w:id="2360" w:author="......" w:date="2024-03-17T16:43:26Z"/>
                <w:rFonts w:hint="default" w:ascii="Times New Roman" w:hAnsi="Times New Roman" w:eastAsia="宋体" w:cs="Times New Roman"/>
                <w:sz w:val="24"/>
                <w:szCs w:val="24"/>
                <w:vertAlign w:val="baseline"/>
                <w:lang w:val="en-US" w:eastAsia="zh-CN"/>
                <w:rPrChange w:id="2361" w:author="......" w:date="2024-03-17T16:43:33Z">
                  <w:rPr>
                    <w:ins w:id="2362" w:author="......" w:date="2024-03-17T16:43:26Z"/>
                    <w:rFonts w:hint="default" w:ascii="Times New Roman" w:hAnsi="Times New Roman" w:cs="Times New Roman"/>
                    <w:sz w:val="24"/>
                    <w:szCs w:val="24"/>
                    <w:vertAlign w:val="baseline"/>
                    <w:lang w:val="en-US" w:eastAsia="zh-CN"/>
                  </w:rPr>
                </w:rPrChange>
              </w:rPr>
            </w:pPr>
            <w:ins w:id="2363" w:author="......" w:date="2024-03-17T16:43:26Z">
              <w:r>
                <w:rPr>
                  <w:rFonts w:hint="default" w:ascii="Times New Roman" w:hAnsi="Times New Roman" w:eastAsia="宋体" w:cs="Times New Roman"/>
                  <w:sz w:val="24"/>
                  <w:szCs w:val="24"/>
                  <w:vertAlign w:val="baseline"/>
                  <w:lang w:val="en-US" w:eastAsia="zh-CN"/>
                  <w:rPrChange w:id="2364" w:author="......" w:date="2024-03-17T16:43:33Z">
                    <w:rPr>
                      <w:rFonts w:hint="default" w:ascii="Times New Roman" w:hAnsi="Times New Roman" w:cs="Times New Roman"/>
                      <w:sz w:val="24"/>
                      <w:szCs w:val="24"/>
                      <w:vertAlign w:val="baseline"/>
                      <w:lang w:val="en-US" w:eastAsia="zh-CN"/>
                    </w:rPr>
                  </w:rPrChange>
                </w:rPr>
                <w:t>发生地点</w:t>
              </w:r>
            </w:ins>
          </w:p>
        </w:tc>
        <w:tc>
          <w:tcPr>
            <w:tcW w:w="696" w:type="pct"/>
          </w:tcPr>
          <w:p>
            <w:pPr>
              <w:bidi w:val="0"/>
              <w:rPr>
                <w:ins w:id="2365" w:author="......" w:date="2024-03-17T16:43:26Z"/>
                <w:rFonts w:hint="default" w:ascii="Times New Roman" w:hAnsi="Times New Roman" w:eastAsia="宋体" w:cs="Times New Roman"/>
                <w:sz w:val="24"/>
                <w:szCs w:val="24"/>
                <w:vertAlign w:val="baseline"/>
                <w:lang w:val="en-US" w:eastAsia="zh-CN"/>
                <w:rPrChange w:id="2366" w:author="......" w:date="2024-03-17T16:43:33Z">
                  <w:rPr>
                    <w:ins w:id="2367" w:author="......" w:date="2024-03-17T16:43:26Z"/>
                    <w:rFonts w:hint="default" w:ascii="Times New Roman" w:hAnsi="Times New Roman" w:cs="Times New Roman"/>
                    <w:sz w:val="24"/>
                    <w:szCs w:val="24"/>
                    <w:vertAlign w:val="baseline"/>
                    <w:lang w:val="en-US" w:eastAsia="zh-CN"/>
                  </w:rPr>
                </w:rPrChange>
              </w:rPr>
            </w:pPr>
            <w:ins w:id="2368" w:author="......" w:date="2024-03-17T16:43:26Z">
              <w:r>
                <w:rPr>
                  <w:rFonts w:hint="default" w:ascii="Times New Roman" w:hAnsi="Times New Roman" w:eastAsia="宋体" w:cs="Times New Roman"/>
                  <w:sz w:val="24"/>
                  <w:szCs w:val="24"/>
                  <w:vertAlign w:val="baseline"/>
                  <w:lang w:val="en-US" w:eastAsia="zh-CN"/>
                  <w:rPrChange w:id="2369" w:author="......" w:date="2024-03-17T16:43:33Z">
                    <w:rPr>
                      <w:rFonts w:hint="default" w:ascii="Times New Roman" w:hAnsi="Times New Roman" w:cs="Times New Roman"/>
                      <w:sz w:val="24"/>
                      <w:szCs w:val="24"/>
                      <w:vertAlign w:val="baseline"/>
                      <w:lang w:val="en-US" w:eastAsia="zh-CN"/>
                    </w:rPr>
                  </w:rPrChange>
                </w:rPr>
                <w:t>Varchar</w:t>
              </w:r>
            </w:ins>
          </w:p>
        </w:tc>
        <w:tc>
          <w:tcPr>
            <w:tcW w:w="696" w:type="pct"/>
          </w:tcPr>
          <w:p>
            <w:pPr>
              <w:bidi w:val="0"/>
              <w:rPr>
                <w:ins w:id="2370" w:author="......" w:date="2024-03-17T16:43:26Z"/>
                <w:rFonts w:hint="default" w:ascii="Times New Roman" w:hAnsi="Times New Roman" w:eastAsia="宋体" w:cs="Times New Roman"/>
                <w:sz w:val="24"/>
                <w:szCs w:val="24"/>
                <w:vertAlign w:val="baseline"/>
                <w:lang w:val="en-US" w:eastAsia="zh-CN"/>
                <w:rPrChange w:id="2371" w:author="......" w:date="2024-03-17T16:43:33Z">
                  <w:rPr>
                    <w:ins w:id="2372" w:author="......" w:date="2024-03-17T16:43:26Z"/>
                    <w:rFonts w:hint="default" w:ascii="Times New Roman" w:hAnsi="Times New Roman" w:cs="Times New Roman"/>
                    <w:sz w:val="24"/>
                    <w:szCs w:val="24"/>
                    <w:vertAlign w:val="baseline"/>
                    <w:lang w:val="en-US" w:eastAsia="zh-CN"/>
                  </w:rPr>
                </w:rPrChange>
              </w:rPr>
            </w:pPr>
            <w:ins w:id="2373" w:author="......" w:date="2024-03-17T16:43:26Z">
              <w:r>
                <w:rPr>
                  <w:rFonts w:hint="default" w:ascii="Times New Roman" w:hAnsi="Times New Roman" w:eastAsia="宋体" w:cs="Times New Roman"/>
                  <w:sz w:val="24"/>
                  <w:szCs w:val="24"/>
                  <w:vertAlign w:val="baseline"/>
                  <w:lang w:val="en-US" w:eastAsia="zh-CN"/>
                  <w:rPrChange w:id="2374" w:author="......" w:date="2024-03-17T16:43:33Z">
                    <w:rPr>
                      <w:rFonts w:hint="default" w:ascii="Times New Roman" w:hAnsi="Times New Roman" w:cs="Times New Roman"/>
                      <w:sz w:val="24"/>
                      <w:szCs w:val="24"/>
                      <w:vertAlign w:val="baseline"/>
                      <w:lang w:val="en-US" w:eastAsia="zh-CN"/>
                    </w:rPr>
                  </w:rPrChange>
                </w:rPr>
                <w:t>20</w:t>
              </w:r>
            </w:ins>
          </w:p>
        </w:tc>
        <w:tc>
          <w:tcPr>
            <w:tcW w:w="696" w:type="pct"/>
          </w:tcPr>
          <w:p>
            <w:pPr>
              <w:bidi w:val="0"/>
              <w:rPr>
                <w:ins w:id="2375" w:author="......" w:date="2024-03-17T16:43:26Z"/>
                <w:rFonts w:hint="default" w:ascii="Times New Roman" w:hAnsi="Times New Roman" w:eastAsia="宋体" w:cs="Times New Roman"/>
                <w:sz w:val="24"/>
                <w:szCs w:val="24"/>
                <w:vertAlign w:val="baseline"/>
                <w:lang w:val="en-US" w:eastAsia="zh-CN"/>
                <w:rPrChange w:id="2376" w:author="......" w:date="2024-03-17T16:43:33Z">
                  <w:rPr>
                    <w:ins w:id="2377" w:author="......" w:date="2024-03-17T16:43:26Z"/>
                    <w:rFonts w:hint="default" w:ascii="Times New Roman" w:hAnsi="Times New Roman" w:cs="Times New Roman"/>
                    <w:sz w:val="24"/>
                    <w:szCs w:val="24"/>
                    <w:vertAlign w:val="baseline"/>
                    <w:lang w:val="en-US" w:eastAsia="zh-CN"/>
                  </w:rPr>
                </w:rPrChange>
              </w:rPr>
            </w:pPr>
          </w:p>
        </w:tc>
        <w:tc>
          <w:tcPr>
            <w:tcW w:w="554" w:type="pct"/>
          </w:tcPr>
          <w:p>
            <w:pPr>
              <w:bidi w:val="0"/>
              <w:rPr>
                <w:ins w:id="2378" w:author="......" w:date="2024-03-17T16:43:26Z"/>
                <w:rFonts w:hint="default" w:ascii="Times New Roman" w:hAnsi="Times New Roman" w:eastAsia="宋体" w:cs="Times New Roman"/>
                <w:sz w:val="24"/>
                <w:szCs w:val="24"/>
                <w:vertAlign w:val="baseline"/>
                <w:lang w:val="en-US" w:eastAsia="zh-CN"/>
                <w:rPrChange w:id="2379" w:author="......" w:date="2024-03-17T16:43:33Z">
                  <w:rPr>
                    <w:ins w:id="2380"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381" w:author="......" w:date="2024-03-17T16:43:26Z"/>
        </w:trPr>
        <w:tc>
          <w:tcPr>
            <w:tcW w:w="412" w:type="pct"/>
          </w:tcPr>
          <w:p>
            <w:pPr>
              <w:bidi w:val="0"/>
              <w:rPr>
                <w:ins w:id="2382" w:author="......" w:date="2024-03-17T16:43:26Z"/>
                <w:rFonts w:hint="default" w:ascii="Times New Roman" w:hAnsi="Times New Roman" w:eastAsia="宋体" w:cs="Times New Roman"/>
                <w:sz w:val="24"/>
                <w:szCs w:val="24"/>
                <w:vertAlign w:val="baseline"/>
                <w:lang w:val="en-US" w:eastAsia="zh-CN"/>
                <w:rPrChange w:id="2383" w:author="......" w:date="2024-03-17T16:43:33Z">
                  <w:rPr>
                    <w:ins w:id="2384" w:author="......" w:date="2024-03-17T16:43:26Z"/>
                    <w:rFonts w:hint="default" w:ascii="Times New Roman" w:hAnsi="Times New Roman" w:cs="Times New Roman"/>
                    <w:sz w:val="24"/>
                    <w:szCs w:val="24"/>
                    <w:vertAlign w:val="baseline"/>
                    <w:lang w:val="en-US" w:eastAsia="zh-CN"/>
                  </w:rPr>
                </w:rPrChange>
              </w:rPr>
            </w:pPr>
            <w:ins w:id="2385" w:author="......" w:date="2024-03-17T16:43:26Z">
              <w:r>
                <w:rPr>
                  <w:rFonts w:hint="default" w:ascii="Times New Roman" w:hAnsi="Times New Roman" w:eastAsia="宋体" w:cs="Times New Roman"/>
                  <w:sz w:val="24"/>
                  <w:szCs w:val="24"/>
                  <w:vertAlign w:val="baseline"/>
                  <w:lang w:val="en-US" w:eastAsia="zh-CN"/>
                  <w:rPrChange w:id="2386" w:author="......" w:date="2024-03-17T16:43:33Z">
                    <w:rPr>
                      <w:rFonts w:hint="default" w:ascii="Times New Roman" w:hAnsi="Times New Roman" w:cs="Times New Roman"/>
                      <w:sz w:val="24"/>
                      <w:szCs w:val="24"/>
                      <w:vertAlign w:val="baseline"/>
                      <w:lang w:val="en-US" w:eastAsia="zh-CN"/>
                    </w:rPr>
                  </w:rPrChange>
                </w:rPr>
                <w:t>5</w:t>
              </w:r>
            </w:ins>
          </w:p>
        </w:tc>
        <w:tc>
          <w:tcPr>
            <w:tcW w:w="965" w:type="pct"/>
          </w:tcPr>
          <w:p>
            <w:pPr>
              <w:bidi w:val="0"/>
              <w:rPr>
                <w:ins w:id="2387" w:author="......" w:date="2024-03-17T16:43:26Z"/>
                <w:rFonts w:hint="default" w:ascii="Times New Roman" w:hAnsi="Times New Roman" w:eastAsia="宋体" w:cs="Times New Roman"/>
                <w:sz w:val="24"/>
                <w:szCs w:val="24"/>
                <w:vertAlign w:val="baseline"/>
                <w:lang w:val="en-US" w:eastAsia="zh-CN"/>
                <w:rPrChange w:id="2388" w:author="......" w:date="2024-03-17T16:43:33Z">
                  <w:rPr>
                    <w:ins w:id="2389" w:author="......" w:date="2024-03-17T16:43:26Z"/>
                    <w:rFonts w:hint="default" w:ascii="Times New Roman" w:hAnsi="Times New Roman" w:cs="Times New Roman"/>
                    <w:sz w:val="24"/>
                    <w:szCs w:val="24"/>
                    <w:vertAlign w:val="baseline"/>
                    <w:lang w:val="en-US" w:eastAsia="zh-CN"/>
                  </w:rPr>
                </w:rPrChange>
              </w:rPr>
            </w:pPr>
            <w:ins w:id="2390" w:author="......" w:date="2024-03-17T16:43:26Z">
              <w:r>
                <w:rPr>
                  <w:rFonts w:hint="default" w:ascii="Times New Roman" w:hAnsi="Times New Roman" w:eastAsia="宋体" w:cs="Times New Roman"/>
                  <w:sz w:val="24"/>
                  <w:szCs w:val="24"/>
                  <w:vertAlign w:val="baseline"/>
                  <w:lang w:val="en-US" w:eastAsia="zh-CN"/>
                  <w:rPrChange w:id="2391" w:author="......" w:date="2024-03-17T16:43:33Z">
                    <w:rPr>
                      <w:rFonts w:hint="default" w:ascii="Times New Roman" w:hAnsi="Times New Roman" w:cs="Times New Roman"/>
                      <w:sz w:val="24"/>
                      <w:szCs w:val="24"/>
                      <w:vertAlign w:val="baseline"/>
                      <w:lang w:val="en-US" w:eastAsia="zh-CN"/>
                    </w:rPr>
                  </w:rPrChange>
                </w:rPr>
                <w:t>MAN_ques_s</w:t>
              </w:r>
            </w:ins>
          </w:p>
        </w:tc>
        <w:tc>
          <w:tcPr>
            <w:tcW w:w="980" w:type="pct"/>
          </w:tcPr>
          <w:p>
            <w:pPr>
              <w:bidi w:val="0"/>
              <w:rPr>
                <w:ins w:id="2392" w:author="......" w:date="2024-03-17T16:43:26Z"/>
                <w:rFonts w:hint="default" w:ascii="Times New Roman" w:hAnsi="Times New Roman" w:eastAsia="宋体" w:cs="Times New Roman"/>
                <w:sz w:val="24"/>
                <w:szCs w:val="24"/>
                <w:vertAlign w:val="baseline"/>
                <w:lang w:val="en-US" w:eastAsia="zh-CN"/>
                <w:rPrChange w:id="2393" w:author="......" w:date="2024-03-17T16:43:33Z">
                  <w:rPr>
                    <w:ins w:id="2394" w:author="......" w:date="2024-03-17T16:43:26Z"/>
                    <w:rFonts w:hint="default" w:ascii="Times New Roman" w:hAnsi="Times New Roman" w:cs="Times New Roman"/>
                    <w:sz w:val="24"/>
                    <w:szCs w:val="24"/>
                    <w:vertAlign w:val="baseline"/>
                    <w:lang w:val="en-US" w:eastAsia="zh-CN"/>
                  </w:rPr>
                </w:rPrChange>
              </w:rPr>
            </w:pPr>
            <w:ins w:id="2395" w:author="......" w:date="2024-03-17T16:43:26Z">
              <w:r>
                <w:rPr>
                  <w:rFonts w:hint="default" w:ascii="Times New Roman" w:hAnsi="Times New Roman" w:eastAsia="宋体" w:cs="Times New Roman"/>
                  <w:sz w:val="24"/>
                  <w:szCs w:val="24"/>
                  <w:vertAlign w:val="baseline"/>
                  <w:lang w:val="en-US" w:eastAsia="zh-CN"/>
                  <w:rPrChange w:id="2396" w:author="......" w:date="2024-03-17T16:43:33Z">
                    <w:rPr>
                      <w:rFonts w:hint="default" w:ascii="Times New Roman" w:hAnsi="Times New Roman" w:cs="Times New Roman"/>
                      <w:sz w:val="24"/>
                      <w:szCs w:val="24"/>
                      <w:vertAlign w:val="baseline"/>
                      <w:lang w:val="en-US" w:eastAsia="zh-CN"/>
                    </w:rPr>
                  </w:rPrChange>
                </w:rPr>
                <w:t>上报人员</w:t>
              </w:r>
            </w:ins>
          </w:p>
        </w:tc>
        <w:tc>
          <w:tcPr>
            <w:tcW w:w="696" w:type="pct"/>
          </w:tcPr>
          <w:p>
            <w:pPr>
              <w:bidi w:val="0"/>
              <w:rPr>
                <w:ins w:id="2397" w:author="......" w:date="2024-03-17T16:43:26Z"/>
                <w:rFonts w:hint="default" w:ascii="Times New Roman" w:hAnsi="Times New Roman" w:eastAsia="宋体" w:cs="Times New Roman"/>
                <w:sz w:val="24"/>
                <w:szCs w:val="24"/>
                <w:vertAlign w:val="baseline"/>
                <w:lang w:val="en-US" w:eastAsia="zh-CN"/>
                <w:rPrChange w:id="2398" w:author="......" w:date="2024-03-17T16:43:33Z">
                  <w:rPr>
                    <w:ins w:id="2399" w:author="......" w:date="2024-03-17T16:43:26Z"/>
                    <w:rFonts w:hint="default" w:ascii="Times New Roman" w:hAnsi="Times New Roman" w:cs="Times New Roman"/>
                    <w:sz w:val="24"/>
                    <w:szCs w:val="24"/>
                    <w:vertAlign w:val="baseline"/>
                    <w:lang w:val="en-US" w:eastAsia="zh-CN"/>
                  </w:rPr>
                </w:rPrChange>
              </w:rPr>
            </w:pPr>
            <w:ins w:id="2400" w:author="......" w:date="2024-03-17T16:43:26Z">
              <w:r>
                <w:rPr>
                  <w:rFonts w:hint="default" w:ascii="Times New Roman" w:hAnsi="Times New Roman" w:eastAsia="宋体" w:cs="Times New Roman"/>
                  <w:sz w:val="24"/>
                  <w:szCs w:val="24"/>
                  <w:vertAlign w:val="baseline"/>
                  <w:lang w:val="en-US" w:eastAsia="zh-CN"/>
                  <w:rPrChange w:id="2401" w:author="......" w:date="2024-03-17T16:43:33Z">
                    <w:rPr>
                      <w:rFonts w:hint="default" w:ascii="Times New Roman" w:hAnsi="Times New Roman" w:cs="Times New Roman"/>
                      <w:sz w:val="24"/>
                      <w:szCs w:val="24"/>
                      <w:vertAlign w:val="baseline"/>
                      <w:lang w:val="en-US" w:eastAsia="zh-CN"/>
                    </w:rPr>
                  </w:rPrChange>
                </w:rPr>
                <w:t>Varchar</w:t>
              </w:r>
            </w:ins>
          </w:p>
        </w:tc>
        <w:tc>
          <w:tcPr>
            <w:tcW w:w="696" w:type="pct"/>
          </w:tcPr>
          <w:p>
            <w:pPr>
              <w:bidi w:val="0"/>
              <w:rPr>
                <w:ins w:id="2402" w:author="......" w:date="2024-03-17T16:43:26Z"/>
                <w:rFonts w:hint="default" w:ascii="Times New Roman" w:hAnsi="Times New Roman" w:eastAsia="宋体" w:cs="Times New Roman"/>
                <w:sz w:val="24"/>
                <w:szCs w:val="24"/>
                <w:vertAlign w:val="baseline"/>
                <w:lang w:val="en-US" w:eastAsia="zh-CN"/>
                <w:rPrChange w:id="2403" w:author="......" w:date="2024-03-17T16:43:33Z">
                  <w:rPr>
                    <w:ins w:id="2404" w:author="......" w:date="2024-03-17T16:43:26Z"/>
                    <w:rFonts w:hint="default" w:ascii="Times New Roman" w:hAnsi="Times New Roman" w:cs="Times New Roman"/>
                    <w:sz w:val="24"/>
                    <w:szCs w:val="24"/>
                    <w:vertAlign w:val="baseline"/>
                    <w:lang w:val="en-US" w:eastAsia="zh-CN"/>
                  </w:rPr>
                </w:rPrChange>
              </w:rPr>
            </w:pPr>
            <w:ins w:id="2405" w:author="......" w:date="2024-03-17T16:43:26Z">
              <w:r>
                <w:rPr>
                  <w:rFonts w:hint="default" w:ascii="Times New Roman" w:hAnsi="Times New Roman" w:eastAsia="宋体" w:cs="Times New Roman"/>
                  <w:sz w:val="24"/>
                  <w:szCs w:val="24"/>
                  <w:vertAlign w:val="baseline"/>
                  <w:lang w:val="en-US" w:eastAsia="zh-CN"/>
                  <w:rPrChange w:id="2406" w:author="......" w:date="2024-03-17T16:43:33Z">
                    <w:rPr>
                      <w:rFonts w:hint="default" w:ascii="Times New Roman" w:hAnsi="Times New Roman" w:cs="Times New Roman"/>
                      <w:sz w:val="24"/>
                      <w:szCs w:val="24"/>
                      <w:vertAlign w:val="baseline"/>
                      <w:lang w:val="en-US" w:eastAsia="zh-CN"/>
                    </w:rPr>
                  </w:rPrChange>
                </w:rPr>
                <w:t>10</w:t>
              </w:r>
            </w:ins>
          </w:p>
        </w:tc>
        <w:tc>
          <w:tcPr>
            <w:tcW w:w="696" w:type="pct"/>
          </w:tcPr>
          <w:p>
            <w:pPr>
              <w:bidi w:val="0"/>
              <w:rPr>
                <w:ins w:id="2407" w:author="......" w:date="2024-03-17T16:43:26Z"/>
                <w:rFonts w:hint="default" w:ascii="Times New Roman" w:hAnsi="Times New Roman" w:eastAsia="宋体" w:cs="Times New Roman"/>
                <w:sz w:val="24"/>
                <w:szCs w:val="24"/>
                <w:vertAlign w:val="baseline"/>
                <w:lang w:val="en-US" w:eastAsia="zh-CN"/>
                <w:rPrChange w:id="2408" w:author="......" w:date="2024-03-17T16:43:33Z">
                  <w:rPr>
                    <w:ins w:id="2409" w:author="......" w:date="2024-03-17T16:43:26Z"/>
                    <w:rFonts w:hint="default" w:ascii="Times New Roman" w:hAnsi="Times New Roman" w:cs="Times New Roman"/>
                    <w:sz w:val="24"/>
                    <w:szCs w:val="24"/>
                    <w:vertAlign w:val="baseline"/>
                    <w:lang w:val="en-US" w:eastAsia="zh-CN"/>
                  </w:rPr>
                </w:rPrChange>
              </w:rPr>
            </w:pPr>
          </w:p>
        </w:tc>
        <w:tc>
          <w:tcPr>
            <w:tcW w:w="554" w:type="pct"/>
          </w:tcPr>
          <w:p>
            <w:pPr>
              <w:bidi w:val="0"/>
              <w:rPr>
                <w:ins w:id="2410" w:author="......" w:date="2024-03-17T16:43:26Z"/>
                <w:rFonts w:hint="default" w:ascii="Times New Roman" w:hAnsi="Times New Roman" w:eastAsia="宋体" w:cs="Times New Roman"/>
                <w:sz w:val="24"/>
                <w:szCs w:val="24"/>
                <w:vertAlign w:val="baseline"/>
                <w:lang w:val="en-US" w:eastAsia="zh-CN"/>
                <w:rPrChange w:id="2411" w:author="......" w:date="2024-03-17T16:43:33Z">
                  <w:rPr>
                    <w:ins w:id="2412" w:author="......" w:date="2024-03-17T16:43:26Z"/>
                    <w:rFonts w:hint="default" w:ascii="Times New Roman" w:hAnsi="Times New Roman" w:cs="Times New Roman"/>
                    <w:sz w:val="24"/>
                    <w:szCs w:val="24"/>
                    <w:vertAlign w:val="baseline"/>
                    <w:lang w:val="en-US" w:eastAsia="zh-CN"/>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413" w:author="......" w:date="2024-03-17T16:43:26Z"/>
        </w:trPr>
        <w:tc>
          <w:tcPr>
            <w:tcW w:w="412" w:type="pct"/>
          </w:tcPr>
          <w:p>
            <w:pPr>
              <w:bidi w:val="0"/>
              <w:rPr>
                <w:ins w:id="2414" w:author="......" w:date="2024-03-17T16:43:26Z"/>
                <w:rFonts w:hint="default" w:ascii="Times New Roman" w:hAnsi="Times New Roman" w:eastAsia="宋体" w:cs="Times New Roman"/>
                <w:sz w:val="24"/>
                <w:szCs w:val="24"/>
                <w:vertAlign w:val="baseline"/>
                <w:lang w:val="en-US" w:eastAsia="zh-CN"/>
                <w:rPrChange w:id="2415" w:author="......" w:date="2024-03-17T16:43:33Z">
                  <w:rPr>
                    <w:ins w:id="2416" w:author="......" w:date="2024-03-17T16:43:26Z"/>
                    <w:rFonts w:hint="default" w:ascii="Times New Roman" w:hAnsi="Times New Roman" w:cs="Times New Roman"/>
                    <w:sz w:val="24"/>
                    <w:szCs w:val="24"/>
                    <w:vertAlign w:val="baseline"/>
                    <w:lang w:val="en-US" w:eastAsia="zh-CN"/>
                  </w:rPr>
                </w:rPrChange>
              </w:rPr>
            </w:pPr>
            <w:ins w:id="2417" w:author="......" w:date="2024-03-17T16:43:26Z">
              <w:r>
                <w:rPr>
                  <w:rFonts w:hint="default" w:ascii="Times New Roman" w:hAnsi="Times New Roman" w:eastAsia="宋体" w:cs="Times New Roman"/>
                  <w:sz w:val="24"/>
                  <w:szCs w:val="24"/>
                  <w:vertAlign w:val="baseline"/>
                  <w:lang w:val="en-US" w:eastAsia="zh-CN"/>
                  <w:rPrChange w:id="2418" w:author="......" w:date="2024-03-17T16:43:33Z">
                    <w:rPr>
                      <w:rFonts w:hint="default" w:ascii="Times New Roman" w:hAnsi="Times New Roman" w:cs="Times New Roman"/>
                      <w:sz w:val="24"/>
                      <w:szCs w:val="24"/>
                      <w:vertAlign w:val="baseline"/>
                      <w:lang w:val="en-US" w:eastAsia="zh-CN"/>
                    </w:rPr>
                  </w:rPrChange>
                </w:rPr>
                <w:t>6</w:t>
              </w:r>
            </w:ins>
          </w:p>
        </w:tc>
        <w:tc>
          <w:tcPr>
            <w:tcW w:w="965" w:type="pct"/>
          </w:tcPr>
          <w:p>
            <w:pPr>
              <w:bidi w:val="0"/>
              <w:rPr>
                <w:ins w:id="2419" w:author="......" w:date="2024-03-17T16:43:26Z"/>
                <w:rFonts w:hint="default" w:ascii="Times New Roman" w:hAnsi="Times New Roman" w:eastAsia="宋体" w:cs="Times New Roman"/>
                <w:sz w:val="24"/>
                <w:szCs w:val="24"/>
                <w:vertAlign w:val="baseline"/>
                <w:lang w:val="en-US" w:eastAsia="zh-CN"/>
                <w:rPrChange w:id="2420" w:author="......" w:date="2024-03-17T16:43:33Z">
                  <w:rPr>
                    <w:ins w:id="2421" w:author="......" w:date="2024-03-17T16:43:26Z"/>
                    <w:rFonts w:hint="default" w:ascii="Times New Roman" w:hAnsi="Times New Roman" w:cs="Times New Roman"/>
                    <w:sz w:val="24"/>
                    <w:szCs w:val="24"/>
                    <w:vertAlign w:val="baseline"/>
                    <w:lang w:val="en-US" w:eastAsia="zh-CN"/>
                  </w:rPr>
                </w:rPrChange>
              </w:rPr>
            </w:pPr>
            <w:ins w:id="2422" w:author="......" w:date="2024-03-17T16:43:26Z">
              <w:r>
                <w:rPr>
                  <w:rFonts w:hint="default" w:ascii="Times New Roman" w:hAnsi="Times New Roman" w:eastAsia="宋体" w:cs="Times New Roman"/>
                  <w:sz w:val="24"/>
                  <w:szCs w:val="24"/>
                  <w:vertAlign w:val="baseline"/>
                  <w:lang w:val="en-US" w:eastAsia="zh-CN"/>
                  <w:rPrChange w:id="2423" w:author="......" w:date="2024-03-17T16:43:33Z">
                    <w:rPr>
                      <w:rFonts w:hint="default" w:ascii="Times New Roman" w:hAnsi="Times New Roman" w:cs="Times New Roman"/>
                      <w:sz w:val="24"/>
                      <w:szCs w:val="24"/>
                      <w:vertAlign w:val="baseline"/>
                      <w:lang w:val="en-US" w:eastAsia="zh-CN"/>
                    </w:rPr>
                  </w:rPrChange>
                </w:rPr>
                <w:t>D</w:t>
              </w:r>
            </w:ins>
            <w:ins w:id="2424" w:author="......" w:date="2024-03-17T16:43:26Z">
              <w:r>
                <w:rPr>
                  <w:rFonts w:hint="default" w:ascii="Times New Roman" w:hAnsi="Times New Roman" w:eastAsia="宋体" w:cs="Times New Roman"/>
                  <w:sz w:val="24"/>
                  <w:szCs w:val="24"/>
                  <w:vertAlign w:val="baseline"/>
                  <w:lang w:val="en-US" w:eastAsia="zh-CN"/>
                  <w:rPrChange w:id="2425" w:author="......" w:date="2024-03-17T16:43:33Z">
                    <w:rPr>
                      <w:rFonts w:hint="eastAsia" w:ascii="Times New Roman" w:hAnsi="Times New Roman" w:cs="Times New Roman"/>
                      <w:sz w:val="24"/>
                      <w:szCs w:val="24"/>
                      <w:vertAlign w:val="baseline"/>
                      <w:lang w:val="en-US" w:eastAsia="zh-CN"/>
                    </w:rPr>
                  </w:rPrChange>
                </w:rPr>
                <w:t>ES</w:t>
              </w:r>
            </w:ins>
            <w:ins w:id="2426" w:author="......" w:date="2024-03-17T16:43:26Z">
              <w:r>
                <w:rPr>
                  <w:rFonts w:hint="default" w:ascii="Times New Roman" w:hAnsi="Times New Roman" w:eastAsia="宋体" w:cs="Times New Roman"/>
                  <w:sz w:val="24"/>
                  <w:szCs w:val="24"/>
                  <w:vertAlign w:val="baseline"/>
                  <w:lang w:val="en-US" w:eastAsia="zh-CN"/>
                  <w:rPrChange w:id="2427" w:author="......" w:date="2024-03-17T16:43:33Z">
                    <w:rPr>
                      <w:rFonts w:hint="default" w:ascii="Times New Roman" w:hAnsi="Times New Roman" w:cs="Times New Roman"/>
                      <w:sz w:val="24"/>
                      <w:szCs w:val="24"/>
                      <w:vertAlign w:val="baseline"/>
                      <w:lang w:val="en-US" w:eastAsia="zh-CN"/>
                    </w:rPr>
                  </w:rPrChange>
                </w:rPr>
                <w:t>_ques_s</w:t>
              </w:r>
            </w:ins>
          </w:p>
        </w:tc>
        <w:tc>
          <w:tcPr>
            <w:tcW w:w="980" w:type="pct"/>
          </w:tcPr>
          <w:p>
            <w:pPr>
              <w:bidi w:val="0"/>
              <w:rPr>
                <w:ins w:id="2428" w:author="......" w:date="2024-03-17T16:43:26Z"/>
                <w:rFonts w:hint="default" w:ascii="Times New Roman" w:hAnsi="Times New Roman" w:eastAsia="宋体" w:cs="Times New Roman"/>
                <w:sz w:val="24"/>
                <w:szCs w:val="24"/>
                <w:vertAlign w:val="baseline"/>
                <w:lang w:val="en-US" w:eastAsia="zh-CN"/>
                <w:rPrChange w:id="2429" w:author="......" w:date="2024-03-17T16:43:33Z">
                  <w:rPr>
                    <w:ins w:id="2430" w:author="......" w:date="2024-03-17T16:43:26Z"/>
                    <w:rFonts w:hint="default" w:ascii="Times New Roman" w:hAnsi="Times New Roman" w:cs="Times New Roman"/>
                    <w:sz w:val="24"/>
                    <w:szCs w:val="24"/>
                    <w:vertAlign w:val="baseline"/>
                    <w:lang w:val="en-US" w:eastAsia="zh-CN"/>
                  </w:rPr>
                </w:rPrChange>
              </w:rPr>
            </w:pPr>
            <w:ins w:id="2431" w:author="......" w:date="2024-03-17T16:43:26Z">
              <w:r>
                <w:rPr>
                  <w:rFonts w:hint="default" w:ascii="Times New Roman" w:hAnsi="Times New Roman" w:eastAsia="宋体" w:cs="Times New Roman"/>
                  <w:sz w:val="24"/>
                  <w:szCs w:val="24"/>
                  <w:lang w:val="en-US" w:eastAsia="zh-CN"/>
                  <w:rPrChange w:id="2432" w:author="......" w:date="2024-03-17T16:43:33Z">
                    <w:rPr>
                      <w:rFonts w:hint="default" w:ascii="Times New Roman" w:hAnsi="Times New Roman" w:cs="Times New Roman"/>
                      <w:sz w:val="24"/>
                      <w:szCs w:val="24"/>
                      <w:lang w:val="en-US" w:eastAsia="zh-CN"/>
                    </w:rPr>
                  </w:rPrChange>
                </w:rPr>
                <w:t>安全问题</w:t>
              </w:r>
            </w:ins>
            <w:ins w:id="2433" w:author="......" w:date="2024-03-17T16:43:26Z">
              <w:r>
                <w:rPr>
                  <w:rFonts w:hint="default" w:ascii="Times New Roman" w:hAnsi="Times New Roman" w:eastAsia="宋体" w:cs="Times New Roman"/>
                  <w:sz w:val="24"/>
                  <w:szCs w:val="24"/>
                  <w:vertAlign w:val="baseline"/>
                  <w:lang w:val="en-US" w:eastAsia="zh-CN"/>
                  <w:rPrChange w:id="2434" w:author="......" w:date="2024-03-17T16:43:33Z">
                    <w:rPr>
                      <w:rFonts w:hint="default" w:ascii="Times New Roman" w:hAnsi="Times New Roman" w:cs="Times New Roman"/>
                      <w:sz w:val="24"/>
                      <w:szCs w:val="24"/>
                      <w:vertAlign w:val="baseline"/>
                      <w:lang w:val="en-US" w:eastAsia="zh-CN"/>
                    </w:rPr>
                  </w:rPrChange>
                </w:rPr>
                <w:t>描述</w:t>
              </w:r>
            </w:ins>
          </w:p>
        </w:tc>
        <w:tc>
          <w:tcPr>
            <w:tcW w:w="696" w:type="pct"/>
          </w:tcPr>
          <w:p>
            <w:pPr>
              <w:bidi w:val="0"/>
              <w:rPr>
                <w:ins w:id="2435" w:author="......" w:date="2024-03-17T16:43:26Z"/>
                <w:rFonts w:hint="default" w:ascii="Times New Roman" w:hAnsi="Times New Roman" w:eastAsia="宋体" w:cs="Times New Roman"/>
                <w:sz w:val="24"/>
                <w:szCs w:val="24"/>
                <w:vertAlign w:val="baseline"/>
                <w:lang w:val="en-US" w:eastAsia="zh-CN"/>
                <w:rPrChange w:id="2436" w:author="......" w:date="2024-03-17T16:43:33Z">
                  <w:rPr>
                    <w:ins w:id="2437" w:author="......" w:date="2024-03-17T16:43:26Z"/>
                    <w:rFonts w:hint="default" w:ascii="Times New Roman" w:hAnsi="Times New Roman" w:cs="Times New Roman"/>
                    <w:sz w:val="24"/>
                    <w:szCs w:val="24"/>
                    <w:vertAlign w:val="baseline"/>
                    <w:lang w:val="en-US" w:eastAsia="zh-CN"/>
                  </w:rPr>
                </w:rPrChange>
              </w:rPr>
            </w:pPr>
            <w:ins w:id="2438" w:author="......" w:date="2024-03-17T16:43:26Z">
              <w:r>
                <w:rPr>
                  <w:rFonts w:hint="default" w:ascii="Times New Roman" w:hAnsi="Times New Roman" w:eastAsia="宋体" w:cs="Times New Roman"/>
                  <w:sz w:val="24"/>
                  <w:szCs w:val="24"/>
                  <w:vertAlign w:val="baseline"/>
                  <w:lang w:val="en-US" w:eastAsia="zh-CN"/>
                  <w:rPrChange w:id="2439" w:author="......" w:date="2024-03-17T16:43:33Z">
                    <w:rPr>
                      <w:rFonts w:hint="default" w:ascii="Times New Roman" w:hAnsi="Times New Roman" w:cs="Times New Roman"/>
                      <w:sz w:val="24"/>
                      <w:szCs w:val="24"/>
                      <w:vertAlign w:val="baseline"/>
                      <w:lang w:val="en-US" w:eastAsia="zh-CN"/>
                    </w:rPr>
                  </w:rPrChange>
                </w:rPr>
                <w:t>Varchar</w:t>
              </w:r>
            </w:ins>
          </w:p>
        </w:tc>
        <w:tc>
          <w:tcPr>
            <w:tcW w:w="696" w:type="pct"/>
          </w:tcPr>
          <w:p>
            <w:pPr>
              <w:bidi w:val="0"/>
              <w:rPr>
                <w:ins w:id="2440" w:author="......" w:date="2024-03-17T16:43:26Z"/>
                <w:rFonts w:hint="default" w:ascii="Times New Roman" w:hAnsi="Times New Roman" w:eastAsia="宋体" w:cs="Times New Roman"/>
                <w:sz w:val="24"/>
                <w:szCs w:val="24"/>
                <w:vertAlign w:val="baseline"/>
                <w:lang w:val="en-US" w:eastAsia="zh-CN"/>
                <w:rPrChange w:id="2441" w:author="......" w:date="2024-03-17T16:43:33Z">
                  <w:rPr>
                    <w:ins w:id="2442" w:author="......" w:date="2024-03-17T16:43:26Z"/>
                    <w:rFonts w:hint="default" w:ascii="Times New Roman" w:hAnsi="Times New Roman" w:cs="Times New Roman"/>
                    <w:sz w:val="24"/>
                    <w:szCs w:val="24"/>
                    <w:vertAlign w:val="baseline"/>
                    <w:lang w:val="en-US" w:eastAsia="zh-CN"/>
                  </w:rPr>
                </w:rPrChange>
              </w:rPr>
            </w:pPr>
            <w:ins w:id="2443" w:author="......" w:date="2024-03-17T16:43:26Z">
              <w:r>
                <w:rPr>
                  <w:rFonts w:hint="default" w:ascii="Times New Roman" w:hAnsi="Times New Roman" w:eastAsia="宋体" w:cs="Times New Roman"/>
                  <w:sz w:val="24"/>
                  <w:szCs w:val="24"/>
                  <w:vertAlign w:val="baseline"/>
                  <w:lang w:val="en-US" w:eastAsia="zh-CN"/>
                  <w:rPrChange w:id="2444" w:author="......" w:date="2024-03-17T16:43:33Z">
                    <w:rPr>
                      <w:rFonts w:hint="default" w:ascii="Times New Roman" w:hAnsi="Times New Roman" w:cs="Times New Roman"/>
                      <w:sz w:val="24"/>
                      <w:szCs w:val="24"/>
                      <w:vertAlign w:val="baseline"/>
                      <w:lang w:val="en-US" w:eastAsia="zh-CN"/>
                    </w:rPr>
                  </w:rPrChange>
                </w:rPr>
                <w:t>1000</w:t>
              </w:r>
            </w:ins>
          </w:p>
        </w:tc>
        <w:tc>
          <w:tcPr>
            <w:tcW w:w="696" w:type="pct"/>
          </w:tcPr>
          <w:p>
            <w:pPr>
              <w:bidi w:val="0"/>
              <w:rPr>
                <w:ins w:id="2445" w:author="......" w:date="2024-03-17T16:43:26Z"/>
                <w:rFonts w:hint="default" w:ascii="Times New Roman" w:hAnsi="Times New Roman" w:eastAsia="宋体" w:cs="Times New Roman"/>
                <w:sz w:val="24"/>
                <w:szCs w:val="24"/>
                <w:vertAlign w:val="baseline"/>
                <w:lang w:val="en-US" w:eastAsia="zh-CN"/>
                <w:rPrChange w:id="2446" w:author="......" w:date="2024-03-17T16:43:33Z">
                  <w:rPr>
                    <w:ins w:id="2447" w:author="......" w:date="2024-03-17T16:43:26Z"/>
                    <w:rFonts w:hint="default" w:ascii="Times New Roman" w:hAnsi="Times New Roman" w:cs="Times New Roman"/>
                    <w:sz w:val="24"/>
                    <w:szCs w:val="24"/>
                    <w:vertAlign w:val="baseline"/>
                    <w:lang w:val="en-US" w:eastAsia="zh-CN"/>
                  </w:rPr>
                </w:rPrChange>
              </w:rPr>
            </w:pPr>
          </w:p>
        </w:tc>
        <w:tc>
          <w:tcPr>
            <w:tcW w:w="554" w:type="pct"/>
          </w:tcPr>
          <w:p>
            <w:pPr>
              <w:bidi w:val="0"/>
              <w:rPr>
                <w:ins w:id="2448" w:author="......" w:date="2024-03-17T16:43:26Z"/>
                <w:rFonts w:hint="default" w:ascii="Times New Roman" w:hAnsi="Times New Roman" w:eastAsia="宋体" w:cs="Times New Roman"/>
                <w:sz w:val="24"/>
                <w:szCs w:val="24"/>
                <w:vertAlign w:val="baseline"/>
                <w:lang w:val="en-US" w:eastAsia="zh-CN"/>
                <w:rPrChange w:id="2449" w:author="......" w:date="2024-03-17T16:43:33Z">
                  <w:rPr>
                    <w:ins w:id="2450" w:author="......" w:date="2024-03-17T16:43:26Z"/>
                    <w:rFonts w:hint="default" w:ascii="Times New Roman" w:hAnsi="Times New Roman" w:cs="Times New Roman"/>
                    <w:sz w:val="24"/>
                    <w:szCs w:val="24"/>
                    <w:vertAlign w:val="baseline"/>
                    <w:lang w:val="en-US" w:eastAsia="zh-CN"/>
                  </w:rPr>
                </w:rPrChange>
              </w:rPr>
            </w:pPr>
            <w:ins w:id="2451" w:author="......" w:date="2024-03-17T16:43:26Z">
              <w:r>
                <w:rPr>
                  <w:rFonts w:hint="default" w:ascii="Times New Roman" w:hAnsi="Times New Roman" w:eastAsia="宋体" w:cs="Times New Roman"/>
                  <w:sz w:val="24"/>
                  <w:szCs w:val="24"/>
                  <w:vertAlign w:val="baseline"/>
                  <w:lang w:val="en-US" w:eastAsia="zh-CN"/>
                  <w:rPrChange w:id="2452" w:author="......" w:date="2024-03-17T16:43:33Z">
                    <w:rPr>
                      <w:rFonts w:hint="default" w:ascii="Times New Roman" w:hAnsi="Times New Roman" w:cs="Times New Roman"/>
                      <w:sz w:val="24"/>
                      <w:szCs w:val="24"/>
                      <w:vertAlign w:val="baseline"/>
                      <w:lang w:val="en-US" w:eastAsia="zh-CN"/>
                    </w:rPr>
                  </w:rPrChange>
                </w:rPr>
                <w:t>NULL</w:t>
              </w:r>
            </w:ins>
          </w:p>
        </w:tc>
      </w:tr>
    </w:tbl>
    <w:p>
      <w:pPr>
        <w:bidi w:val="0"/>
        <w:rPr>
          <w:rFonts w:hint="default" w:ascii="Times New Roman" w:hAnsi="Times New Roman" w:eastAsia="宋体" w:cs="Times New Roman"/>
          <w:sz w:val="24"/>
          <w:szCs w:val="24"/>
          <w:lang w:val="en-US" w:eastAsia="zh-CN"/>
        </w:rPr>
      </w:pPr>
    </w:p>
    <w:p>
      <w:pPr>
        <w:pStyle w:val="5"/>
        <w:bidi w:val="0"/>
        <w:outlineLvl w:val="3"/>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文档管理模块</w:t>
      </w:r>
    </w:p>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表3.12 文档资料信息表</w:t>
      </w:r>
    </w:p>
    <w:tbl>
      <w:tblPr>
        <w:tblStyle w:val="1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2"/>
        <w:gridCol w:w="1550"/>
        <w:gridCol w:w="1504"/>
        <w:gridCol w:w="1247"/>
        <w:gridCol w:w="1247"/>
        <w:gridCol w:w="1247"/>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编号</w:t>
            </w:r>
          </w:p>
        </w:tc>
        <w:tc>
          <w:tcPr>
            <w:tcW w:w="866"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字段名称</w:t>
            </w:r>
          </w:p>
        </w:tc>
        <w:tc>
          <w:tcPr>
            <w:tcW w:w="890"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字段含义</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字段类型</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字段长度</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是否主键</w:t>
            </w:r>
          </w:p>
        </w:tc>
        <w:tc>
          <w:tcPr>
            <w:tcW w:w="58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37"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866"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ID_file</w:t>
            </w:r>
          </w:p>
        </w:tc>
        <w:tc>
          <w:tcPr>
            <w:tcW w:w="890"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文档id</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Int</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100</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t>
            </w:r>
          </w:p>
        </w:tc>
        <w:tc>
          <w:tcPr>
            <w:tcW w:w="588"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866"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NAME_file</w:t>
            </w:r>
          </w:p>
        </w:tc>
        <w:tc>
          <w:tcPr>
            <w:tcW w:w="890"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文档名称</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20</w:t>
            </w:r>
          </w:p>
        </w:tc>
        <w:tc>
          <w:tcPr>
            <w:tcW w:w="739" w:type="pct"/>
          </w:tcPr>
          <w:p>
            <w:pPr>
              <w:bidi w:val="0"/>
              <w:rPr>
                <w:rFonts w:hint="default" w:ascii="Times New Roman" w:hAnsi="Times New Roman" w:eastAsia="宋体" w:cs="Times New Roman"/>
                <w:sz w:val="24"/>
                <w:szCs w:val="24"/>
                <w:vertAlign w:val="baseline"/>
                <w:lang w:val="en-US" w:eastAsia="zh-CN"/>
              </w:rPr>
            </w:pPr>
          </w:p>
        </w:tc>
        <w:tc>
          <w:tcPr>
            <w:tcW w:w="588"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866"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TIME_file</w:t>
            </w:r>
          </w:p>
        </w:tc>
        <w:tc>
          <w:tcPr>
            <w:tcW w:w="890"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上传时间</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16</w:t>
            </w:r>
          </w:p>
        </w:tc>
        <w:tc>
          <w:tcPr>
            <w:tcW w:w="739" w:type="pct"/>
          </w:tcPr>
          <w:p>
            <w:pPr>
              <w:bidi w:val="0"/>
              <w:rPr>
                <w:rFonts w:hint="default" w:ascii="Times New Roman" w:hAnsi="Times New Roman" w:eastAsia="宋体" w:cs="Times New Roman"/>
                <w:sz w:val="24"/>
                <w:szCs w:val="24"/>
                <w:vertAlign w:val="baseline"/>
                <w:lang w:val="en-US" w:eastAsia="zh-CN"/>
              </w:rPr>
            </w:pPr>
          </w:p>
        </w:tc>
        <w:tc>
          <w:tcPr>
            <w:tcW w:w="588"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437"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866"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MAN_file</w:t>
            </w:r>
          </w:p>
        </w:tc>
        <w:tc>
          <w:tcPr>
            <w:tcW w:w="890"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上传人员</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c>
          <w:tcPr>
            <w:tcW w:w="739" w:type="pct"/>
          </w:tcPr>
          <w:p>
            <w:pPr>
              <w:bidi w:val="0"/>
              <w:rPr>
                <w:rFonts w:hint="default" w:ascii="Times New Roman" w:hAnsi="Times New Roman" w:eastAsia="宋体" w:cs="Times New Roman"/>
                <w:sz w:val="24"/>
                <w:szCs w:val="24"/>
                <w:vertAlign w:val="baseline"/>
                <w:lang w:val="en-US" w:eastAsia="zh-CN"/>
              </w:rPr>
            </w:pPr>
          </w:p>
        </w:tc>
        <w:tc>
          <w:tcPr>
            <w:tcW w:w="588"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5</w:t>
            </w:r>
          </w:p>
        </w:tc>
        <w:tc>
          <w:tcPr>
            <w:tcW w:w="866"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TYPE_file</w:t>
            </w:r>
          </w:p>
        </w:tc>
        <w:tc>
          <w:tcPr>
            <w:tcW w:w="890"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文档类别</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c>
          <w:tcPr>
            <w:tcW w:w="739" w:type="pct"/>
          </w:tcPr>
          <w:p>
            <w:pPr>
              <w:bidi w:val="0"/>
              <w:rPr>
                <w:rFonts w:hint="default" w:ascii="Times New Roman" w:hAnsi="Times New Roman" w:eastAsia="宋体" w:cs="Times New Roman"/>
                <w:sz w:val="24"/>
                <w:szCs w:val="24"/>
                <w:vertAlign w:val="baseline"/>
                <w:lang w:val="en-US" w:eastAsia="zh-CN"/>
              </w:rPr>
            </w:pPr>
          </w:p>
        </w:tc>
        <w:tc>
          <w:tcPr>
            <w:tcW w:w="588" w:type="pct"/>
          </w:tcPr>
          <w:p>
            <w:pPr>
              <w:bidi w:val="0"/>
              <w:rPr>
                <w:rFonts w:hint="default" w:ascii="Times New Roman" w:hAnsi="Times New Roman" w:eastAsia="宋体"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6</w:t>
            </w:r>
          </w:p>
        </w:tc>
        <w:tc>
          <w:tcPr>
            <w:tcW w:w="866"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SUBSET_file</w:t>
            </w:r>
          </w:p>
        </w:tc>
        <w:tc>
          <w:tcPr>
            <w:tcW w:w="890"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所属子项目</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Varchar</w:t>
            </w:r>
          </w:p>
        </w:tc>
        <w:tc>
          <w:tcPr>
            <w:tcW w:w="739" w:type="pct"/>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c>
          <w:tcPr>
            <w:tcW w:w="739" w:type="pct"/>
          </w:tcPr>
          <w:p>
            <w:pPr>
              <w:bidi w:val="0"/>
              <w:rPr>
                <w:rFonts w:hint="default" w:ascii="Times New Roman" w:hAnsi="Times New Roman" w:eastAsia="宋体" w:cs="Times New Roman"/>
                <w:sz w:val="24"/>
                <w:szCs w:val="24"/>
                <w:vertAlign w:val="baseline"/>
                <w:lang w:val="en-US" w:eastAsia="zh-CN"/>
              </w:rPr>
            </w:pPr>
          </w:p>
        </w:tc>
        <w:tc>
          <w:tcPr>
            <w:tcW w:w="588" w:type="pct"/>
          </w:tcPr>
          <w:p>
            <w:pPr>
              <w:bidi w:val="0"/>
              <w:rPr>
                <w:rFonts w:hint="default" w:ascii="Times New Roman" w:hAnsi="Times New Roman" w:eastAsia="宋体" w:cs="Times New Roman"/>
                <w:sz w:val="24"/>
                <w:szCs w:val="24"/>
                <w:vertAlign w:val="baseline"/>
                <w:lang w:val="en-US" w:eastAsia="zh-CN"/>
              </w:rPr>
            </w:pPr>
          </w:p>
        </w:tc>
      </w:tr>
    </w:tbl>
    <w:p>
      <w:pPr>
        <w:rPr>
          <w:rFonts w:hint="default" w:ascii="Times New Roman" w:hAnsi="Times New Roman" w:eastAsia="宋体" w:cs="Times New Roman"/>
        </w:rPr>
      </w:pPr>
    </w:p>
    <w:p>
      <w:pPr>
        <w:pStyle w:val="4"/>
        <w:bidi w:val="0"/>
        <w:outlineLvl w:val="2"/>
        <w:rPr>
          <w:rFonts w:hint="default" w:ascii="Times New Roman" w:hAnsi="Times New Roman" w:eastAsia="宋体" w:cs="Times New Roman"/>
        </w:rPr>
      </w:pPr>
      <w:bookmarkStart w:id="76" w:name="_Toc21436"/>
      <w:bookmarkStart w:id="77" w:name="_Toc21871"/>
      <w:r>
        <w:rPr>
          <w:rFonts w:hint="default" w:ascii="Times New Roman" w:hAnsi="Times New Roman" w:eastAsia="宋体" w:cs="Times New Roman"/>
        </w:rPr>
        <w:t>E-R图</w:t>
      </w:r>
      <w:bookmarkEnd w:id="76"/>
      <w:bookmarkEnd w:id="77"/>
    </w:p>
    <w:p>
      <w:pPr>
        <w:tabs>
          <w:tab w:val="left" w:pos="5460"/>
        </w:tabs>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2739390" cy="2449830"/>
            <wp:effectExtent l="0" t="0" r="3810" b="7620"/>
            <wp:docPr id="11" name="图片 11" descr="399ec767eb48472314a630bc950f2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99ec767eb48472314a630bc950f2be"/>
                    <pic:cNvPicPr>
                      <a:picLocks noChangeAspect="1"/>
                    </pic:cNvPicPr>
                  </pic:nvPicPr>
                  <pic:blipFill>
                    <a:blip r:embed="rId10"/>
                    <a:stretch>
                      <a:fillRect/>
                    </a:stretch>
                  </pic:blipFill>
                  <pic:spPr>
                    <a:xfrm>
                      <a:off x="0" y="0"/>
                      <a:ext cx="2739390" cy="2449830"/>
                    </a:xfrm>
                    <a:prstGeom prst="rect">
                      <a:avLst/>
                    </a:prstGeom>
                  </pic:spPr>
                </pic:pic>
              </a:graphicData>
            </a:graphic>
          </wp:inline>
        </w:drawing>
      </w:r>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图3.1 项目E-R图</w:t>
      </w:r>
    </w:p>
    <w:p>
      <w:pPr>
        <w:rPr>
          <w:rFonts w:hint="default" w:ascii="Times New Roman" w:hAnsi="Times New Roman" w:eastAsia="宋体" w:cs="Times New Roman"/>
          <w:lang w:eastAsia="zh-CN"/>
        </w:rPr>
      </w:pP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drawing>
          <wp:inline distT="0" distB="0" distL="114300" distR="114300">
            <wp:extent cx="3293110" cy="1912620"/>
            <wp:effectExtent l="0" t="0" r="2540" b="1905"/>
            <wp:docPr id="12" name="图片 12" descr="105fce6fc53e19c5c322c5f17739f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05fce6fc53e19c5c322c5f17739f1b"/>
                    <pic:cNvPicPr>
                      <a:picLocks noChangeAspect="1"/>
                    </pic:cNvPicPr>
                  </pic:nvPicPr>
                  <pic:blipFill>
                    <a:blip r:embed="rId11"/>
                    <a:stretch>
                      <a:fillRect/>
                    </a:stretch>
                  </pic:blipFill>
                  <pic:spPr>
                    <a:xfrm>
                      <a:off x="0" y="0"/>
                      <a:ext cx="3293110" cy="1912620"/>
                    </a:xfrm>
                    <a:prstGeom prst="rect">
                      <a:avLst/>
                    </a:prstGeom>
                  </pic:spPr>
                </pic:pic>
              </a:graphicData>
            </a:graphic>
          </wp:inline>
        </w:drawing>
      </w:r>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图3.2 项目节点E-R图</w:t>
      </w:r>
    </w:p>
    <w:p>
      <w:pPr>
        <w:rPr>
          <w:rFonts w:hint="default" w:ascii="Times New Roman" w:hAnsi="Times New Roman" w:eastAsia="宋体" w:cs="Times New Roman"/>
          <w:sz w:val="32"/>
          <w:szCs w:val="40"/>
          <w:lang w:val="en-US" w:eastAsia="zh-CN"/>
        </w:rPr>
      </w:pP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drawing>
          <wp:inline distT="0" distB="0" distL="114300" distR="114300">
            <wp:extent cx="3071495" cy="2621915"/>
            <wp:effectExtent l="0" t="0" r="5080" b="6985"/>
            <wp:docPr id="13" name="图片 13" descr="9d8d1b704d0239f9cd0ae7a29feee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d8d1b704d0239f9cd0ae7a29feee3a"/>
                    <pic:cNvPicPr>
                      <a:picLocks noChangeAspect="1"/>
                    </pic:cNvPicPr>
                  </pic:nvPicPr>
                  <pic:blipFill>
                    <a:blip r:embed="rId12"/>
                    <a:stretch>
                      <a:fillRect/>
                    </a:stretch>
                  </pic:blipFill>
                  <pic:spPr>
                    <a:xfrm>
                      <a:off x="0" y="0"/>
                      <a:ext cx="3071495" cy="2621915"/>
                    </a:xfrm>
                    <a:prstGeom prst="rect">
                      <a:avLst/>
                    </a:prstGeom>
                  </pic:spPr>
                </pic:pic>
              </a:graphicData>
            </a:graphic>
          </wp:inline>
        </w:drawing>
      </w:r>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图3.3 人员E-R图</w:t>
      </w:r>
    </w:p>
    <w:p>
      <w:pPr>
        <w:rPr>
          <w:rFonts w:hint="default" w:ascii="Times New Roman" w:hAnsi="Times New Roman" w:eastAsia="宋体" w:cs="Times New Roman"/>
          <w:sz w:val="32"/>
          <w:szCs w:val="40"/>
          <w:lang w:val="en-US" w:eastAsia="zh-CN"/>
        </w:rPr>
      </w:pP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drawing>
          <wp:inline distT="0" distB="0" distL="114300" distR="114300">
            <wp:extent cx="3068955" cy="1857375"/>
            <wp:effectExtent l="0" t="0" r="7620" b="0"/>
            <wp:docPr id="5" name="图片 5" descr="191b01990d861c72a916b7372d1e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1b01990d861c72a916b7372d1ea33"/>
                    <pic:cNvPicPr>
                      <a:picLocks noChangeAspect="1"/>
                    </pic:cNvPicPr>
                  </pic:nvPicPr>
                  <pic:blipFill>
                    <a:blip r:embed="rId13"/>
                    <a:srcRect l="13993" t="16980" r="14559" b="11346"/>
                    <a:stretch>
                      <a:fillRect/>
                    </a:stretch>
                  </pic:blipFill>
                  <pic:spPr>
                    <a:xfrm>
                      <a:off x="0" y="0"/>
                      <a:ext cx="3068955" cy="1857375"/>
                    </a:xfrm>
                    <a:prstGeom prst="rect">
                      <a:avLst/>
                    </a:prstGeom>
                  </pic:spPr>
                </pic:pic>
              </a:graphicData>
            </a:graphic>
          </wp:inline>
        </w:drawing>
      </w:r>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图3.4 检查情况E-R图</w:t>
      </w:r>
    </w:p>
    <w:p>
      <w:pPr>
        <w:rPr>
          <w:rFonts w:hint="default" w:ascii="Times New Roman" w:hAnsi="Times New Roman" w:eastAsia="宋体" w:cs="Times New Roman"/>
          <w:sz w:val="32"/>
          <w:szCs w:val="40"/>
          <w:lang w:val="en-US" w:eastAsia="zh-CN"/>
        </w:rPr>
      </w:pP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drawing>
          <wp:inline distT="0" distB="0" distL="114300" distR="114300">
            <wp:extent cx="3780155" cy="1848485"/>
            <wp:effectExtent l="0" t="0" r="1270" b="8890"/>
            <wp:docPr id="6" name="图片 6" descr="d9f7c43ba3e297075376b34ba424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9f7c43ba3e297075376b34ba424ec1"/>
                    <pic:cNvPicPr>
                      <a:picLocks noChangeAspect="1"/>
                    </pic:cNvPicPr>
                  </pic:nvPicPr>
                  <pic:blipFill>
                    <a:blip r:embed="rId14"/>
                    <a:srcRect l="3578" t="19967" r="13010" b="17664"/>
                    <a:stretch>
                      <a:fillRect/>
                    </a:stretch>
                  </pic:blipFill>
                  <pic:spPr>
                    <a:xfrm>
                      <a:off x="0" y="0"/>
                      <a:ext cx="3780155" cy="1848485"/>
                    </a:xfrm>
                    <a:prstGeom prst="rect">
                      <a:avLst/>
                    </a:prstGeom>
                  </pic:spPr>
                </pic:pic>
              </a:graphicData>
            </a:graphic>
          </wp:inline>
        </w:drawing>
      </w: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lang w:val="en-US" w:eastAsia="zh-CN"/>
        </w:rPr>
        <w:t>图3.5 检查报告E-R图</w:t>
      </w:r>
    </w:p>
    <w:p>
      <w:pPr>
        <w:rPr>
          <w:rFonts w:hint="default" w:ascii="Times New Roman" w:hAnsi="Times New Roman" w:eastAsia="宋体" w:cs="Times New Roman"/>
          <w:sz w:val="32"/>
          <w:szCs w:val="40"/>
          <w:lang w:val="en-US" w:eastAsia="zh-CN"/>
        </w:rPr>
      </w:pP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drawing>
          <wp:inline distT="0" distB="0" distL="114300" distR="114300">
            <wp:extent cx="3382645" cy="1889760"/>
            <wp:effectExtent l="0" t="0" r="8255" b="5715"/>
            <wp:docPr id="9" name="图片 9" descr="4fbb86830205f1ab947315c91ebd1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fbb86830205f1ab947315c91ebd1a6"/>
                    <pic:cNvPicPr>
                      <a:picLocks noChangeAspect="1"/>
                    </pic:cNvPicPr>
                  </pic:nvPicPr>
                  <pic:blipFill>
                    <a:blip r:embed="rId15"/>
                    <a:srcRect l="18479" t="15791" r="17297" b="20099"/>
                    <a:stretch>
                      <a:fillRect/>
                    </a:stretch>
                  </pic:blipFill>
                  <pic:spPr>
                    <a:xfrm>
                      <a:off x="0" y="0"/>
                      <a:ext cx="3382645" cy="1889760"/>
                    </a:xfrm>
                    <a:prstGeom prst="rect">
                      <a:avLst/>
                    </a:prstGeom>
                  </pic:spPr>
                </pic:pic>
              </a:graphicData>
            </a:graphic>
          </wp:inline>
        </w:drawing>
      </w:r>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图3.6 问题上报E-R图</w:t>
      </w: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drawing>
          <wp:inline distT="0" distB="0" distL="114300" distR="114300">
            <wp:extent cx="3417570" cy="2063750"/>
            <wp:effectExtent l="0" t="0" r="1905" b="3175"/>
            <wp:docPr id="10" name="图片 10" descr="b42464b67f97423dd8cc6c5d4a3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42464b67f97423dd8cc6c5d4a33398"/>
                    <pic:cNvPicPr>
                      <a:picLocks noChangeAspect="1"/>
                    </pic:cNvPicPr>
                  </pic:nvPicPr>
                  <pic:blipFill>
                    <a:blip r:embed="rId16"/>
                    <a:stretch>
                      <a:fillRect/>
                    </a:stretch>
                  </pic:blipFill>
                  <pic:spPr>
                    <a:xfrm>
                      <a:off x="0" y="0"/>
                      <a:ext cx="3417570" cy="2063750"/>
                    </a:xfrm>
                    <a:prstGeom prst="rect">
                      <a:avLst/>
                    </a:prstGeom>
                  </pic:spPr>
                </pic:pic>
              </a:graphicData>
            </a:graphic>
          </wp:inline>
        </w:drawing>
      </w:r>
      <w:bookmarkStart w:id="84" w:name="_GoBack"/>
      <w:bookmarkEnd w:id="84"/>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图3.7 成本E-R图</w:t>
      </w:r>
    </w:p>
    <w:p>
      <w:pPr>
        <w:rPr>
          <w:rFonts w:hint="default" w:ascii="Times New Roman" w:hAnsi="Times New Roman" w:eastAsia="宋体" w:cs="Times New Roman"/>
          <w:sz w:val="32"/>
          <w:szCs w:val="40"/>
          <w:lang w:val="en-US" w:eastAsia="zh-CN"/>
        </w:rPr>
      </w:pPr>
    </w:p>
    <w:p>
      <w:pPr>
        <w:jc w:val="center"/>
        <w:rPr>
          <w:rFonts w:hint="default" w:ascii="Times New Roman" w:hAnsi="Times New Roman" w:eastAsia="宋体" w:cs="Times New Roman"/>
          <w:sz w:val="32"/>
          <w:szCs w:val="40"/>
          <w:lang w:val="en-US" w:eastAsia="zh-CN"/>
        </w:rPr>
      </w:pPr>
      <w:r>
        <w:rPr>
          <w:rFonts w:hint="default" w:ascii="Times New Roman" w:hAnsi="Times New Roman" w:eastAsia="宋体" w:cs="Times New Roman"/>
          <w:sz w:val="32"/>
          <w:szCs w:val="40"/>
          <w:lang w:val="en-US" w:eastAsia="zh-CN"/>
        </w:rPr>
        <w:drawing>
          <wp:inline distT="0" distB="0" distL="114300" distR="114300">
            <wp:extent cx="3298190" cy="2072640"/>
            <wp:effectExtent l="0" t="0" r="6985" b="3810"/>
            <wp:docPr id="8" name="图片 8" descr="cdbb574bcac2aa52966a24b1fb7b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dbb574bcac2aa52966a24b1fb7bd90"/>
                    <pic:cNvPicPr>
                      <a:picLocks noChangeAspect="1"/>
                    </pic:cNvPicPr>
                  </pic:nvPicPr>
                  <pic:blipFill>
                    <a:blip r:embed="rId17"/>
                    <a:srcRect l="12080" t="10639" r="18445" b="5226"/>
                    <a:stretch>
                      <a:fillRect/>
                    </a:stretch>
                  </pic:blipFill>
                  <pic:spPr>
                    <a:xfrm>
                      <a:off x="0" y="0"/>
                      <a:ext cx="3298190" cy="2072640"/>
                    </a:xfrm>
                    <a:prstGeom prst="rect">
                      <a:avLst/>
                    </a:prstGeom>
                  </pic:spPr>
                </pic:pic>
              </a:graphicData>
            </a:graphic>
          </wp:inline>
        </w:drawing>
      </w:r>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图3.8 文档资料E-R图</w:t>
      </w:r>
    </w:p>
    <w:p>
      <w:pPr>
        <w:jc w:val="center"/>
        <w:rPr>
          <w:rFonts w:hint="default" w:ascii="Times New Roman" w:hAnsi="Times New Roman" w:eastAsia="宋体" w:cs="Times New Roman"/>
          <w:lang w:val="en-US" w:eastAsia="zh-CN"/>
        </w:rPr>
      </w:pPr>
    </w:p>
    <w:p>
      <w:pPr>
        <w:pStyle w:val="3"/>
        <w:bidi w:val="0"/>
        <w:outlineLvl w:val="1"/>
        <w:rPr>
          <w:rFonts w:hint="default" w:ascii="Times New Roman" w:hAnsi="Times New Roman" w:eastAsia="宋体" w:cs="Times New Roman"/>
        </w:rPr>
      </w:pPr>
      <w:bookmarkStart w:id="78" w:name="_Toc22564"/>
      <w:bookmarkStart w:id="79" w:name="_Toc19003"/>
      <w:r>
        <w:rPr>
          <w:rFonts w:hint="default" w:ascii="Times New Roman" w:hAnsi="Times New Roman" w:eastAsia="宋体" w:cs="Times New Roman"/>
        </w:rPr>
        <w:t>可靠性及可用性需求</w:t>
      </w:r>
      <w:bookmarkEnd w:id="78"/>
      <w:bookmarkEnd w:id="79"/>
    </w:p>
    <w:p>
      <w:pPr>
        <w:pStyle w:val="4"/>
        <w:bidi w:val="0"/>
        <w:outlineLvl w:val="2"/>
        <w:rPr>
          <w:rFonts w:hint="default" w:ascii="Times New Roman" w:hAnsi="Times New Roman" w:eastAsia="宋体" w:cs="Times New Roman"/>
        </w:rPr>
      </w:pPr>
      <w:bookmarkStart w:id="80" w:name="_Toc18374"/>
      <w:bookmarkStart w:id="81" w:name="_Toc9486"/>
      <w:r>
        <w:rPr>
          <w:rFonts w:hint="default" w:ascii="Times New Roman" w:hAnsi="Times New Roman" w:eastAsia="宋体" w:cs="Times New Roman"/>
        </w:rPr>
        <w:t>性能需求</w:t>
      </w:r>
      <w:bookmarkEnd w:id="80"/>
      <w:bookmarkEnd w:id="81"/>
    </w:p>
    <w:p>
      <w:pPr>
        <w:numPr>
          <w:ilvl w:val="0"/>
          <w:numId w:val="10"/>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响应时间：在用户发起请求后，系统应在合理的时间范围内提供响应，例如，对于常见操作，系统响应时间应不超过2秒。</w:t>
      </w:r>
    </w:p>
    <w:p>
      <w:pPr>
        <w:numPr>
          <w:ilvl w:val="0"/>
          <w:numId w:val="10"/>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并发用户支持：系统应能够同时支持多个用户的访问和操作，保证系统在高并发情况下的稳定性和性能表现。</w:t>
      </w:r>
    </w:p>
    <w:p>
      <w:pPr>
        <w:numPr>
          <w:ilvl w:val="0"/>
          <w:numId w:val="10"/>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数据处理速度：系统在处理大量数据时应具备高效的处理能力，如快速地执行数据查询、计算和分析等操作。</w:t>
      </w:r>
    </w:p>
    <w:p>
      <w:pPr>
        <w:numPr>
          <w:ilvl w:val="0"/>
          <w:numId w:val="10"/>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可扩展性：系统应具备良好的可扩展性，能够根据用户需求灵活地扩展和调整系统资源，以应对系统负载的变化。</w:t>
      </w:r>
    </w:p>
    <w:p>
      <w:pPr>
        <w:pStyle w:val="4"/>
        <w:bidi w:val="0"/>
        <w:outlineLvl w:val="2"/>
        <w:rPr>
          <w:rFonts w:hint="default" w:ascii="Times New Roman" w:hAnsi="Times New Roman" w:eastAsia="宋体" w:cs="Times New Roman"/>
        </w:rPr>
      </w:pPr>
      <w:bookmarkStart w:id="82" w:name="_Toc4554"/>
      <w:bookmarkStart w:id="83" w:name="_Toc28629"/>
      <w:r>
        <w:rPr>
          <w:rFonts w:hint="default" w:ascii="Times New Roman" w:hAnsi="Times New Roman" w:eastAsia="宋体" w:cs="Times New Roman"/>
        </w:rPr>
        <w:t>安全性需求</w:t>
      </w:r>
      <w:bookmarkEnd w:id="82"/>
      <w:bookmarkEnd w:id="83"/>
    </w:p>
    <w:p>
      <w:pPr>
        <w:numPr>
          <w:ilvl w:val="0"/>
          <w:numId w:val="11"/>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身份验证与授权：系统应提供有效的身份验证机制，确保只有经过授权的用户能够访问系统，并根据用户角色分配相应的权限。</w:t>
      </w:r>
    </w:p>
    <w:p>
      <w:pPr>
        <w:numPr>
          <w:ilvl w:val="0"/>
          <w:numId w:val="11"/>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数据保护：系统应采取必要的措施保护用户数据的机密性、完整性和可用性，如加密存储敏感数据、定期备份数据等。</w:t>
      </w:r>
    </w:p>
    <w:p>
      <w:pPr>
        <w:numPr>
          <w:ilvl w:val="0"/>
          <w:numId w:val="11"/>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防止恶意攻击：系统应具备防止常见的网络攻击手段，如SQL注入、跨站脚本攻击等，以确保系统的稳定性和安全性。</w:t>
      </w:r>
    </w:p>
    <w:p>
      <w:pPr>
        <w:numPr>
          <w:ilvl w:val="0"/>
          <w:numId w:val="11"/>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审计与监控：系统应具备审计和监控功能，能够记录用户操作日志和系统事件，及时发现和应对安全威胁和异常情况。</w:t>
      </w:r>
    </w:p>
    <w:p>
      <w:pPr>
        <w:numPr>
          <w:ilvl w:val="0"/>
          <w:numId w:val="11"/>
        </w:numPr>
        <w:ind w:left="425" w:leftChars="0" w:hanging="425" w:firstLineChars="0"/>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数据隔离：系统应实现不同用户之间数据的隔离，确保用户之间的数据不会相互干扰或泄露。</w:t>
      </w:r>
    </w:p>
    <w:p>
      <w:pPr>
        <w:rPr>
          <w:rFonts w:hint="default" w:ascii="Times New Roman" w:hAnsi="Times New Roman" w:eastAsia="宋体" w:cs="Times New Roman"/>
          <w:szCs w:val="21"/>
        </w:rPr>
      </w:pPr>
    </w:p>
    <w:sectPr>
      <w:headerReference r:id="rId5" w:type="default"/>
      <w:footerReference r:id="rId6" w:type="default"/>
      <w:pgSz w:w="11906" w:h="16838"/>
      <w:pgMar w:top="1440" w:right="1800" w:bottom="1440" w:left="1800" w:header="851" w:footer="992" w:gutter="0"/>
      <w:pgNumType w:fmt="decimal" w:start="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 w:date="2024-03-17T10:20:22Z" w:initials="">
    <w:p w14:paraId="7F871839">
      <w:pPr>
        <w:keepNext w:val="0"/>
        <w:keepLines w:val="0"/>
        <w:widowControl/>
        <w:numPr>
          <w:ilvl w:val="0"/>
          <w:numId w:val="2"/>
        </w:numPr>
        <w:suppressLineNumbers w:val="0"/>
        <w:spacing w:before="0" w:beforeAutospacing="1" w:after="0" w:afterAutospacing="1"/>
        <w:ind w:left="720" w:hanging="360"/>
      </w:pPr>
      <w:r>
        <w:rPr>
          <w:rFonts w:ascii="Segoe UI" w:hAnsi="Segoe UI" w:eastAsia="Segoe UI" w:cs="Segoe UI"/>
          <w:i w:val="0"/>
          <w:iCs w:val="0"/>
          <w:caps w:val="0"/>
          <w:color w:val="1F2328"/>
          <w:spacing w:val="0"/>
          <w:sz w:val="12"/>
          <w:szCs w:val="12"/>
          <w:shd w:val="clear" w:fill="FFFFFF"/>
        </w:rPr>
        <w:t>可操作性：假设使用本产品的用户在经过一段时间的熟悉后，可以灵活地操作本产品</w:t>
      </w:r>
    </w:p>
    <w:p w14:paraId="2EEB5B57">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用户支持：假设本产品开发的各个环节中得到用户的有效支持和积极配合</w:t>
      </w:r>
    </w:p>
    <w:p w14:paraId="121A6A95">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技术支持：假设开发初期，项目架构设计合理，小组成员充分认识本产品的需求，认真学习相关知识。开发过程中遇到的技术问题可以及时得到老师的指导与帮助。开发后期，团队熟练掌握适用于该项目的技术，充分优化系统性能</w:t>
      </w:r>
    </w:p>
    <w:p w14:paraId="558652EB">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人员配合：假设团队成员的积极合作配合，为了项目的开发和实施，能够合理规划个人时间，并且在必要时，能为团队做出合理牺牲，配合队友完成任务。若小组成员变动，新旧成员能够出色地交接和快速了解项目、投入开发；若小组成员无变动，则假设项目开发过程中不会有突发情况导致项目成员无法正常参与开发工作</w:t>
      </w:r>
    </w:p>
    <w:p w14:paraId="3D667D00">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时间限定：假设项目截止日期不会提前</w:t>
      </w:r>
    </w:p>
    <w:p w14:paraId="26B449A8">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2"/>
          <w:szCs w:val="12"/>
          <w:shd w:val="clear" w:fill="FFFFFF"/>
        </w:rPr>
        <w:t>需求限定：假设项目需求确定后不会有太大改动</w:t>
      </w:r>
    </w:p>
    <w:p w14:paraId="24C80B8A">
      <w:pPr>
        <w:pStyle w:val="11"/>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C80B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54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1794C"/>
    <w:multiLevelType w:val="multilevel"/>
    <w:tmpl w:val="83E179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336550"/>
    <w:multiLevelType w:val="singleLevel"/>
    <w:tmpl w:val="AD336550"/>
    <w:lvl w:ilvl="0" w:tentative="0">
      <w:start w:val="1"/>
      <w:numFmt w:val="lowerLetter"/>
      <w:lvlText w:val="%1."/>
      <w:lvlJc w:val="left"/>
      <w:pPr>
        <w:ind w:left="425" w:hanging="425"/>
      </w:pPr>
      <w:rPr>
        <w:rFonts w:hint="default"/>
      </w:rPr>
    </w:lvl>
  </w:abstractNum>
  <w:abstractNum w:abstractNumId="2">
    <w:nsid w:val="AF07E173"/>
    <w:multiLevelType w:val="singleLevel"/>
    <w:tmpl w:val="AF07E173"/>
    <w:lvl w:ilvl="0" w:tentative="0">
      <w:start w:val="1"/>
      <w:numFmt w:val="lowerLetter"/>
      <w:lvlText w:val="%1."/>
      <w:lvlJc w:val="left"/>
      <w:pPr>
        <w:ind w:left="425" w:hanging="425"/>
      </w:pPr>
      <w:rPr>
        <w:rFonts w:hint="default"/>
      </w:rPr>
    </w:lvl>
  </w:abstractNum>
  <w:abstractNum w:abstractNumId="3">
    <w:nsid w:val="D6A20B9D"/>
    <w:multiLevelType w:val="singleLevel"/>
    <w:tmpl w:val="D6A20B9D"/>
    <w:lvl w:ilvl="0" w:tentative="0">
      <w:start w:val="1"/>
      <w:numFmt w:val="lowerLetter"/>
      <w:lvlText w:val="%1."/>
      <w:lvlJc w:val="left"/>
      <w:pPr>
        <w:ind w:left="425" w:hanging="425"/>
      </w:pPr>
      <w:rPr>
        <w:rFonts w:hint="default"/>
      </w:rPr>
    </w:lvl>
  </w:abstractNum>
  <w:abstractNum w:abstractNumId="4">
    <w:nsid w:val="D776CFAE"/>
    <w:multiLevelType w:val="singleLevel"/>
    <w:tmpl w:val="D776CFAE"/>
    <w:lvl w:ilvl="0" w:tentative="0">
      <w:start w:val="1"/>
      <w:numFmt w:val="lowerLetter"/>
      <w:lvlText w:val="%1."/>
      <w:lvlJc w:val="left"/>
      <w:pPr>
        <w:ind w:left="425" w:hanging="425"/>
      </w:pPr>
      <w:rPr>
        <w:rFonts w:hint="default"/>
      </w:rPr>
    </w:lvl>
  </w:abstractNum>
  <w:abstractNum w:abstractNumId="5">
    <w:nsid w:val="F5A26D1D"/>
    <w:multiLevelType w:val="singleLevel"/>
    <w:tmpl w:val="F5A26D1D"/>
    <w:lvl w:ilvl="0" w:tentative="0">
      <w:start w:val="1"/>
      <w:numFmt w:val="lowerLetter"/>
      <w:lvlText w:val="%1."/>
      <w:lvlJc w:val="left"/>
      <w:pPr>
        <w:ind w:left="425" w:hanging="425"/>
      </w:pPr>
      <w:rPr>
        <w:rFonts w:hint="default"/>
      </w:rPr>
    </w:lvl>
  </w:abstractNum>
  <w:abstractNum w:abstractNumId="6">
    <w:nsid w:val="1CEB7877"/>
    <w:multiLevelType w:val="singleLevel"/>
    <w:tmpl w:val="1CEB7877"/>
    <w:lvl w:ilvl="0" w:tentative="0">
      <w:start w:val="1"/>
      <w:numFmt w:val="lowerLetter"/>
      <w:lvlText w:val="%1."/>
      <w:lvlJc w:val="left"/>
      <w:pPr>
        <w:ind w:left="425" w:hanging="425"/>
      </w:pPr>
      <w:rPr>
        <w:rFonts w:hint="default"/>
      </w:rPr>
    </w:lvl>
  </w:abstractNum>
  <w:abstractNum w:abstractNumId="7">
    <w:nsid w:val="38B6DC31"/>
    <w:multiLevelType w:val="singleLevel"/>
    <w:tmpl w:val="38B6DC31"/>
    <w:lvl w:ilvl="0" w:tentative="0">
      <w:start w:val="1"/>
      <w:numFmt w:val="lowerLetter"/>
      <w:lvlText w:val="%1."/>
      <w:lvlJc w:val="left"/>
      <w:pPr>
        <w:ind w:left="425" w:hanging="425"/>
      </w:pPr>
      <w:rPr>
        <w:rFonts w:hint="default"/>
      </w:rPr>
    </w:lvl>
  </w:abstractNum>
  <w:abstractNum w:abstractNumId="8">
    <w:nsid w:val="6B48032F"/>
    <w:multiLevelType w:val="multilevel"/>
    <w:tmpl w:val="6B48032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6FF71350"/>
    <w:multiLevelType w:val="singleLevel"/>
    <w:tmpl w:val="6FF71350"/>
    <w:lvl w:ilvl="0" w:tentative="0">
      <w:start w:val="1"/>
      <w:numFmt w:val="lowerLetter"/>
      <w:lvlText w:val="%1."/>
      <w:lvlJc w:val="left"/>
      <w:pPr>
        <w:ind w:left="425" w:hanging="425"/>
      </w:pPr>
      <w:rPr>
        <w:rFonts w:hint="default"/>
      </w:rPr>
    </w:lvl>
  </w:abstractNum>
  <w:abstractNum w:abstractNumId="10">
    <w:nsid w:val="72929417"/>
    <w:multiLevelType w:val="multilevel"/>
    <w:tmpl w:val="72929417"/>
    <w:lvl w:ilvl="0" w:tentative="0">
      <w:start w:val="1"/>
      <w:numFmt w:val="decimal"/>
      <w:pStyle w:val="2"/>
      <w:lvlText w:val="%1."/>
      <w:lvlJc w:val="left"/>
      <w:pPr>
        <w:ind w:left="432" w:hanging="432"/>
      </w:pPr>
      <w:rPr>
        <w:rFonts w:hint="default"/>
        <w:sz w:val="32"/>
        <w:szCs w:val="32"/>
      </w:rPr>
    </w:lvl>
    <w:lvl w:ilvl="1" w:tentative="0">
      <w:start w:val="1"/>
      <w:numFmt w:val="decimal"/>
      <w:pStyle w:val="3"/>
      <w:lvlText w:val="%1.%2."/>
      <w:lvlJc w:val="left"/>
      <w:pPr>
        <w:ind w:left="575" w:hanging="575"/>
      </w:pPr>
      <w:rPr>
        <w:rFonts w:hint="default"/>
        <w:sz w:val="28"/>
        <w:szCs w:val="28"/>
      </w:rPr>
    </w:lvl>
    <w:lvl w:ilvl="2" w:tentative="0">
      <w:start w:val="1"/>
      <w:numFmt w:val="decimal"/>
      <w:pStyle w:val="4"/>
      <w:lvlText w:val="%1.%2.%3."/>
      <w:lvlJc w:val="left"/>
      <w:pPr>
        <w:ind w:left="720" w:hanging="720"/>
      </w:pPr>
      <w:rPr>
        <w:rFonts w:hint="default"/>
        <w:u w:val="none"/>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0"/>
  </w:num>
  <w:num w:numId="2">
    <w:abstractNumId w:val="0"/>
  </w:num>
  <w:num w:numId="3">
    <w:abstractNumId w:val="3"/>
  </w:num>
  <w:num w:numId="4">
    <w:abstractNumId w:val="8"/>
  </w:num>
  <w:num w:numId="5">
    <w:abstractNumId w:val="5"/>
  </w:num>
  <w:num w:numId="6">
    <w:abstractNumId w:val="7"/>
  </w:num>
  <w:num w:numId="7">
    <w:abstractNumId w:val="9"/>
  </w:num>
  <w:num w:numId="8">
    <w:abstractNumId w:val="4"/>
  </w:num>
  <w:num w:numId="9">
    <w:abstractNumId w:val="1"/>
  </w:num>
  <w:num w:numId="10">
    <w:abstractNumId w:val="2"/>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4066063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1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4YTY2MzIwYzYzMzgxYWE5ZWY0YjRlY2YzNjg2NjYifQ=="/>
  </w:docVars>
  <w:rsids>
    <w:rsidRoot w:val="003F3A12"/>
    <w:rsid w:val="00001C79"/>
    <w:rsid w:val="00240D43"/>
    <w:rsid w:val="003F3A12"/>
    <w:rsid w:val="0056042F"/>
    <w:rsid w:val="005E5F35"/>
    <w:rsid w:val="00AA5754"/>
    <w:rsid w:val="00CE065C"/>
    <w:rsid w:val="00EF454D"/>
    <w:rsid w:val="013A5675"/>
    <w:rsid w:val="021F298B"/>
    <w:rsid w:val="06BA78F9"/>
    <w:rsid w:val="07E35D35"/>
    <w:rsid w:val="0A917CCA"/>
    <w:rsid w:val="0AFA13CC"/>
    <w:rsid w:val="0BE107DE"/>
    <w:rsid w:val="0BFC5617"/>
    <w:rsid w:val="0F987405"/>
    <w:rsid w:val="14942D15"/>
    <w:rsid w:val="150712B5"/>
    <w:rsid w:val="169326D4"/>
    <w:rsid w:val="183C74C7"/>
    <w:rsid w:val="1B95582A"/>
    <w:rsid w:val="1D1A76AB"/>
    <w:rsid w:val="1EFF124F"/>
    <w:rsid w:val="1F7B1518"/>
    <w:rsid w:val="229972C4"/>
    <w:rsid w:val="2389558B"/>
    <w:rsid w:val="274F2647"/>
    <w:rsid w:val="280B2A12"/>
    <w:rsid w:val="2A027E45"/>
    <w:rsid w:val="2FDD2EE6"/>
    <w:rsid w:val="361707D4"/>
    <w:rsid w:val="36AD140C"/>
    <w:rsid w:val="373B6744"/>
    <w:rsid w:val="37C14E9C"/>
    <w:rsid w:val="3BE61375"/>
    <w:rsid w:val="3C04488A"/>
    <w:rsid w:val="3C0E2679"/>
    <w:rsid w:val="3D536596"/>
    <w:rsid w:val="40550877"/>
    <w:rsid w:val="410D73A4"/>
    <w:rsid w:val="41171FD0"/>
    <w:rsid w:val="414F3518"/>
    <w:rsid w:val="423E2F0A"/>
    <w:rsid w:val="4DBD7A5B"/>
    <w:rsid w:val="4E9B5FEF"/>
    <w:rsid w:val="502B6EFE"/>
    <w:rsid w:val="535E583D"/>
    <w:rsid w:val="545729B8"/>
    <w:rsid w:val="59154BEF"/>
    <w:rsid w:val="599E2E37"/>
    <w:rsid w:val="5BBA03DC"/>
    <w:rsid w:val="5BBE5686"/>
    <w:rsid w:val="5D8660BC"/>
    <w:rsid w:val="5E856373"/>
    <w:rsid w:val="5F8A1E93"/>
    <w:rsid w:val="5FEF1CF6"/>
    <w:rsid w:val="624B51DE"/>
    <w:rsid w:val="62F35FA1"/>
    <w:rsid w:val="69A022B3"/>
    <w:rsid w:val="69BF6BDD"/>
    <w:rsid w:val="6ED70525"/>
    <w:rsid w:val="6F887A72"/>
    <w:rsid w:val="702A0B29"/>
    <w:rsid w:val="73041B05"/>
    <w:rsid w:val="7338355D"/>
    <w:rsid w:val="74F87447"/>
    <w:rsid w:val="75497CA3"/>
    <w:rsid w:val="75E31EA6"/>
    <w:rsid w:val="776963DA"/>
    <w:rsid w:val="7904460D"/>
    <w:rsid w:val="79E104AA"/>
    <w:rsid w:val="7B51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line="240" w:lineRule="auto"/>
      <w:ind w:left="431" w:hanging="431"/>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line="240" w:lineRule="auto"/>
      <w:ind w:left="573" w:hanging="573"/>
      <w:outlineLvl w:val="1"/>
    </w:pPr>
    <w:rPr>
      <w:rFonts w:ascii="Arial" w:hAnsi="Arial" w:eastAsia="宋体"/>
      <w:b/>
      <w:sz w:val="28"/>
    </w:rPr>
  </w:style>
  <w:style w:type="paragraph" w:styleId="4">
    <w:name w:val="heading 3"/>
    <w:basedOn w:val="1"/>
    <w:next w:val="1"/>
    <w:unhideWhenUsed/>
    <w:qFormat/>
    <w:uiPriority w:val="0"/>
    <w:pPr>
      <w:keepNext/>
      <w:keepLines/>
      <w:numPr>
        <w:ilvl w:val="2"/>
        <w:numId w:val="1"/>
      </w:numPr>
      <w:spacing w:line="240" w:lineRule="auto"/>
      <w:outlineLvl w:val="2"/>
    </w:pPr>
    <w:rPr>
      <w:rFonts w:asciiTheme="minorAscii" w:hAnsiTheme="minorAscii"/>
      <w:b/>
      <w:sz w:val="24"/>
    </w:rPr>
  </w:style>
  <w:style w:type="paragraph" w:styleId="5">
    <w:name w:val="heading 4"/>
    <w:basedOn w:val="1"/>
    <w:next w:val="1"/>
    <w:unhideWhenUsed/>
    <w:qFormat/>
    <w:uiPriority w:val="0"/>
    <w:pPr>
      <w:keepNext/>
      <w:keepLines/>
      <w:numPr>
        <w:ilvl w:val="3"/>
        <w:numId w:val="1"/>
      </w:numPr>
      <w:spacing w:line="240" w:lineRule="auto"/>
      <w:ind w:left="862" w:hanging="862"/>
      <w:outlineLvl w:val="3"/>
    </w:pPr>
    <w:rPr>
      <w:rFonts w:ascii="Arial" w:hAnsi="Arial" w:eastAsia="宋体"/>
      <w:b/>
      <w:sz w:val="24"/>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0">
    <w:name w:val="Default Paragraph Font"/>
    <w:autoRedefine/>
    <w:unhideWhenUsed/>
    <w:qFormat/>
    <w:uiPriority w:val="1"/>
  </w:style>
  <w:style w:type="table" w:default="1" w:styleId="18">
    <w:name w:val="Normal Table"/>
    <w:autoRedefine/>
    <w:semiHidden/>
    <w:unhideWhenUsed/>
    <w:uiPriority w:val="99"/>
    <w:tblPr>
      <w:tblCellMar>
        <w:top w:w="0" w:type="dxa"/>
        <w:left w:w="108" w:type="dxa"/>
        <w:bottom w:w="0" w:type="dxa"/>
        <w:right w:w="108" w:type="dxa"/>
      </w:tblCellMar>
    </w:tblPr>
  </w:style>
  <w:style w:type="paragraph" w:styleId="11">
    <w:name w:val="annotation text"/>
    <w:basedOn w:val="1"/>
    <w:uiPriority w:val="0"/>
    <w:pPr>
      <w:jc w:val="left"/>
    </w:pPr>
  </w:style>
  <w:style w:type="paragraph" w:styleId="12">
    <w:name w:val="toc 3"/>
    <w:basedOn w:val="1"/>
    <w:next w:val="1"/>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paragraph" w:styleId="22">
    <w:name w:val="List Paragraph"/>
    <w:basedOn w:val="1"/>
    <w:uiPriority w:val="99"/>
    <w:pPr>
      <w:ind w:firstLine="420" w:firstLineChars="200"/>
    </w:pPr>
  </w:style>
  <w:style w:type="paragraph" w:customStyle="1" w:styleId="23">
    <w:name w:val="WPSOffice手动目录 1"/>
    <w:uiPriority w:val="0"/>
    <w:pPr>
      <w:ind w:leftChars="0"/>
    </w:pPr>
    <w:rPr>
      <w:rFonts w:ascii="Times New Roman" w:hAnsi="Times New Roman" w:eastAsia="宋体" w:cs="Times New Roman"/>
      <w:sz w:val="20"/>
      <w:szCs w:val="20"/>
    </w:rPr>
  </w:style>
  <w:style w:type="paragraph" w:customStyle="1" w:styleId="24">
    <w:name w:val="WPSOffice手动目录 2"/>
    <w:uiPriority w:val="0"/>
    <w:pPr>
      <w:ind w:leftChars="200"/>
    </w:pPr>
    <w:rPr>
      <w:rFonts w:ascii="Times New Roman" w:hAnsi="Times New Roman" w:eastAsia="宋体" w:cs="Times New Roman"/>
      <w:sz w:val="20"/>
      <w:szCs w:val="20"/>
    </w:rPr>
  </w:style>
  <w:style w:type="paragraph" w:customStyle="1" w:styleId="25">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5103</Words>
  <Characters>6691</Characters>
  <Lines>4</Lines>
  <Paragraphs>1</Paragraphs>
  <TotalTime>172</TotalTime>
  <ScaleCrop>false</ScaleCrop>
  <LinksUpToDate>false</LinksUpToDate>
  <CharactersWithSpaces>7727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2024-03-16T02:51:00Z</dcterms:created>
  <dc:creator>LENOVO</dc:creator>
  <cp:lastModifiedBy>......</cp:lastModifiedBy>
  <dcterms:modified xsi:type="dcterms:W3CDTF">2024-03-18T16:42:01Z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3D6A463D5B9A4090A75CC4659AB55C25_13</vt:lpwstr>
  </property>
</Properties>
</file>