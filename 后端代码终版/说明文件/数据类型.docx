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表3.1 工程项目信息表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2112"/>
        <w:gridCol w:w="1604"/>
        <w:gridCol w:w="1110"/>
        <w:gridCol w:w="1110"/>
        <w:gridCol w:w="111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NUM_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NAME_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TYPE_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项目类型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ADDRESS_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项目地址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VALUE_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项目价值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START_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项目开始时间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112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END_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1604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项目结束时间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110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61" w:type="dxa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DES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Pro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j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ect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表3.2 项目节点信息表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2651"/>
        <w:gridCol w:w="1455"/>
        <w:gridCol w:w="1168"/>
        <w:gridCol w:w="962"/>
        <w:gridCol w:w="962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57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7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02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92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7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87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502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75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NAME_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Milestone</w:t>
            </w:r>
          </w:p>
        </w:tc>
        <w:tc>
          <w:tcPr>
            <w:tcW w:w="874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项目节点名称</w:t>
            </w:r>
          </w:p>
        </w:tc>
        <w:tc>
          <w:tcPr>
            <w:tcW w:w="584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584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584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2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75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DDL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Milestone</w:t>
            </w:r>
          </w:p>
        </w:tc>
        <w:tc>
          <w:tcPr>
            <w:tcW w:w="874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项目节点时间</w:t>
            </w:r>
          </w:p>
        </w:tc>
        <w:tc>
          <w:tcPr>
            <w:tcW w:w="584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Time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584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584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2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7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DES_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Milestone</w:t>
            </w:r>
          </w:p>
        </w:tc>
        <w:tc>
          <w:tcPr>
            <w:tcW w:w="87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项目节点描述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2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7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PHEN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_Milestone</w:t>
            </w:r>
          </w:p>
        </w:tc>
        <w:tc>
          <w:tcPr>
            <w:tcW w:w="87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项目节点完成情况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Small int</w:t>
            </w:r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/</w:t>
            </w:r>
            <w:bookmarkStart w:id="0" w:name="_GoBack"/>
            <w:bookmarkEnd w:id="0"/>
          </w:p>
        </w:tc>
        <w:tc>
          <w:tcPr>
            <w:tcW w:w="584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2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2"/>
        <w:bidi w:val="0"/>
        <w:spacing w:before="0" w:beforeAutospacing="0" w:after="0" w:afterAutospacing="0"/>
        <w:outlineLvl w:val="3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人力资源管理模块</w:t>
      </w:r>
    </w:p>
    <w:p>
      <w:pPr>
        <w:bidi w:val="0"/>
        <w:spacing w:beforeAutospacing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表3.3 人员信息表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2376"/>
        <w:gridCol w:w="1557"/>
        <w:gridCol w:w="1064"/>
        <w:gridCol w:w="1064"/>
        <w:gridCol w:w="1064"/>
        <w:gridCol w:w="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N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UM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人员编号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GENDER_Staff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651" w:type="pct"/>
            <w:vAlign w:val="top"/>
          </w:tcPr>
          <w:p>
            <w:pPr>
              <w:bidi w:val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Bool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MAIL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TELE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T_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ROLE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DEPARTMENT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所属部门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2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LEVEL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de-DE" w:eastAsia="zh-CN"/>
              </w:rPr>
              <w:t>_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Staff</w:t>
            </w:r>
          </w:p>
        </w:tc>
        <w:tc>
          <w:tcPr>
            <w:tcW w:w="94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访问级别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651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05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2"/>
        <w:bidi w:val="0"/>
        <w:spacing w:before="0" w:beforeAutospacing="0" w:after="0" w:afterAutospacing="0"/>
        <w:outlineLvl w:val="3"/>
        <w:rPr>
          <w:ins w:id="0" w:author="......" w:date="2024-03-17T16:24:34Z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成本管理模块</w:t>
      </w:r>
    </w:p>
    <w:p>
      <w:pPr>
        <w:jc w:val="center"/>
        <w:rPr>
          <w:ins w:id="1" w:author="......" w:date="2024-03-17T16:24:36Z"/>
          <w:rFonts w:hint="default" w:ascii="Times New Roman" w:hAnsi="Times New Roman" w:eastAsia="宋体" w:cs="Times New Roman"/>
          <w:sz w:val="24"/>
          <w:lang w:val="en-US" w:eastAsia="zh-CN"/>
        </w:rPr>
      </w:pPr>
      <w:ins w:id="2" w:author="......" w:date="2024-03-17T16:24:36Z">
        <w:r>
          <w:rPr>
            <w:rFonts w:hint="default" w:ascii="Times New Roman" w:hAnsi="Times New Roman" w:eastAsia="宋体" w:cs="Times New Roman"/>
            <w:sz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lang w:val="en-US" w:eastAsia="zh-CN"/>
        </w:rPr>
        <w:t>4</w:t>
      </w:r>
      <w:ins w:id="3" w:author="......" w:date="2024-03-17T16:24:36Z">
        <w:r>
          <w:rPr>
            <w:rFonts w:hint="default" w:ascii="Times New Roman" w:hAnsi="Times New Roman" w:eastAsia="宋体" w:cs="Times New Roman"/>
            <w:sz w:val="24"/>
            <w:lang w:val="en-US" w:eastAsia="zh-CN"/>
          </w:rPr>
          <w:t xml:space="preserve"> 成本计划信息表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670"/>
        <w:gridCol w:w="1658"/>
        <w:gridCol w:w="1160"/>
        <w:gridCol w:w="1296"/>
        <w:gridCol w:w="1160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2" w:type="pct"/>
          </w:tcPr>
          <w:p>
            <w:pPr>
              <w:bidi w:val="0"/>
              <w:rPr>
                <w:ins w:id="1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19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2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2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ID_cost_p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2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成本id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2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2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3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2" w:type="pct"/>
          </w:tcPr>
          <w:p>
            <w:pPr>
              <w:bidi w:val="0"/>
              <w:rPr>
                <w:ins w:id="3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33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3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3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NAME_cost_p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3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成本名称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4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4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4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4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4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4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ITEM_cost_p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5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所属项目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5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5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5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5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9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6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6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SIZE_cost_p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6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成本大小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6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Double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6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100000000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7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7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7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jc w:val="both"/>
        <w:rPr>
          <w:ins w:id="73" w:author="......" w:date="2024-03-17T16:24:36Z"/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jc w:val="center"/>
        <w:rPr>
          <w:ins w:id="74" w:author="......" w:date="2024-03-17T16:24:36Z"/>
          <w:rFonts w:hint="default" w:ascii="Times New Roman" w:hAnsi="Times New Roman" w:eastAsia="宋体" w:cs="Times New Roman"/>
          <w:sz w:val="24"/>
          <w:lang w:val="en-US" w:eastAsia="zh-CN"/>
        </w:rPr>
      </w:pPr>
      <w:ins w:id="75" w:author="......" w:date="2024-03-17T16:24:36Z">
        <w:r>
          <w:rPr>
            <w:rFonts w:hint="default" w:ascii="Times New Roman" w:hAnsi="Times New Roman" w:eastAsia="宋体" w:cs="Times New Roman"/>
            <w:sz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lang w:val="en-US" w:eastAsia="zh-CN"/>
        </w:rPr>
        <w:t>5</w:t>
      </w:r>
      <w:ins w:id="76" w:author="......" w:date="2024-03-17T16:24:36Z">
        <w:r>
          <w:rPr>
            <w:rFonts w:hint="default" w:ascii="Times New Roman" w:hAnsi="Times New Roman" w:eastAsia="宋体" w:cs="Times New Roman"/>
            <w:sz w:val="24"/>
            <w:lang w:val="en-US" w:eastAsia="zh-CN"/>
          </w:rPr>
          <w:t xml:space="preserve"> 实际成本信息表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1656"/>
        <w:gridCol w:w="1661"/>
        <w:gridCol w:w="1162"/>
        <w:gridCol w:w="1296"/>
        <w:gridCol w:w="116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7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7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7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8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8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8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8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8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8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2" w:type="pct"/>
          </w:tcPr>
          <w:p>
            <w:pPr>
              <w:bidi w:val="0"/>
              <w:rPr>
                <w:ins w:id="9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9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92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9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9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9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9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ID_cost_a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9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9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成本id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9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0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0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2" w:type="pct"/>
          </w:tcPr>
          <w:p>
            <w:pPr>
              <w:bidi w:val="0"/>
              <w:rPr>
                <w:ins w:id="10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106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10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0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10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1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NAME_cost_a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11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1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成本名称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1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1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1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1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1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11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9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12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1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122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3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ITEM_cost_a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12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所属项目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26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7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28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29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30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13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2" w:author="......" w:date="2024-03-17T16:24:36Z"/>
        </w:trPr>
        <w:tc>
          <w:tcPr>
            <w:tcW w:w="415" w:type="pct"/>
          </w:tcPr>
          <w:p>
            <w:pPr>
              <w:bidi w:val="0"/>
              <w:rPr>
                <w:ins w:id="13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34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44" w:type="pct"/>
          </w:tcPr>
          <w:p>
            <w:pPr>
              <w:bidi w:val="0"/>
              <w:rPr>
                <w:ins w:id="135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36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SIZE_cost_a</w:t>
              </w:r>
            </w:ins>
          </w:p>
        </w:tc>
        <w:tc>
          <w:tcPr>
            <w:tcW w:w="1000" w:type="pct"/>
          </w:tcPr>
          <w:p>
            <w:pPr>
              <w:bidi w:val="0"/>
              <w:rPr>
                <w:ins w:id="137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38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成本大小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39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40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Double</w:t>
              </w:r>
            </w:ins>
          </w:p>
        </w:tc>
        <w:tc>
          <w:tcPr>
            <w:tcW w:w="760" w:type="pct"/>
          </w:tcPr>
          <w:p>
            <w:pPr>
              <w:bidi w:val="0"/>
              <w:rPr>
                <w:ins w:id="141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42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100000000</w:t>
              </w:r>
            </w:ins>
          </w:p>
        </w:tc>
        <w:tc>
          <w:tcPr>
            <w:tcW w:w="707" w:type="pct"/>
          </w:tcPr>
          <w:p>
            <w:pPr>
              <w:bidi w:val="0"/>
              <w:rPr>
                <w:ins w:id="143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2" w:type="pct"/>
          </w:tcPr>
          <w:p>
            <w:pPr>
              <w:bidi w:val="0"/>
              <w:rPr>
                <w:ins w:id="144" w:author="......" w:date="2024-03-17T16:24:3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45" w:author="......" w:date="2024-03-17T16:24:3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jc w:val="both"/>
        <w:rPr>
          <w:ins w:id="146" w:author="......" w:date="2024-03-17T16:24:36Z"/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2"/>
        <w:bidi w:val="0"/>
        <w:spacing w:before="0" w:beforeAutospacing="0" w:after="0" w:afterAutospacing="0"/>
        <w:rPr>
          <w:ins w:id="147" w:author="......" w:date="2024-03-17T16:42:19Z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质量管理模块</w:t>
      </w:r>
    </w:p>
    <w:p>
      <w:pPr>
        <w:bidi w:val="0"/>
        <w:spacing w:beforeAutospacing="0"/>
        <w:jc w:val="center"/>
        <w:rPr>
          <w:ins w:id="148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149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</w:t>
      </w:r>
      <w:ins w:id="150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质量检查情况信息表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577"/>
        <w:gridCol w:w="1693"/>
        <w:gridCol w:w="1198"/>
        <w:gridCol w:w="1198"/>
        <w:gridCol w:w="1199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1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15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5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15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5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15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5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5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5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6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6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5" w:type="pct"/>
          </w:tcPr>
          <w:p>
            <w:pPr>
              <w:bidi w:val="0"/>
              <w:rPr>
                <w:ins w:id="16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166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16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6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16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17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质检情况id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7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7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7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7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5" w:type="pct"/>
          </w:tcPr>
          <w:p>
            <w:pPr>
              <w:bidi w:val="0"/>
              <w:rPr>
                <w:ins w:id="17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0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18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18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18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质检情况名称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8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8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8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9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19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19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3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19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9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19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9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19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19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质检时间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0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0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0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0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0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20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0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7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20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0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21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PLACE_ph_q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21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质检地点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1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1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1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1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21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0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22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2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5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22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2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22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2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质检人员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2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2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2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3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3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23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3" w:author="......" w:date="2024-03-17T16:42:19Z"/>
        </w:trPr>
        <w:tc>
          <w:tcPr>
            <w:tcW w:w="420" w:type="pct"/>
          </w:tcPr>
          <w:p>
            <w:pPr>
              <w:bidi w:val="0"/>
              <w:rPr>
                <w:ins w:id="23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3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6</w:t>
              </w:r>
            </w:ins>
          </w:p>
        </w:tc>
        <w:tc>
          <w:tcPr>
            <w:tcW w:w="876" w:type="pct"/>
          </w:tcPr>
          <w:p>
            <w:pPr>
              <w:bidi w:val="0"/>
              <w:rPr>
                <w:ins w:id="23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3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</w:t>
              </w:r>
            </w:ins>
            <w:ins w:id="23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de-DE" w:eastAsia="zh-CN"/>
                </w:rPr>
                <w:t>ES</w:t>
              </w:r>
            </w:ins>
            <w:ins w:id="23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_ph_q</w:t>
              </w:r>
            </w:ins>
          </w:p>
        </w:tc>
        <w:tc>
          <w:tcPr>
            <w:tcW w:w="1001" w:type="pct"/>
          </w:tcPr>
          <w:p>
            <w:pPr>
              <w:bidi w:val="0"/>
              <w:rPr>
                <w:ins w:id="24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4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质检情况描述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4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4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4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4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711" w:type="pct"/>
          </w:tcPr>
          <w:p>
            <w:pPr>
              <w:bidi w:val="0"/>
              <w:rPr>
                <w:ins w:id="24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5" w:type="pct"/>
          </w:tcPr>
          <w:p>
            <w:pPr>
              <w:bidi w:val="0"/>
              <w:rPr>
                <w:ins w:id="24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4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bidi w:val="0"/>
        <w:rPr>
          <w:ins w:id="249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center"/>
        <w:rPr>
          <w:ins w:id="250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251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</w:t>
      </w:r>
      <w:ins w:id="252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质量检查报告信息表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470"/>
        <w:gridCol w:w="1714"/>
        <w:gridCol w:w="1216"/>
        <w:gridCol w:w="1216"/>
        <w:gridCol w:w="1216"/>
        <w:gridCol w:w="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3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25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5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25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5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25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5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6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6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6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6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6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6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9" w:type="pct"/>
          </w:tcPr>
          <w:p>
            <w:pPr>
              <w:bidi w:val="0"/>
              <w:rPr>
                <w:ins w:id="26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6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268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26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27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ID_re_q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27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质检报告id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7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7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7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7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8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9" w:type="pct"/>
          </w:tcPr>
          <w:p>
            <w:pPr>
              <w:bidi w:val="0"/>
              <w:rPr>
                <w:ins w:id="28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282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28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8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28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8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NAME_re_q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28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8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质检报告名称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8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9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29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bidi w:val="0"/>
              <w:rPr>
                <w:ins w:id="29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95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29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29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29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TIME_re_q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30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0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上传时间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0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0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0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0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0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bidi w:val="0"/>
              <w:rPr>
                <w:ins w:id="30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0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9" w:author="......" w:date="2024-03-17T16:42:19Z"/>
        </w:trPr>
        <w:tc>
          <w:tcPr>
            <w:tcW w:w="423" w:type="pct"/>
          </w:tcPr>
          <w:p>
            <w:pPr>
              <w:bidi w:val="0"/>
              <w:rPr>
                <w:ins w:id="31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52" w:type="pct"/>
          </w:tcPr>
          <w:p>
            <w:pPr>
              <w:bidi w:val="0"/>
              <w:rPr>
                <w:ins w:id="31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MAN__re_q</w:t>
              </w:r>
            </w:ins>
          </w:p>
        </w:tc>
        <w:tc>
          <w:tcPr>
            <w:tcW w:w="1007" w:type="pct"/>
          </w:tcPr>
          <w:p>
            <w:pPr>
              <w:bidi w:val="0"/>
              <w:rPr>
                <w:ins w:id="31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上传人员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1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1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1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715" w:type="pct"/>
          </w:tcPr>
          <w:p>
            <w:pPr>
              <w:bidi w:val="0"/>
              <w:rPr>
                <w:ins w:id="32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9" w:type="pct"/>
          </w:tcPr>
          <w:p>
            <w:pPr>
              <w:bidi w:val="0"/>
              <w:rPr>
                <w:ins w:id="32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ins w:id="322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center"/>
        <w:rPr>
          <w:ins w:id="323" w:author="......" w:date="2024-03-17T16:42:19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324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</w:t>
      </w:r>
      <w:ins w:id="325" w:author="......" w:date="2024-03-17T16:42:19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质量问题上报信息表</w:t>
        </w:r>
      </w:ins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776"/>
        <w:gridCol w:w="1646"/>
        <w:gridCol w:w="1164"/>
        <w:gridCol w:w="1164"/>
        <w:gridCol w:w="1164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6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2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2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2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3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3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3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3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3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51" w:type="pct"/>
          </w:tcPr>
          <w:p>
            <w:pPr>
              <w:bidi w:val="0"/>
              <w:rPr>
                <w:ins w:id="33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341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4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4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4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质量问题id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4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4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5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5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51" w:type="pct"/>
          </w:tcPr>
          <w:p>
            <w:pPr>
              <w:bidi w:val="0"/>
              <w:rPr>
                <w:ins w:id="35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5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5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5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5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6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6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质量问题名称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6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6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6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6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6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36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8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6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7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7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发生时间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7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7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7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7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38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8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2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8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8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8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8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PLACE_ques_q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38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8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发生地点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8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9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39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39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5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39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7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5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398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399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40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0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上报人员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02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03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04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05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06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40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8" w:author="......" w:date="2024-03-17T16:42:19Z"/>
        </w:trPr>
        <w:tc>
          <w:tcPr>
            <w:tcW w:w="410" w:type="pct"/>
          </w:tcPr>
          <w:p>
            <w:pPr>
              <w:bidi w:val="0"/>
              <w:rPr>
                <w:ins w:id="40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0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6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411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2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DES_ques_q</w:t>
              </w:r>
            </w:ins>
          </w:p>
        </w:tc>
        <w:tc>
          <w:tcPr>
            <w:tcW w:w="976" w:type="pct"/>
          </w:tcPr>
          <w:p>
            <w:pPr>
              <w:bidi w:val="0"/>
              <w:rPr>
                <w:ins w:id="413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4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质量问题描述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15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6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17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18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693" w:type="pct"/>
          </w:tcPr>
          <w:p>
            <w:pPr>
              <w:bidi w:val="0"/>
              <w:rPr>
                <w:ins w:id="419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1" w:type="pct"/>
          </w:tcPr>
          <w:p>
            <w:pPr>
              <w:bidi w:val="0"/>
              <w:rPr>
                <w:ins w:id="420" w:author="......" w:date="2024-03-17T16:42:19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21" w:author="......" w:date="2024-03-17T16:42:19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pStyle w:val="2"/>
        <w:bidi w:val="0"/>
        <w:spacing w:before="0" w:beforeAutospacing="0" w:after="0" w:afterAutospacing="0"/>
        <w:outlineLvl w:val="4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安全管理模块</w:t>
      </w:r>
    </w:p>
    <w:p>
      <w:pPr>
        <w:bidi w:val="0"/>
        <w:jc w:val="center"/>
        <w:rPr>
          <w:ins w:id="422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423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9 </w:t>
      </w:r>
      <w:ins w:id="424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安全检查情况信息表</w:t>
        </w:r>
      </w:ins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1550"/>
        <w:gridCol w:w="1699"/>
        <w:gridCol w:w="1203"/>
        <w:gridCol w:w="1203"/>
        <w:gridCol w:w="1204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5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2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2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2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2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3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3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3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3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68" w:type="pct"/>
          </w:tcPr>
          <w:p>
            <w:pPr>
              <w:bidi w:val="0"/>
              <w:rPr>
                <w:ins w:id="43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3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440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4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4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4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4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4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4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安检情况id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4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4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4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5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5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5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68" w:type="pct"/>
          </w:tcPr>
          <w:p>
            <w:pPr>
              <w:bidi w:val="0"/>
              <w:rPr>
                <w:ins w:id="45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54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5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5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5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5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5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6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安检情况名称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6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6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6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6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6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46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7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6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6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7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7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7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7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安检时间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7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7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7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7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7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47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1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8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8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PLACE_ph_s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8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安检地点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8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8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9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9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49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49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94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49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9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5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49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49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49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安检人员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0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0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0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50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7" w:author="......" w:date="2024-03-17T16:43:26Z"/>
        </w:trPr>
        <w:tc>
          <w:tcPr>
            <w:tcW w:w="422" w:type="pct"/>
          </w:tcPr>
          <w:p>
            <w:pPr>
              <w:bidi w:val="0"/>
              <w:rPr>
                <w:ins w:id="50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0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6</w:t>
              </w:r>
            </w:ins>
          </w:p>
        </w:tc>
        <w:tc>
          <w:tcPr>
            <w:tcW w:w="861" w:type="pct"/>
          </w:tcPr>
          <w:p>
            <w:pPr>
              <w:bidi w:val="0"/>
              <w:rPr>
                <w:ins w:id="51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1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DES_ph_s</w:t>
              </w:r>
            </w:ins>
          </w:p>
        </w:tc>
        <w:tc>
          <w:tcPr>
            <w:tcW w:w="1005" w:type="pct"/>
          </w:tcPr>
          <w:p>
            <w:pPr>
              <w:bidi w:val="0"/>
              <w:rPr>
                <w:ins w:id="51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1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安检情况描述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1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1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1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1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714" w:type="pct"/>
          </w:tcPr>
          <w:p>
            <w:pPr>
              <w:bidi w:val="0"/>
              <w:rPr>
                <w:ins w:id="51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8" w:type="pct"/>
          </w:tcPr>
          <w:p>
            <w:pPr>
              <w:bidi w:val="0"/>
              <w:rPr>
                <w:ins w:id="51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2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bidi w:val="0"/>
        <w:rPr>
          <w:ins w:id="521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center"/>
        <w:rPr>
          <w:ins w:id="522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523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表3.1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0</w:t>
      </w:r>
      <w:ins w:id="524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安全检查报告信息表</w:t>
        </w:r>
      </w:ins>
    </w:p>
    <w:tbl>
      <w:tblPr>
        <w:tblStyle w:val="4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3"/>
        <w:gridCol w:w="1721"/>
        <w:gridCol w:w="1220"/>
        <w:gridCol w:w="1220"/>
        <w:gridCol w:w="1221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5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2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2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2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2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3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3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3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3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71" w:type="pct"/>
          </w:tcPr>
          <w:p>
            <w:pPr>
              <w:bidi w:val="0"/>
              <w:rPr>
                <w:ins w:id="53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3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ins w:id="540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4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4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ID_re_s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4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安检报告id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4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4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4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5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5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5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71" w:type="pct"/>
          </w:tcPr>
          <w:p>
            <w:pPr>
              <w:bidi w:val="0"/>
              <w:rPr>
                <w:ins w:id="55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4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5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5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5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5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NAME_re_s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5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安检报告名称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6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6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6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1" w:type="pct"/>
          </w:tcPr>
          <w:p>
            <w:pPr>
              <w:bidi w:val="0"/>
              <w:rPr>
                <w:ins w:id="56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7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6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6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7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7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TIME_re_s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7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7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上传时间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7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7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7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7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7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1" w:type="pct"/>
          </w:tcPr>
          <w:p>
            <w:pPr>
              <w:bidi w:val="0"/>
              <w:rPr>
                <w:ins w:id="57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81" w:author="......" w:date="2024-03-17T16:43:26Z"/>
        </w:trPr>
        <w:tc>
          <w:tcPr>
            <w:tcW w:w="425" w:type="pct"/>
          </w:tcPr>
          <w:p>
            <w:pPr>
              <w:bidi w:val="0"/>
              <w:rPr>
                <w:ins w:id="58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834" w:type="pct"/>
          </w:tcPr>
          <w:p>
            <w:pPr>
              <w:bidi w:val="0"/>
              <w:rPr>
                <w:ins w:id="58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MAN_re_s</w:t>
              </w:r>
            </w:ins>
          </w:p>
        </w:tc>
        <w:tc>
          <w:tcPr>
            <w:tcW w:w="1012" w:type="pct"/>
          </w:tcPr>
          <w:p>
            <w:pPr>
              <w:bidi w:val="0"/>
              <w:rPr>
                <w:ins w:id="58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上传人员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8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8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9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59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718" w:type="pct"/>
          </w:tcPr>
          <w:p>
            <w:pPr>
              <w:bidi w:val="0"/>
              <w:rPr>
                <w:ins w:id="59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71" w:type="pct"/>
          </w:tcPr>
          <w:p>
            <w:pPr>
              <w:bidi w:val="0"/>
              <w:rPr>
                <w:ins w:id="59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center"/>
        <w:rPr>
          <w:ins w:id="594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bidi w:val="0"/>
        <w:jc w:val="center"/>
        <w:rPr>
          <w:ins w:id="595" w:author="......" w:date="2024-03-17T16:43:26Z"/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ins w:id="596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>表3.1</w:t>
        </w:r>
      </w:ins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ins w:id="597" w:author="......" w:date="2024-03-17T16:43:26Z">
        <w:r>
          <w:rPr>
            <w:rFonts w:hint="default" w:ascii="Times New Roman" w:hAnsi="Times New Roman" w:eastAsia="宋体" w:cs="Times New Roman"/>
            <w:sz w:val="24"/>
            <w:szCs w:val="24"/>
            <w:lang w:val="en-US" w:eastAsia="zh-CN"/>
          </w:rPr>
          <w:t xml:space="preserve"> 安全问题上报信息表</w:t>
        </w:r>
      </w:ins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750"/>
        <w:gridCol w:w="1652"/>
        <w:gridCol w:w="1168"/>
        <w:gridCol w:w="1169"/>
        <w:gridCol w:w="1169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98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59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编号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0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字段名称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0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字段含义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0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字段类型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0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0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字段长度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0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是否主键</w:t>
              </w:r>
            </w:ins>
          </w:p>
        </w:tc>
        <w:tc>
          <w:tcPr>
            <w:tcW w:w="554" w:type="pct"/>
          </w:tcPr>
          <w:p>
            <w:pPr>
              <w:bidi w:val="0"/>
              <w:rPr>
                <w:ins w:id="61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默认值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ins w:id="613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1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1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1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1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lang w:val="en-US" w:eastAsia="zh-CN"/>
                </w:rPr>
                <w:t>安全问题</w:t>
              </w:r>
            </w:ins>
            <w:ins w:id="62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id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2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2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Int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2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2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2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2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√</w:t>
              </w:r>
            </w:ins>
          </w:p>
        </w:tc>
        <w:tc>
          <w:tcPr>
            <w:tcW w:w="554" w:type="pct"/>
          </w:tcPr>
          <w:p>
            <w:pPr>
              <w:bidi w:val="0"/>
              <w:rPr>
                <w:ins w:id="62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28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2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3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NAME_ques_s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3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lang w:val="en-US" w:eastAsia="zh-CN"/>
                </w:rPr>
                <w:t>安全问题</w:t>
              </w:r>
            </w:ins>
            <w:ins w:id="63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名称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3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3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3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4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4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2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4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4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3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4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4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TIME_ques_s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4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4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发生时间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4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5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16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5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5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Date()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56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5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5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4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59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60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PLACE_ques_s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6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62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发生地点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6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6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6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6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20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6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6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9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7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5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7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MAN_ques_s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7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5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上报人员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76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7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78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7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8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81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82" w:author="......" w:date="2024-03-17T16:43:26Z"/>
        </w:trPr>
        <w:tc>
          <w:tcPr>
            <w:tcW w:w="412" w:type="pct"/>
          </w:tcPr>
          <w:p>
            <w:pPr>
              <w:bidi w:val="0"/>
              <w:rPr>
                <w:ins w:id="683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84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6</w:t>
              </w:r>
            </w:ins>
          </w:p>
        </w:tc>
        <w:tc>
          <w:tcPr>
            <w:tcW w:w="965" w:type="pct"/>
          </w:tcPr>
          <w:p>
            <w:pPr>
              <w:bidi w:val="0"/>
              <w:rPr>
                <w:ins w:id="68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8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DES_ques_s</w:t>
              </w:r>
            </w:ins>
          </w:p>
        </w:tc>
        <w:tc>
          <w:tcPr>
            <w:tcW w:w="980" w:type="pct"/>
          </w:tcPr>
          <w:p>
            <w:pPr>
              <w:bidi w:val="0"/>
              <w:rPr>
                <w:ins w:id="687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88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lang w:val="en-US" w:eastAsia="zh-CN"/>
                </w:rPr>
                <w:t>安全问题</w:t>
              </w:r>
            </w:ins>
            <w:ins w:id="689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描述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90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91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Varchar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92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93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1000</w:t>
              </w:r>
            </w:ins>
          </w:p>
        </w:tc>
        <w:tc>
          <w:tcPr>
            <w:tcW w:w="696" w:type="pct"/>
          </w:tcPr>
          <w:p>
            <w:pPr>
              <w:bidi w:val="0"/>
              <w:rPr>
                <w:ins w:id="694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54" w:type="pct"/>
          </w:tcPr>
          <w:p>
            <w:pPr>
              <w:bidi w:val="0"/>
              <w:rPr>
                <w:ins w:id="695" w:author="......" w:date="2024-03-17T16:43:26Z"/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ins w:id="696" w:author="......" w:date="2024-03-17T16:43:26Z">
              <w:r>
                <w:rPr>
                  <w:rFonts w:hint="default" w:ascii="Times New Roman" w:hAnsi="Times New Roman" w:eastAsia="宋体" w:cs="Times New Roman"/>
                  <w:sz w:val="24"/>
                  <w:szCs w:val="24"/>
                  <w:vertAlign w:val="baseline"/>
                  <w:lang w:val="en-US" w:eastAsia="zh-CN"/>
                </w:rPr>
                <w:t>NULL</w:t>
              </w:r>
            </w:ins>
          </w:p>
        </w:tc>
      </w:tr>
    </w:tbl>
    <w:p>
      <w:pPr>
        <w:bidi w:val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2"/>
        <w:bidi w:val="0"/>
        <w:outlineLvl w:val="3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文档管理模块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表3.12 文档资料信息表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550"/>
        <w:gridCol w:w="1504"/>
        <w:gridCol w:w="1247"/>
        <w:gridCol w:w="1247"/>
        <w:gridCol w:w="124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ID_file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文档id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TIME_file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上传时间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MAN_file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上传人员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TYPE_file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文档类别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866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SUBSET_file</w:t>
            </w:r>
          </w:p>
        </w:tc>
        <w:tc>
          <w:tcPr>
            <w:tcW w:w="890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所属子项目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739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8" w:type="pct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929417"/>
    <w:multiLevelType w:val="multilevel"/>
    <w:tmpl w:val="7292941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 w:tentative="0">
      <w:start w:val="1"/>
      <w:numFmt w:val="decimal"/>
      <w:pStyle w:val="2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......">
    <w15:presenceInfo w15:providerId="WPS Office" w15:userId="40660630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NzAxOWIwZmJiNzZjOTE1ODFlZjQzMWRmZDU0YzkifQ=="/>
  </w:docVars>
  <w:rsids>
    <w:rsidRoot w:val="00000000"/>
    <w:rsid w:val="0866110C"/>
    <w:rsid w:val="0E023C9B"/>
    <w:rsid w:val="223B57E5"/>
    <w:rsid w:val="5B27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240" w:lineRule="auto"/>
      <w:ind w:left="862" w:hanging="862"/>
      <w:outlineLvl w:val="3"/>
    </w:pPr>
    <w:rPr>
      <w:rFonts w:ascii="Arial" w:hAnsi="Arial" w:eastAsia="宋体"/>
      <w:b/>
      <w:sz w:val="2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2024-04-04T14:33:00Z</dcterms:created>
  <dc:creator>25352</dc:creator>
  <cp:lastModifiedBy>日耀昆仑</cp:lastModifiedBy>
  <dcterms:modified xsi:type="dcterms:W3CDTF">2024-04-08T14:16:36Z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DFD5616A8C3540B083B7FC922968FDAB_12</vt:lpwstr>
  </property>
</Properties>
</file>